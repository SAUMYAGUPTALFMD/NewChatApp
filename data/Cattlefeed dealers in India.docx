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91E" w:rsidRPr="000E491E" w:rsidRDefault="000E491E" w:rsidP="000E491E">
      <w:pPr>
        <w:shd w:val="clear" w:color="auto" w:fill="ECECEC"/>
        <w:spacing w:after="0" w:line="240" w:lineRule="auto"/>
        <w:jc w:val="center"/>
        <w:outlineLvl w:val="0"/>
        <w:rPr>
          <w:rFonts w:ascii="Arial" w:eastAsia="Times New Roman" w:hAnsi="Arial" w:cs="Arial"/>
          <w:spacing w:val="-27"/>
          <w:kern w:val="36"/>
          <w:sz w:val="41"/>
          <w:szCs w:val="41"/>
        </w:rPr>
      </w:pPr>
      <w:r w:rsidRPr="000E491E">
        <w:rPr>
          <w:rFonts w:ascii="Arial" w:eastAsia="Times New Roman" w:hAnsi="Arial" w:cs="Arial"/>
          <w:spacing w:val="-27"/>
          <w:kern w:val="36"/>
          <w:sz w:val="41"/>
          <w:szCs w:val="41"/>
        </w:rPr>
        <w:t>Animal Feed Companies in India</w:t>
      </w:r>
    </w:p>
    <w:p w:rsidR="000E491E" w:rsidRPr="000E491E" w:rsidRDefault="000E491E" w:rsidP="000E491E">
      <w:pPr>
        <w:shd w:val="clear" w:color="auto" w:fill="ECECEC"/>
        <w:spacing w:after="0" w:line="240" w:lineRule="auto"/>
        <w:jc w:val="center"/>
        <w:rPr>
          <w:rFonts w:ascii="Times New Roman" w:eastAsia="Times New Roman" w:hAnsi="Times New Roman" w:cs="Times New Roman"/>
          <w:sz w:val="24"/>
          <w:szCs w:val="24"/>
        </w:rPr>
      </w:pPr>
      <w:r w:rsidRPr="000E491E">
        <w:rPr>
          <w:rFonts w:ascii="Times New Roman" w:eastAsia="Times New Roman" w:hAnsi="Times New Roman" w:cs="Times New Roman"/>
          <w:sz w:val="24"/>
          <w:szCs w:val="24"/>
        </w:rPr>
        <w:t xml:space="preserve">Search results </w:t>
      </w:r>
      <w:proofErr w:type="gramStart"/>
      <w:r w:rsidRPr="000E491E">
        <w:rPr>
          <w:rFonts w:ascii="Times New Roman" w:eastAsia="Times New Roman" w:hAnsi="Times New Roman" w:cs="Times New Roman"/>
          <w:sz w:val="24"/>
          <w:szCs w:val="24"/>
        </w:rPr>
        <w:t>for :</w:t>
      </w:r>
      <w:proofErr w:type="gramEnd"/>
      <w:r w:rsidRPr="000E491E">
        <w:rPr>
          <w:rFonts w:ascii="Times New Roman" w:eastAsia="Times New Roman" w:hAnsi="Times New Roman" w:cs="Times New Roman"/>
          <w:sz w:val="24"/>
          <w:szCs w:val="24"/>
        </w:rPr>
        <w:t xml:space="preserve"> India</w:t>
      </w:r>
    </w:p>
    <w:p w:rsidR="000E491E" w:rsidRPr="000E491E" w:rsidRDefault="00C57EDB" w:rsidP="000E491E">
      <w:pPr>
        <w:shd w:val="clear" w:color="auto" w:fill="FFFFFF"/>
        <w:spacing w:after="0" w:line="240" w:lineRule="auto"/>
        <w:rPr>
          <w:rFonts w:ascii="Times New Roman" w:eastAsia="Times New Roman" w:hAnsi="Times New Roman" w:cs="Times New Roman"/>
          <w:sz w:val="24"/>
          <w:szCs w:val="24"/>
        </w:rPr>
      </w:pPr>
      <w:hyperlink r:id="rId5" w:tgtFrame="_blank" w:history="1">
        <w:r w:rsidR="000E491E" w:rsidRPr="000E491E">
          <w:rPr>
            <w:rFonts w:ascii="Times New Roman" w:eastAsia="Times New Roman" w:hAnsi="Times New Roman" w:cs="Times New Roman"/>
            <w:caps/>
            <w:color w:val="FFFFFF"/>
            <w:sz w:val="16"/>
            <w:u w:val="single"/>
          </w:rPr>
          <w:t>BUY THIS COMPANY LIST</w:t>
        </w:r>
      </w:hyperlink>
    </w:p>
    <w:p w:rsidR="000E491E" w:rsidRPr="000E491E" w:rsidRDefault="000E491E" w:rsidP="000E491E">
      <w:pPr>
        <w:shd w:val="clear" w:color="auto" w:fill="FFFFFF"/>
        <w:spacing w:after="0" w:line="240" w:lineRule="auto"/>
        <w:rPr>
          <w:rFonts w:ascii="Times New Roman" w:eastAsia="Times New Roman" w:hAnsi="Times New Roman" w:cs="Times New Roman"/>
          <w:sz w:val="24"/>
          <w:szCs w:val="24"/>
        </w:rPr>
      </w:pPr>
      <w:r w:rsidRPr="000E491E">
        <w:rPr>
          <w:rFonts w:ascii="Times New Roman" w:eastAsia="Times New Roman" w:hAnsi="Times New Roman" w:cs="Times New Roman"/>
          <w:b/>
          <w:bCs/>
          <w:color w:val="198B84"/>
          <w:sz w:val="25"/>
        </w:rPr>
        <w:t>390</w:t>
      </w:r>
      <w:r w:rsidRPr="000E491E">
        <w:rPr>
          <w:rFonts w:ascii="Times New Roman" w:eastAsia="Times New Roman" w:hAnsi="Times New Roman" w:cs="Times New Roman"/>
          <w:color w:val="3F3F3F"/>
          <w:sz w:val="20"/>
        </w:rPr>
        <w:t> Companies</w:t>
      </w:r>
    </w:p>
    <w:p w:rsidR="00A40825" w:rsidRDefault="00A40825" w:rsidP="000E491E">
      <w:pPr>
        <w:shd w:val="clear" w:color="auto" w:fill="FFFFFF"/>
        <w:spacing w:after="0" w:line="240" w:lineRule="auto"/>
        <w:rPr>
          <w:rFonts w:ascii="Times New Roman" w:eastAsia="Times New Roman" w:hAnsi="Times New Roman" w:cs="Times New Roman"/>
          <w:caps/>
          <w:color w:val="DE4E42"/>
          <w:sz w:val="16"/>
          <w:szCs w:val="16"/>
        </w:rPr>
      </w:pPr>
    </w:p>
    <w:p w:rsidR="000E491E" w:rsidRPr="000E491E" w:rsidRDefault="000E491E" w:rsidP="000E491E">
      <w:pPr>
        <w:shd w:val="clear" w:color="auto" w:fill="FFFFFF"/>
        <w:spacing w:after="0" w:line="240" w:lineRule="auto"/>
        <w:rPr>
          <w:rFonts w:ascii="Times New Roman" w:eastAsia="Times New Roman" w:hAnsi="Times New Roman" w:cs="Times New Roman"/>
          <w:caps/>
          <w:color w:val="DE4E42"/>
          <w:sz w:val="16"/>
          <w:szCs w:val="16"/>
        </w:rPr>
      </w:pPr>
      <w:r w:rsidRPr="000E491E">
        <w:rPr>
          <w:rFonts w:ascii="Times New Roman" w:eastAsia="Times New Roman" w:hAnsi="Times New Roman" w:cs="Times New Roman"/>
          <w:caps/>
          <w:color w:val="DE4E42"/>
          <w:sz w:val="16"/>
          <w:szCs w:val="16"/>
        </w:rPr>
        <w:t>ANIMAL FEED</w:t>
      </w:r>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6" w:history="1">
        <w:r w:rsidR="000E491E" w:rsidRPr="000E491E">
          <w:rPr>
            <w:rFonts w:ascii="Times New Roman" w:eastAsia="Times New Roman" w:hAnsi="Times New Roman" w:cs="Times New Roman"/>
            <w:color w:val="3F3F3F"/>
            <w:sz w:val="18"/>
            <w:u w:val="single"/>
          </w:rPr>
          <w:t>Acorns, fresh or dried, for animal feed  India  (8)</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7" w:history="1">
        <w:r w:rsidR="000E491E" w:rsidRPr="000E491E">
          <w:rPr>
            <w:rFonts w:ascii="Times New Roman" w:eastAsia="Times New Roman" w:hAnsi="Times New Roman" w:cs="Times New Roman"/>
            <w:color w:val="3F3F3F"/>
            <w:sz w:val="18"/>
            <w:u w:val="single"/>
          </w:rPr>
          <w:t>Amino acids for animal feed  India  (23)</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8" w:history="1">
        <w:r w:rsidR="000E491E" w:rsidRPr="000E491E">
          <w:rPr>
            <w:rFonts w:ascii="Times New Roman" w:eastAsia="Times New Roman" w:hAnsi="Times New Roman" w:cs="Times New Roman"/>
            <w:color w:val="3F3F3F"/>
            <w:sz w:val="18"/>
            <w:u w:val="single"/>
          </w:rPr>
          <w:t>Animal feed, granular  India  (23)</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9" w:history="1">
        <w:r w:rsidR="000E491E" w:rsidRPr="000E491E">
          <w:rPr>
            <w:rFonts w:ascii="Times New Roman" w:eastAsia="Times New Roman" w:hAnsi="Times New Roman" w:cs="Times New Roman"/>
            <w:color w:val="3F3F3F"/>
            <w:sz w:val="18"/>
            <w:u w:val="single"/>
          </w:rPr>
          <w:t>Animal feed, milk based  India  (14)</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10" w:history="1">
        <w:r w:rsidR="000E491E" w:rsidRPr="000E491E">
          <w:rPr>
            <w:rFonts w:ascii="Times New Roman" w:eastAsia="Times New Roman" w:hAnsi="Times New Roman" w:cs="Times New Roman"/>
            <w:color w:val="3F3F3F"/>
            <w:sz w:val="18"/>
            <w:u w:val="single"/>
          </w:rPr>
          <w:t>Animal feed carriers and additives  India  (36)</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11" w:history="1">
        <w:r w:rsidR="000E491E" w:rsidRPr="000E491E">
          <w:rPr>
            <w:rFonts w:ascii="Times New Roman" w:eastAsia="Times New Roman" w:hAnsi="Times New Roman" w:cs="Times New Roman"/>
            <w:color w:val="3F3F3F"/>
            <w:sz w:val="18"/>
            <w:u w:val="single"/>
          </w:rPr>
          <w:t>Animal feed supplements  India  (95)</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12" w:history="1">
        <w:r w:rsidR="000E491E" w:rsidRPr="000E491E">
          <w:rPr>
            <w:rFonts w:ascii="Times New Roman" w:eastAsia="Times New Roman" w:hAnsi="Times New Roman" w:cs="Times New Roman"/>
            <w:color w:val="3F3F3F"/>
            <w:sz w:val="18"/>
            <w:u w:val="single"/>
          </w:rPr>
          <w:t>Bloat blocks, animal feed  India  (6)</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13" w:history="1">
        <w:r w:rsidR="000E491E" w:rsidRPr="000E491E">
          <w:rPr>
            <w:rFonts w:ascii="Times New Roman" w:eastAsia="Times New Roman" w:hAnsi="Times New Roman" w:cs="Times New Roman"/>
            <w:color w:val="3F3F3F"/>
            <w:sz w:val="18"/>
            <w:u w:val="single"/>
          </w:rPr>
          <w:t>Brewery dregs and waste for animal feed  India  (5)</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14" w:history="1">
        <w:r w:rsidR="000E491E" w:rsidRPr="000E491E">
          <w:rPr>
            <w:rFonts w:ascii="Times New Roman" w:eastAsia="Times New Roman" w:hAnsi="Times New Roman" w:cs="Times New Roman"/>
            <w:color w:val="3F3F3F"/>
            <w:sz w:val="18"/>
            <w:u w:val="single"/>
          </w:rPr>
          <w:t>Carob, animal feed  India  (7)</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15" w:history="1">
        <w:r w:rsidR="000E491E" w:rsidRPr="000E491E">
          <w:rPr>
            <w:rFonts w:ascii="Times New Roman" w:eastAsia="Times New Roman" w:hAnsi="Times New Roman" w:cs="Times New Roman"/>
            <w:color w:val="3F3F3F"/>
            <w:sz w:val="18"/>
            <w:u w:val="single"/>
          </w:rPr>
          <w:t>Cat biscuits  India  (5)</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16" w:history="1">
        <w:r w:rsidR="000E491E" w:rsidRPr="000E491E">
          <w:rPr>
            <w:rFonts w:ascii="Times New Roman" w:eastAsia="Times New Roman" w:hAnsi="Times New Roman" w:cs="Times New Roman"/>
            <w:color w:val="3F3F3F"/>
            <w:sz w:val="18"/>
            <w:u w:val="single"/>
          </w:rPr>
          <w:t>Cat food  India  (17)</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17" w:history="1">
        <w:r w:rsidR="000E491E" w:rsidRPr="000E491E">
          <w:rPr>
            <w:rFonts w:ascii="Times New Roman" w:eastAsia="Times New Roman" w:hAnsi="Times New Roman" w:cs="Times New Roman"/>
            <w:color w:val="3F3F3F"/>
            <w:sz w:val="18"/>
            <w:u w:val="single"/>
          </w:rPr>
          <w:t>Cattle feeds and feed concentrates  India  (104)</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18" w:history="1">
        <w:r w:rsidR="000E491E" w:rsidRPr="000E491E">
          <w:rPr>
            <w:rFonts w:ascii="Times New Roman" w:eastAsia="Times New Roman" w:hAnsi="Times New Roman" w:cs="Times New Roman"/>
            <w:color w:val="3F3F3F"/>
            <w:sz w:val="18"/>
            <w:u w:val="single"/>
          </w:rPr>
          <w:t>Cat treats  India  (5)</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19" w:history="1">
        <w:r w:rsidR="000E491E" w:rsidRPr="000E491E">
          <w:rPr>
            <w:rFonts w:ascii="Times New Roman" w:eastAsia="Times New Roman" w:hAnsi="Times New Roman" w:cs="Times New Roman"/>
            <w:color w:val="3F3F3F"/>
            <w:sz w:val="18"/>
            <w:u w:val="single"/>
          </w:rPr>
          <w:t>Chocolates for dogs  India  (6)</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20" w:history="1">
        <w:r w:rsidR="000E491E" w:rsidRPr="000E491E">
          <w:rPr>
            <w:rFonts w:ascii="Times New Roman" w:eastAsia="Times New Roman" w:hAnsi="Times New Roman" w:cs="Times New Roman"/>
            <w:color w:val="3F3F3F"/>
            <w:sz w:val="18"/>
            <w:u w:val="single"/>
          </w:rPr>
          <w:t>Distillery dregs and waste for animal feed  India  (5)</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21" w:history="1">
        <w:r w:rsidR="000E491E" w:rsidRPr="000E491E">
          <w:rPr>
            <w:rFonts w:ascii="Times New Roman" w:eastAsia="Times New Roman" w:hAnsi="Times New Roman" w:cs="Times New Roman"/>
            <w:color w:val="3F3F3F"/>
            <w:sz w:val="18"/>
            <w:u w:val="single"/>
          </w:rPr>
          <w:t>Dog biscuits  India  (10)</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22" w:history="1">
        <w:r w:rsidR="000E491E" w:rsidRPr="000E491E">
          <w:rPr>
            <w:rFonts w:ascii="Times New Roman" w:eastAsia="Times New Roman" w:hAnsi="Times New Roman" w:cs="Times New Roman"/>
            <w:color w:val="3F3F3F"/>
            <w:sz w:val="18"/>
            <w:u w:val="single"/>
          </w:rPr>
          <w:t>Dog food  India  (31)</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23" w:history="1">
        <w:r w:rsidR="000E491E" w:rsidRPr="000E491E">
          <w:rPr>
            <w:rFonts w:ascii="Times New Roman" w:eastAsia="Times New Roman" w:hAnsi="Times New Roman" w:cs="Times New Roman"/>
            <w:color w:val="3F3F3F"/>
            <w:sz w:val="18"/>
            <w:u w:val="single"/>
          </w:rPr>
          <w:t>Dog treats, meat based  India  (5)</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24" w:history="1">
        <w:r w:rsidR="000E491E" w:rsidRPr="000E491E">
          <w:rPr>
            <w:rFonts w:ascii="Times New Roman" w:eastAsia="Times New Roman" w:hAnsi="Times New Roman" w:cs="Times New Roman"/>
            <w:color w:val="3F3F3F"/>
            <w:sz w:val="18"/>
            <w:u w:val="single"/>
          </w:rPr>
          <w:t>Dog treats, rawhide  India  (5)</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25" w:history="1">
        <w:r w:rsidR="000E491E" w:rsidRPr="000E491E">
          <w:rPr>
            <w:rFonts w:ascii="Times New Roman" w:eastAsia="Times New Roman" w:hAnsi="Times New Roman" w:cs="Times New Roman"/>
            <w:color w:val="3F3F3F"/>
            <w:sz w:val="18"/>
            <w:u w:val="single"/>
          </w:rPr>
          <w:t>Edible bone phosphate, animal feed  India  (9)</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26" w:history="1">
        <w:r w:rsidR="000E491E" w:rsidRPr="000E491E">
          <w:rPr>
            <w:rFonts w:ascii="Times New Roman" w:eastAsia="Times New Roman" w:hAnsi="Times New Roman" w:cs="Times New Roman"/>
            <w:color w:val="3F3F3F"/>
            <w:sz w:val="18"/>
            <w:u w:val="single"/>
          </w:rPr>
          <w:t>Enzymes for animal feed  India  (33)</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27" w:history="1">
        <w:r w:rsidR="000E491E" w:rsidRPr="000E491E">
          <w:rPr>
            <w:rFonts w:ascii="Times New Roman" w:eastAsia="Times New Roman" w:hAnsi="Times New Roman" w:cs="Times New Roman"/>
            <w:color w:val="3F3F3F"/>
            <w:sz w:val="18"/>
            <w:u w:val="single"/>
          </w:rPr>
          <w:t>Fats for animal feed  India  (10)</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28" w:history="1">
        <w:r w:rsidR="000E491E" w:rsidRPr="000E491E">
          <w:rPr>
            <w:rFonts w:ascii="Times New Roman" w:eastAsia="Times New Roman" w:hAnsi="Times New Roman" w:cs="Times New Roman"/>
            <w:color w:val="3F3F3F"/>
            <w:sz w:val="18"/>
            <w:u w:val="single"/>
          </w:rPr>
          <w:t>Feeds and feed concentrates for birds  India  (18)</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29" w:history="1">
        <w:r w:rsidR="000E491E" w:rsidRPr="000E491E">
          <w:rPr>
            <w:rFonts w:ascii="Times New Roman" w:eastAsia="Times New Roman" w:hAnsi="Times New Roman" w:cs="Times New Roman"/>
            <w:color w:val="3F3F3F"/>
            <w:sz w:val="18"/>
            <w:u w:val="single"/>
          </w:rPr>
          <w:t>Feeds and feed concentrates for chickens  India  (80)</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30" w:history="1">
        <w:r w:rsidR="000E491E" w:rsidRPr="000E491E">
          <w:rPr>
            <w:rFonts w:ascii="Times New Roman" w:eastAsia="Times New Roman" w:hAnsi="Times New Roman" w:cs="Times New Roman"/>
            <w:color w:val="3F3F3F"/>
            <w:sz w:val="18"/>
            <w:u w:val="single"/>
          </w:rPr>
          <w:t>Feeds and feed concentrates for ducks, geese and turkeys  India  (51)</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31" w:history="1">
        <w:r w:rsidR="000E491E" w:rsidRPr="000E491E">
          <w:rPr>
            <w:rFonts w:ascii="Times New Roman" w:eastAsia="Times New Roman" w:hAnsi="Times New Roman" w:cs="Times New Roman"/>
            <w:color w:val="3F3F3F"/>
            <w:sz w:val="18"/>
            <w:u w:val="single"/>
          </w:rPr>
          <w:t>Feeds and feed concentrates for guinea pigs and mice  India  (7)</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32" w:history="1">
        <w:r w:rsidR="000E491E" w:rsidRPr="000E491E">
          <w:rPr>
            <w:rFonts w:ascii="Times New Roman" w:eastAsia="Times New Roman" w:hAnsi="Times New Roman" w:cs="Times New Roman"/>
            <w:color w:val="3F3F3F"/>
            <w:sz w:val="18"/>
            <w:u w:val="single"/>
          </w:rPr>
          <w:t>Feeds and feed concentrates for ostriches  India  (10)</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33" w:history="1">
        <w:r w:rsidR="000E491E" w:rsidRPr="000E491E">
          <w:rPr>
            <w:rFonts w:ascii="Times New Roman" w:eastAsia="Times New Roman" w:hAnsi="Times New Roman" w:cs="Times New Roman"/>
            <w:color w:val="3F3F3F"/>
            <w:sz w:val="18"/>
            <w:u w:val="single"/>
          </w:rPr>
          <w:t>Feeds and feed concentrates for pigs  India  (21)</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34" w:history="1">
        <w:r w:rsidR="000E491E" w:rsidRPr="000E491E">
          <w:rPr>
            <w:rFonts w:ascii="Times New Roman" w:eastAsia="Times New Roman" w:hAnsi="Times New Roman" w:cs="Times New Roman"/>
            <w:color w:val="3F3F3F"/>
            <w:sz w:val="18"/>
            <w:u w:val="single"/>
          </w:rPr>
          <w:t>Feeds and feed concentrates for rabbits, coypus and minks  India  (10)</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35" w:history="1">
        <w:r w:rsidR="000E491E" w:rsidRPr="000E491E">
          <w:rPr>
            <w:rFonts w:ascii="Times New Roman" w:eastAsia="Times New Roman" w:hAnsi="Times New Roman" w:cs="Times New Roman"/>
            <w:color w:val="3F3F3F"/>
            <w:sz w:val="18"/>
            <w:u w:val="single"/>
          </w:rPr>
          <w:t>Feeds and feed concentrates for sheep and goats  India  (24)</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36" w:history="1">
        <w:r w:rsidR="000E491E" w:rsidRPr="000E491E">
          <w:rPr>
            <w:rFonts w:ascii="Times New Roman" w:eastAsia="Times New Roman" w:hAnsi="Times New Roman" w:cs="Times New Roman"/>
            <w:color w:val="3F3F3F"/>
            <w:sz w:val="18"/>
            <w:u w:val="single"/>
          </w:rPr>
          <w:t>Fish, dried, animal feed  India  (21)</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37" w:history="1">
        <w:r w:rsidR="000E491E" w:rsidRPr="000E491E">
          <w:rPr>
            <w:rFonts w:ascii="Times New Roman" w:eastAsia="Times New Roman" w:hAnsi="Times New Roman" w:cs="Times New Roman"/>
            <w:color w:val="3F3F3F"/>
            <w:sz w:val="18"/>
            <w:u w:val="single"/>
          </w:rPr>
          <w:t>Fish food  India  (32)</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38" w:history="1">
        <w:r w:rsidR="000E491E" w:rsidRPr="000E491E">
          <w:rPr>
            <w:rFonts w:ascii="Times New Roman" w:eastAsia="Times New Roman" w:hAnsi="Times New Roman" w:cs="Times New Roman"/>
            <w:color w:val="3F3F3F"/>
            <w:sz w:val="18"/>
            <w:u w:val="single"/>
          </w:rPr>
          <w:t xml:space="preserve">Fish </w:t>
        </w:r>
        <w:proofErr w:type="spellStart"/>
        <w:r w:rsidR="000E491E" w:rsidRPr="000E491E">
          <w:rPr>
            <w:rFonts w:ascii="Times New Roman" w:eastAsia="Times New Roman" w:hAnsi="Times New Roman" w:cs="Times New Roman"/>
            <w:color w:val="3F3F3F"/>
            <w:sz w:val="18"/>
            <w:u w:val="single"/>
          </w:rPr>
          <w:t>solubles</w:t>
        </w:r>
        <w:proofErr w:type="spellEnd"/>
        <w:r w:rsidR="000E491E" w:rsidRPr="000E491E">
          <w:rPr>
            <w:rFonts w:ascii="Times New Roman" w:eastAsia="Times New Roman" w:hAnsi="Times New Roman" w:cs="Times New Roman"/>
            <w:color w:val="3F3F3F"/>
            <w:sz w:val="18"/>
            <w:u w:val="single"/>
          </w:rPr>
          <w:t>, animal feed  India  (22)</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39" w:history="1">
        <w:proofErr w:type="spellStart"/>
        <w:r w:rsidR="000E491E" w:rsidRPr="000E491E">
          <w:rPr>
            <w:rFonts w:ascii="Times New Roman" w:eastAsia="Times New Roman" w:hAnsi="Times New Roman" w:cs="Times New Roman"/>
            <w:color w:val="3F3F3F"/>
            <w:sz w:val="18"/>
            <w:u w:val="single"/>
          </w:rPr>
          <w:t>Flavourings</w:t>
        </w:r>
        <w:proofErr w:type="spellEnd"/>
        <w:r w:rsidR="000E491E" w:rsidRPr="000E491E">
          <w:rPr>
            <w:rFonts w:ascii="Times New Roman" w:eastAsia="Times New Roman" w:hAnsi="Times New Roman" w:cs="Times New Roman"/>
            <w:color w:val="3F3F3F"/>
            <w:sz w:val="18"/>
            <w:u w:val="single"/>
          </w:rPr>
          <w:t xml:space="preserve"> for animal feed  India  (11)</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40" w:history="1">
        <w:r w:rsidR="000E491E" w:rsidRPr="000E491E">
          <w:rPr>
            <w:rFonts w:ascii="Times New Roman" w:eastAsia="Times New Roman" w:hAnsi="Times New Roman" w:cs="Times New Roman"/>
            <w:color w:val="3F3F3F"/>
            <w:sz w:val="18"/>
            <w:u w:val="single"/>
          </w:rPr>
          <w:t>Flint and grit, crushed, for poultry feed  India  (34)</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41" w:history="1">
        <w:r w:rsidR="000E491E" w:rsidRPr="000E491E">
          <w:rPr>
            <w:rFonts w:ascii="Times New Roman" w:eastAsia="Times New Roman" w:hAnsi="Times New Roman" w:cs="Times New Roman"/>
            <w:color w:val="3F3F3F"/>
            <w:sz w:val="18"/>
            <w:u w:val="single"/>
          </w:rPr>
          <w:t>Foods for fish farming  India  (29)</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42" w:history="1">
        <w:r w:rsidR="000E491E" w:rsidRPr="000E491E">
          <w:rPr>
            <w:rFonts w:ascii="Times New Roman" w:eastAsia="Times New Roman" w:hAnsi="Times New Roman" w:cs="Times New Roman"/>
            <w:color w:val="3F3F3F"/>
            <w:sz w:val="18"/>
            <w:u w:val="single"/>
          </w:rPr>
          <w:t>Foods for laboratory animals  India  (6)</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43" w:history="1">
        <w:r w:rsidR="000E491E" w:rsidRPr="000E491E">
          <w:rPr>
            <w:rFonts w:ascii="Times New Roman" w:eastAsia="Times New Roman" w:hAnsi="Times New Roman" w:cs="Times New Roman"/>
            <w:color w:val="3F3F3F"/>
            <w:sz w:val="18"/>
            <w:u w:val="single"/>
          </w:rPr>
          <w:t>Foods for shellfish farming  India  (21)</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44" w:history="1">
        <w:r w:rsidR="000E491E" w:rsidRPr="000E491E">
          <w:rPr>
            <w:rFonts w:ascii="Times New Roman" w:eastAsia="Times New Roman" w:hAnsi="Times New Roman" w:cs="Times New Roman"/>
            <w:color w:val="3F3F3F"/>
            <w:sz w:val="18"/>
            <w:u w:val="single"/>
          </w:rPr>
          <w:t>Game feed  India  (9)</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45" w:history="1">
        <w:r w:rsidR="000E491E" w:rsidRPr="000E491E">
          <w:rPr>
            <w:rFonts w:ascii="Times New Roman" w:eastAsia="Times New Roman" w:hAnsi="Times New Roman" w:cs="Times New Roman"/>
            <w:color w:val="3F3F3F"/>
            <w:sz w:val="18"/>
            <w:u w:val="single"/>
          </w:rPr>
          <w:t>Horse feed  India  (17)</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46" w:history="1">
        <w:r w:rsidR="000E491E" w:rsidRPr="000E491E">
          <w:rPr>
            <w:rFonts w:ascii="Times New Roman" w:eastAsia="Times New Roman" w:hAnsi="Times New Roman" w:cs="Times New Roman"/>
            <w:color w:val="3F3F3F"/>
            <w:sz w:val="18"/>
            <w:u w:val="single"/>
          </w:rPr>
          <w:t>Meat, dried, animal feed  India  (9)</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47" w:history="1">
        <w:r w:rsidR="000E491E" w:rsidRPr="000E491E">
          <w:rPr>
            <w:rFonts w:ascii="Times New Roman" w:eastAsia="Times New Roman" w:hAnsi="Times New Roman" w:cs="Times New Roman"/>
            <w:color w:val="3F3F3F"/>
            <w:sz w:val="18"/>
            <w:u w:val="single"/>
          </w:rPr>
          <w:t>Milk, powdered, animal feed  India  (8)</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48" w:history="1">
        <w:r w:rsidR="000E491E" w:rsidRPr="000E491E">
          <w:rPr>
            <w:rFonts w:ascii="Times New Roman" w:eastAsia="Times New Roman" w:hAnsi="Times New Roman" w:cs="Times New Roman"/>
            <w:color w:val="3F3F3F"/>
            <w:sz w:val="18"/>
            <w:u w:val="single"/>
          </w:rPr>
          <w:t>Milk equivalents for animals  India  (7)</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49" w:history="1">
        <w:r w:rsidR="000E491E" w:rsidRPr="000E491E">
          <w:rPr>
            <w:rFonts w:ascii="Times New Roman" w:eastAsia="Times New Roman" w:hAnsi="Times New Roman" w:cs="Times New Roman"/>
            <w:color w:val="3F3F3F"/>
            <w:sz w:val="18"/>
            <w:u w:val="single"/>
          </w:rPr>
          <w:t>Mineral blocks, animal lick  India  (6)</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50" w:history="1">
        <w:r w:rsidR="000E491E" w:rsidRPr="000E491E">
          <w:rPr>
            <w:rFonts w:ascii="Times New Roman" w:eastAsia="Times New Roman" w:hAnsi="Times New Roman" w:cs="Times New Roman"/>
            <w:color w:val="3F3F3F"/>
            <w:sz w:val="18"/>
            <w:u w:val="single"/>
          </w:rPr>
          <w:t>Nutrients for bees  India  (4)</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51" w:history="1">
        <w:r w:rsidR="000E491E" w:rsidRPr="000E491E">
          <w:rPr>
            <w:rFonts w:ascii="Times New Roman" w:eastAsia="Times New Roman" w:hAnsi="Times New Roman" w:cs="Times New Roman"/>
            <w:color w:val="3F3F3F"/>
            <w:sz w:val="18"/>
            <w:u w:val="single"/>
          </w:rPr>
          <w:t>Nuts, animal feed  India  (13)</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52" w:history="1">
        <w:r w:rsidR="000E491E" w:rsidRPr="000E491E">
          <w:rPr>
            <w:rFonts w:ascii="Times New Roman" w:eastAsia="Times New Roman" w:hAnsi="Times New Roman" w:cs="Times New Roman"/>
            <w:color w:val="3F3F3F"/>
            <w:sz w:val="18"/>
            <w:u w:val="single"/>
          </w:rPr>
          <w:t>Pasta for animals  India  (5)</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53" w:history="1">
        <w:r w:rsidR="000E491E" w:rsidRPr="000E491E">
          <w:rPr>
            <w:rFonts w:ascii="Times New Roman" w:eastAsia="Times New Roman" w:hAnsi="Times New Roman" w:cs="Times New Roman"/>
            <w:color w:val="3F3F3F"/>
            <w:sz w:val="18"/>
            <w:u w:val="single"/>
          </w:rPr>
          <w:t>Proteins, animal feed  India  (22)</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54" w:history="1">
        <w:r w:rsidR="000E491E" w:rsidRPr="000E491E">
          <w:rPr>
            <w:rFonts w:ascii="Times New Roman" w:eastAsia="Times New Roman" w:hAnsi="Times New Roman" w:cs="Times New Roman"/>
            <w:color w:val="3F3F3F"/>
            <w:sz w:val="18"/>
            <w:u w:val="single"/>
          </w:rPr>
          <w:t>Residues, fruit and vegetable, animal feed  India  (6)</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55" w:history="1">
        <w:r w:rsidR="000E491E" w:rsidRPr="000E491E">
          <w:rPr>
            <w:rFonts w:ascii="Times New Roman" w:eastAsia="Times New Roman" w:hAnsi="Times New Roman" w:cs="Times New Roman"/>
            <w:color w:val="3F3F3F"/>
            <w:sz w:val="18"/>
            <w:u w:val="single"/>
          </w:rPr>
          <w:t>Sugar mill by-products for animal feed  India  (9)</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56" w:history="1">
        <w:r w:rsidR="000E491E" w:rsidRPr="000E491E">
          <w:rPr>
            <w:rFonts w:ascii="Times New Roman" w:eastAsia="Times New Roman" w:hAnsi="Times New Roman" w:cs="Times New Roman"/>
            <w:color w:val="3F3F3F"/>
            <w:sz w:val="18"/>
            <w:u w:val="single"/>
          </w:rPr>
          <w:t>Trace elements, animal feed  India  (9)</w:t>
        </w:r>
      </w:hyperlink>
    </w:p>
    <w:p w:rsidR="000E491E" w:rsidRPr="000E491E" w:rsidRDefault="00C57EDB" w:rsidP="000E491E">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57" w:history="1">
        <w:r w:rsidR="000E491E" w:rsidRPr="000E491E">
          <w:rPr>
            <w:rFonts w:ascii="Times New Roman" w:eastAsia="Times New Roman" w:hAnsi="Times New Roman" w:cs="Times New Roman"/>
            <w:color w:val="3F3F3F"/>
            <w:sz w:val="18"/>
            <w:u w:val="single"/>
          </w:rPr>
          <w:t>Urea for animal feed  India  (7)</w:t>
        </w:r>
      </w:hyperlink>
    </w:p>
    <w:p w:rsidR="00364CD0" w:rsidRDefault="00C57EDB" w:rsidP="00364CD0">
      <w:pPr>
        <w:numPr>
          <w:ilvl w:val="0"/>
          <w:numId w:val="1"/>
        </w:numPr>
        <w:shd w:val="clear" w:color="auto" w:fill="FFFFFF"/>
        <w:spacing w:before="68" w:after="136" w:line="240" w:lineRule="auto"/>
        <w:ind w:left="516"/>
        <w:rPr>
          <w:rFonts w:ascii="Times New Roman" w:eastAsia="Times New Roman" w:hAnsi="Times New Roman" w:cs="Times New Roman"/>
          <w:sz w:val="18"/>
          <w:szCs w:val="18"/>
        </w:rPr>
      </w:pPr>
      <w:hyperlink r:id="rId58" w:history="1">
        <w:r w:rsidR="000E491E" w:rsidRPr="000E491E">
          <w:rPr>
            <w:rFonts w:ascii="Times New Roman" w:eastAsia="Times New Roman" w:hAnsi="Times New Roman" w:cs="Times New Roman"/>
            <w:color w:val="3F3F3F"/>
            <w:sz w:val="18"/>
            <w:u w:val="single"/>
          </w:rPr>
          <w:t>Vitamin and mineral supplements for animal feeds  India  (43)</w:t>
        </w:r>
      </w:hyperlink>
    </w:p>
    <w:p w:rsidR="00364CD0" w:rsidRDefault="00364CD0" w:rsidP="00364CD0">
      <w:pPr>
        <w:shd w:val="clear" w:color="auto" w:fill="FFFFFF"/>
        <w:spacing w:before="68" w:after="136" w:line="240" w:lineRule="auto"/>
        <w:ind w:left="516"/>
        <w:rPr>
          <w:rFonts w:ascii="Times New Roman" w:eastAsia="Times New Roman" w:hAnsi="Times New Roman" w:cs="Times New Roman"/>
          <w:sz w:val="18"/>
          <w:szCs w:val="18"/>
        </w:rPr>
      </w:pPr>
    </w:p>
    <w:p w:rsidR="000E491E" w:rsidRPr="00364CD0" w:rsidRDefault="00C57EDB" w:rsidP="00364CD0">
      <w:pPr>
        <w:shd w:val="clear" w:color="auto" w:fill="FFFFFF"/>
        <w:spacing w:before="68" w:after="136" w:line="240" w:lineRule="auto"/>
        <w:ind w:left="516"/>
        <w:rPr>
          <w:rFonts w:ascii="Times New Roman" w:eastAsia="Times New Roman" w:hAnsi="Times New Roman" w:cs="Times New Roman"/>
          <w:sz w:val="18"/>
          <w:szCs w:val="18"/>
        </w:rPr>
      </w:pPr>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"https://in.kompass.com/c/hi-tech-veterinary-polyclinic/in782726/" \o "Hi-Tech Veterinary Polyclinic" </w:instrText>
      </w:r>
      <w:r w:rsidRPr="000E491E">
        <w:rPr>
          <w:rFonts w:ascii="Times New Roman" w:eastAsia="Times New Roman" w:hAnsi="Times New Roman" w:cs="Times New Roman"/>
          <w:sz w:val="24"/>
          <w:szCs w:val="24"/>
        </w:rPr>
        <w:fldChar w:fldCharType="separate"/>
      </w:r>
    </w:p>
    <w:p w:rsidR="000E491E" w:rsidRPr="000E491E" w:rsidRDefault="000E491E" w:rsidP="000E491E">
      <w:pPr>
        <w:shd w:val="clear" w:color="auto" w:fill="FFFFFF"/>
        <w:spacing w:after="0" w:line="240" w:lineRule="auto"/>
        <w:outlineLvl w:val="1"/>
        <w:rPr>
          <w:rFonts w:ascii="inherit" w:eastAsia="Times New Roman" w:hAnsi="inherit" w:cs="Times New Roman"/>
          <w:b/>
          <w:bCs/>
          <w:color w:val="198B84"/>
          <w:sz w:val="20"/>
          <w:szCs w:val="20"/>
        </w:rPr>
      </w:pPr>
      <w:r w:rsidRPr="000E491E">
        <w:rPr>
          <w:rFonts w:ascii="inherit" w:eastAsia="Times New Roman" w:hAnsi="inherit" w:cs="Times New Roman"/>
          <w:b/>
          <w:bCs/>
          <w:color w:val="198B84"/>
          <w:sz w:val="20"/>
        </w:rPr>
        <w:t>Hi-Tech Veterinary Polyclinic</w:t>
      </w:r>
    </w:p>
    <w:p w:rsidR="000E491E" w:rsidRPr="000E491E" w:rsidRDefault="000E491E" w:rsidP="000E491E">
      <w:pPr>
        <w:shd w:val="clear" w:color="auto" w:fill="FFFFFF"/>
        <w:spacing w:after="0" w:line="240" w:lineRule="auto"/>
        <w:rPr>
          <w:rFonts w:ascii="Times New Roman" w:eastAsia="Times New Roman" w:hAnsi="Times New Roman" w:cs="Times New Roman"/>
          <w:color w:val="3F3F3F"/>
          <w:sz w:val="24"/>
          <w:szCs w:val="24"/>
        </w:rPr>
      </w:pPr>
      <w:r w:rsidRPr="000E491E">
        <w:rPr>
          <w:rFonts w:ascii="Times New Roman" w:eastAsia="Times New Roman" w:hAnsi="Times New Roman" w:cs="Times New Roman"/>
          <w:color w:val="3F3F3F"/>
          <w:sz w:val="16"/>
        </w:rPr>
        <w:t>Thane - India</w:t>
      </w:r>
    </w:p>
    <w:p w:rsidR="000E491E" w:rsidRPr="000E491E" w:rsidRDefault="00C57EDB" w:rsidP="007703F7">
      <w:pPr>
        <w:shd w:val="clear" w:color="auto" w:fill="FFFFFF"/>
        <w:spacing w:line="240" w:lineRule="auto"/>
        <w:rPr>
          <w:rFonts w:ascii="Times New Roman" w:eastAsia="Times New Roman" w:hAnsi="Times New Roman" w:cs="Times New Roman"/>
          <w:color w:val="3F3F3F"/>
          <w:sz w:val="24"/>
          <w:szCs w:val="24"/>
        </w:rPr>
      </w:pPr>
      <w:r w:rsidRPr="000E491E">
        <w:rPr>
          <w:rFonts w:ascii="Times New Roman" w:eastAsia="Times New Roman" w:hAnsi="Times New Roman" w:cs="Times New Roman"/>
          <w:sz w:val="24"/>
          <w:szCs w:val="24"/>
        </w:rPr>
        <w:fldChar w:fldCharType="end"/>
      </w:r>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"https://in.kompass.com/c/a-m-enterprises/in782729/" \o "A. M. Enterprises" </w:instrText>
      </w:r>
      <w:r w:rsidRPr="000E491E">
        <w:rPr>
          <w:rFonts w:ascii="Times New Roman" w:eastAsia="Times New Roman" w:hAnsi="Times New Roman" w:cs="Times New Roman"/>
          <w:sz w:val="24"/>
          <w:szCs w:val="24"/>
        </w:rPr>
        <w:fldChar w:fldCharType="separate"/>
      </w:r>
    </w:p>
    <w:p w:rsidR="000E491E" w:rsidRPr="000E491E" w:rsidRDefault="000E491E" w:rsidP="000E491E">
      <w:pPr>
        <w:shd w:val="clear" w:color="auto" w:fill="FFFFFF"/>
        <w:spacing w:after="0" w:line="240" w:lineRule="auto"/>
        <w:outlineLvl w:val="1"/>
        <w:rPr>
          <w:rFonts w:ascii="inherit" w:eastAsia="Times New Roman" w:hAnsi="inherit" w:cs="Times New Roman"/>
          <w:b/>
          <w:bCs/>
          <w:color w:val="198B84"/>
          <w:sz w:val="20"/>
          <w:szCs w:val="20"/>
        </w:rPr>
      </w:pPr>
      <w:r w:rsidRPr="000E491E">
        <w:rPr>
          <w:rFonts w:ascii="inherit" w:eastAsia="Times New Roman" w:hAnsi="inherit" w:cs="Times New Roman"/>
          <w:b/>
          <w:bCs/>
          <w:color w:val="198B84"/>
          <w:sz w:val="20"/>
        </w:rPr>
        <w:t>A. M. Enterprises</w:t>
      </w:r>
    </w:p>
    <w:p w:rsidR="000E491E" w:rsidRPr="000E491E" w:rsidRDefault="000E491E" w:rsidP="000E491E">
      <w:pPr>
        <w:shd w:val="clear" w:color="auto" w:fill="FFFFFF"/>
        <w:spacing w:after="0" w:line="240" w:lineRule="auto"/>
        <w:rPr>
          <w:rFonts w:ascii="Times New Roman" w:eastAsia="Times New Roman" w:hAnsi="Times New Roman" w:cs="Times New Roman"/>
          <w:color w:val="3F3F3F"/>
          <w:sz w:val="24"/>
          <w:szCs w:val="24"/>
        </w:rPr>
      </w:pPr>
      <w:proofErr w:type="spellStart"/>
      <w:r w:rsidRPr="000E491E">
        <w:rPr>
          <w:rFonts w:ascii="Times New Roman" w:eastAsia="Times New Roman" w:hAnsi="Times New Roman" w:cs="Times New Roman"/>
          <w:color w:val="3F3F3F"/>
          <w:sz w:val="16"/>
        </w:rPr>
        <w:t>Pune</w:t>
      </w:r>
      <w:proofErr w:type="spellEnd"/>
      <w:r w:rsidRPr="000E491E">
        <w:rPr>
          <w:rFonts w:ascii="Times New Roman" w:eastAsia="Times New Roman" w:hAnsi="Times New Roman" w:cs="Times New Roman"/>
          <w:color w:val="3F3F3F"/>
          <w:sz w:val="16"/>
        </w:rPr>
        <w:t xml:space="preserve"> - India</w:t>
      </w:r>
    </w:p>
    <w:p w:rsidR="000E491E" w:rsidRPr="000E491E" w:rsidRDefault="00C57EDB" w:rsidP="00B13720">
      <w:pPr>
        <w:shd w:val="clear" w:color="auto" w:fill="FFFFFF"/>
        <w:spacing w:line="240" w:lineRule="auto"/>
        <w:rPr>
          <w:rFonts w:ascii="Times New Roman" w:eastAsia="Times New Roman" w:hAnsi="Times New Roman" w:cs="Times New Roman"/>
          <w:color w:val="3F3F3F"/>
          <w:sz w:val="24"/>
          <w:szCs w:val="24"/>
        </w:rPr>
      </w:pPr>
      <w:r w:rsidRPr="000E491E">
        <w:rPr>
          <w:rFonts w:ascii="Times New Roman" w:eastAsia="Times New Roman" w:hAnsi="Times New Roman" w:cs="Times New Roman"/>
          <w:sz w:val="24"/>
          <w:szCs w:val="24"/>
        </w:rPr>
        <w:fldChar w:fldCharType="end"/>
      </w:r>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"https://in.kompass.com/c/lara-corporation/in765568/" \o "Lara Corporation" </w:instrText>
      </w:r>
      <w:r w:rsidRPr="000E491E">
        <w:rPr>
          <w:rFonts w:ascii="Times New Roman" w:eastAsia="Times New Roman" w:hAnsi="Times New Roman" w:cs="Times New Roman"/>
          <w:sz w:val="24"/>
          <w:szCs w:val="24"/>
        </w:rPr>
        <w:fldChar w:fldCharType="separate"/>
      </w:r>
    </w:p>
    <w:p w:rsidR="000E491E" w:rsidRPr="000E491E" w:rsidRDefault="000E491E" w:rsidP="000E491E">
      <w:pPr>
        <w:shd w:val="clear" w:color="auto" w:fill="FFFFFF"/>
        <w:spacing w:after="0" w:line="240" w:lineRule="auto"/>
        <w:outlineLvl w:val="1"/>
        <w:rPr>
          <w:rFonts w:ascii="inherit" w:eastAsia="Times New Roman" w:hAnsi="inherit" w:cs="Times New Roman"/>
          <w:b/>
          <w:bCs/>
          <w:color w:val="198B84"/>
          <w:sz w:val="20"/>
          <w:szCs w:val="20"/>
        </w:rPr>
      </w:pPr>
      <w:r w:rsidRPr="000E491E">
        <w:rPr>
          <w:rFonts w:ascii="inherit" w:eastAsia="Times New Roman" w:hAnsi="inherit" w:cs="Times New Roman"/>
          <w:b/>
          <w:bCs/>
          <w:color w:val="198B84"/>
          <w:sz w:val="20"/>
        </w:rPr>
        <w:t>Lara Corporation</w:t>
      </w:r>
    </w:p>
    <w:p w:rsidR="000E491E" w:rsidRPr="000E491E" w:rsidRDefault="000E491E" w:rsidP="000E491E">
      <w:pPr>
        <w:shd w:val="clear" w:color="auto" w:fill="FFFFFF"/>
        <w:spacing w:after="0" w:line="240" w:lineRule="auto"/>
        <w:rPr>
          <w:rFonts w:ascii="Times New Roman" w:eastAsia="Times New Roman" w:hAnsi="Times New Roman" w:cs="Times New Roman"/>
          <w:color w:val="3F3F3F"/>
          <w:sz w:val="24"/>
          <w:szCs w:val="24"/>
        </w:rPr>
      </w:pPr>
      <w:r w:rsidRPr="000E491E">
        <w:rPr>
          <w:rFonts w:ascii="Times New Roman" w:eastAsia="Times New Roman" w:hAnsi="Times New Roman" w:cs="Times New Roman"/>
          <w:color w:val="3F3F3F"/>
          <w:sz w:val="16"/>
        </w:rPr>
        <w:t>Madurai - India</w:t>
      </w:r>
    </w:p>
    <w:p w:rsidR="000E491E" w:rsidRPr="000E491E" w:rsidRDefault="00C57EDB" w:rsidP="00B13720">
      <w:pPr>
        <w:shd w:val="clear" w:color="auto" w:fill="FFFFFF"/>
        <w:spacing w:line="240" w:lineRule="auto"/>
        <w:rPr>
          <w:rFonts w:ascii="Times New Roman" w:eastAsia="Times New Roman" w:hAnsi="Times New Roman" w:cs="Times New Roman"/>
          <w:color w:val="3F3F3F"/>
          <w:sz w:val="24"/>
          <w:szCs w:val="24"/>
        </w:rPr>
      </w:pPr>
      <w:r w:rsidRPr="000E491E">
        <w:rPr>
          <w:rFonts w:ascii="Times New Roman" w:eastAsia="Times New Roman" w:hAnsi="Times New Roman" w:cs="Times New Roman"/>
          <w:sz w:val="24"/>
          <w:szCs w:val="24"/>
        </w:rPr>
        <w:fldChar w:fldCharType="end"/>
      </w:r>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"https://in.kompass.com/c/kisan-fodder-mills-private-limited/in785666/" \o "Kisan Fodder Mills Private Limited" </w:instrText>
      </w:r>
      <w:r w:rsidRPr="000E491E">
        <w:rPr>
          <w:rFonts w:ascii="Times New Roman" w:eastAsia="Times New Roman" w:hAnsi="Times New Roman" w:cs="Times New Roman"/>
          <w:sz w:val="24"/>
          <w:szCs w:val="24"/>
        </w:rPr>
        <w:fldChar w:fldCharType="separate"/>
      </w:r>
    </w:p>
    <w:p w:rsidR="000E491E" w:rsidRPr="000E491E" w:rsidRDefault="000E491E" w:rsidP="000E491E">
      <w:pPr>
        <w:shd w:val="clear" w:color="auto" w:fill="FFFFFF"/>
        <w:spacing w:after="0" w:line="240" w:lineRule="auto"/>
        <w:outlineLvl w:val="1"/>
        <w:rPr>
          <w:rFonts w:ascii="inherit" w:eastAsia="Times New Roman" w:hAnsi="inherit" w:cs="Times New Roman"/>
          <w:b/>
          <w:bCs/>
          <w:color w:val="198B84"/>
          <w:sz w:val="20"/>
          <w:szCs w:val="20"/>
        </w:rPr>
      </w:pPr>
      <w:proofErr w:type="spellStart"/>
      <w:r w:rsidRPr="000E491E">
        <w:rPr>
          <w:rFonts w:ascii="inherit" w:eastAsia="Times New Roman" w:hAnsi="inherit" w:cs="Times New Roman"/>
          <w:b/>
          <w:bCs/>
          <w:color w:val="198B84"/>
          <w:sz w:val="20"/>
        </w:rPr>
        <w:t>Kisan</w:t>
      </w:r>
      <w:proofErr w:type="spellEnd"/>
      <w:r w:rsidRPr="000E491E">
        <w:rPr>
          <w:rFonts w:ascii="inherit" w:eastAsia="Times New Roman" w:hAnsi="inherit" w:cs="Times New Roman"/>
          <w:b/>
          <w:bCs/>
          <w:color w:val="198B84"/>
          <w:sz w:val="20"/>
        </w:rPr>
        <w:t xml:space="preserve"> Fodder Mills Private Limited</w:t>
      </w:r>
    </w:p>
    <w:p w:rsidR="000E491E" w:rsidRPr="000E491E" w:rsidRDefault="000E491E" w:rsidP="000E491E">
      <w:pPr>
        <w:shd w:val="clear" w:color="auto" w:fill="FFFFFF"/>
        <w:spacing w:after="0" w:line="240" w:lineRule="auto"/>
        <w:rPr>
          <w:rFonts w:ascii="Times New Roman" w:eastAsia="Times New Roman" w:hAnsi="Times New Roman" w:cs="Times New Roman"/>
          <w:color w:val="3F3F3F"/>
          <w:sz w:val="24"/>
          <w:szCs w:val="24"/>
        </w:rPr>
      </w:pPr>
      <w:r w:rsidRPr="000E491E">
        <w:rPr>
          <w:rFonts w:ascii="Times New Roman" w:eastAsia="Times New Roman" w:hAnsi="Times New Roman" w:cs="Times New Roman"/>
          <w:color w:val="3F3F3F"/>
          <w:sz w:val="16"/>
        </w:rPr>
        <w:t>Varanasi - India</w:t>
      </w:r>
    </w:p>
    <w:p w:rsidR="000E491E" w:rsidRPr="000E491E" w:rsidRDefault="00C57EDB" w:rsidP="000E491E">
      <w:pPr>
        <w:shd w:val="clear" w:color="auto" w:fill="FFFFFF"/>
        <w:spacing w:line="240" w:lineRule="auto"/>
        <w:rPr>
          <w:rFonts w:ascii="Times New Roman" w:eastAsia="Times New Roman" w:hAnsi="Times New Roman" w:cs="Times New Roman"/>
          <w:sz w:val="24"/>
          <w:szCs w:val="24"/>
        </w:rPr>
      </w:pPr>
      <w:r w:rsidRPr="000E491E">
        <w:rPr>
          <w:rFonts w:ascii="Times New Roman" w:eastAsia="Times New Roman" w:hAnsi="Times New Roman" w:cs="Times New Roman"/>
          <w:sz w:val="24"/>
          <w:szCs w:val="24"/>
        </w:rPr>
        <w:fldChar w:fldCharType="end"/>
      </w:r>
    </w:p>
    <w:p w:rsidR="000E491E" w:rsidRPr="000E491E" w:rsidRDefault="00C57EDB" w:rsidP="000E491E">
      <w:pPr>
        <w:shd w:val="clear" w:color="auto" w:fill="FFFFFF"/>
        <w:spacing w:after="0" w:line="240" w:lineRule="auto"/>
        <w:rPr>
          <w:rFonts w:ascii="Times New Roman" w:eastAsia="Times New Roman" w:hAnsi="Times New Roman" w:cs="Times New Roman"/>
          <w:color w:val="3F3F3F"/>
          <w:sz w:val="24"/>
          <w:szCs w:val="24"/>
        </w:rPr>
      </w:pPr>
      <w:r w:rsidRPr="000E491E">
        <w:rPr>
          <w:rFonts w:ascii="Times New Roman" w:eastAsia="Times New Roman" w:hAnsi="Times New Roman" w:cs="Times New Roman"/>
          <w:sz w:val="24"/>
          <w:szCs w:val="24"/>
        </w:rPr>
        <w:lastRenderedPageBreak/>
        <w:fldChar w:fldCharType="begin"/>
      </w:r>
      <w:r w:rsidR="000E491E" w:rsidRPr="000E491E">
        <w:rPr>
          <w:rFonts w:ascii="Times New Roman" w:eastAsia="Times New Roman" w:hAnsi="Times New Roman" w:cs="Times New Roman"/>
          <w:sz w:val="24"/>
          <w:szCs w:val="24"/>
        </w:rPr>
        <w:instrText xml:space="preserve"> HYPERLINK "https://in.kompass.com/c/indosun-international/in763412/" \o "Indosun International" </w:instrText>
      </w:r>
      <w:r w:rsidRPr="000E491E">
        <w:rPr>
          <w:rFonts w:ascii="Times New Roman" w:eastAsia="Times New Roman" w:hAnsi="Times New Roman" w:cs="Times New Roman"/>
          <w:sz w:val="24"/>
          <w:szCs w:val="24"/>
        </w:rPr>
        <w:fldChar w:fldCharType="separate"/>
      </w:r>
    </w:p>
    <w:p w:rsidR="000E491E" w:rsidRPr="000E491E" w:rsidRDefault="000E491E" w:rsidP="000E491E">
      <w:pPr>
        <w:shd w:val="clear" w:color="auto" w:fill="FFFFFF"/>
        <w:spacing w:after="0" w:line="240" w:lineRule="auto"/>
        <w:outlineLvl w:val="1"/>
        <w:rPr>
          <w:rFonts w:ascii="inherit" w:eastAsia="Times New Roman" w:hAnsi="inherit" w:cs="Times New Roman"/>
          <w:b/>
          <w:bCs/>
          <w:color w:val="198B84"/>
          <w:sz w:val="20"/>
          <w:szCs w:val="20"/>
        </w:rPr>
      </w:pPr>
      <w:proofErr w:type="spellStart"/>
      <w:r w:rsidRPr="000E491E">
        <w:rPr>
          <w:rFonts w:ascii="inherit" w:eastAsia="Times New Roman" w:hAnsi="inherit" w:cs="Times New Roman"/>
          <w:b/>
          <w:bCs/>
          <w:color w:val="198B84"/>
          <w:sz w:val="20"/>
        </w:rPr>
        <w:t>Indosun</w:t>
      </w:r>
      <w:proofErr w:type="spellEnd"/>
      <w:r w:rsidRPr="000E491E">
        <w:rPr>
          <w:rFonts w:ascii="inherit" w:eastAsia="Times New Roman" w:hAnsi="inherit" w:cs="Times New Roman"/>
          <w:b/>
          <w:bCs/>
          <w:color w:val="198B84"/>
          <w:sz w:val="20"/>
        </w:rPr>
        <w:t xml:space="preserve"> International</w:t>
      </w:r>
    </w:p>
    <w:p w:rsidR="000E491E" w:rsidRPr="000E491E" w:rsidRDefault="000E491E" w:rsidP="000E491E">
      <w:pPr>
        <w:shd w:val="clear" w:color="auto" w:fill="FFFFFF"/>
        <w:spacing w:after="0" w:line="240" w:lineRule="auto"/>
        <w:rPr>
          <w:rFonts w:ascii="Times New Roman" w:eastAsia="Times New Roman" w:hAnsi="Times New Roman" w:cs="Times New Roman"/>
          <w:color w:val="3F3F3F"/>
          <w:sz w:val="24"/>
          <w:szCs w:val="24"/>
        </w:rPr>
      </w:pPr>
      <w:r w:rsidRPr="000E491E">
        <w:rPr>
          <w:rFonts w:ascii="Times New Roman" w:eastAsia="Times New Roman" w:hAnsi="Times New Roman" w:cs="Times New Roman"/>
          <w:color w:val="3F3F3F"/>
          <w:sz w:val="16"/>
        </w:rPr>
        <w:t>Kolkata - India</w:t>
      </w:r>
    </w:p>
    <w:p w:rsidR="000E491E" w:rsidRPr="00B13720" w:rsidRDefault="00C57EDB" w:rsidP="00B13720">
      <w:pPr>
        <w:shd w:val="clear" w:color="auto" w:fill="FFFFFF"/>
        <w:spacing w:line="240" w:lineRule="auto"/>
        <w:rPr>
          <w:ins w:id="0" w:author="Unknown"/>
          <w:rFonts w:ascii="Times New Roman" w:eastAsia="Times New Roman" w:hAnsi="Times New Roman" w:cs="Times New Roman"/>
          <w:sz w:val="24"/>
          <w:szCs w:val="24"/>
        </w:rPr>
      </w:pPr>
      <w:r w:rsidRPr="000E491E">
        <w:rPr>
          <w:rFonts w:ascii="Times New Roman" w:eastAsia="Times New Roman" w:hAnsi="Times New Roman" w:cs="Times New Roman"/>
          <w:sz w:val="24"/>
          <w:szCs w:val="24"/>
        </w:rPr>
        <w:fldChar w:fldCharType="end"/>
      </w:r>
      <w:ins w:id="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"https://in.kompass.com/c/shree-arbuda-gum-chemicals/in783751/" \o "Shree Arbuda Gum &amp; Chemicals"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2" w:author="Unknown"/>
          <w:rFonts w:ascii="inherit" w:eastAsia="Times New Roman" w:hAnsi="inherit" w:cs="Times New Roman"/>
          <w:b/>
          <w:bCs/>
          <w:color w:val="198B84"/>
          <w:sz w:val="20"/>
          <w:szCs w:val="20"/>
        </w:rPr>
      </w:pPr>
      <w:ins w:id="3" w:author="Unknown">
        <w:r w:rsidRPr="000E491E">
          <w:rPr>
            <w:rFonts w:ascii="inherit" w:eastAsia="Times New Roman" w:hAnsi="inherit" w:cs="Times New Roman"/>
            <w:b/>
            <w:bCs/>
            <w:color w:val="198B84"/>
            <w:sz w:val="20"/>
          </w:rPr>
          <w:t xml:space="preserve">Shree </w:t>
        </w:r>
        <w:proofErr w:type="spellStart"/>
        <w:r w:rsidRPr="000E491E">
          <w:rPr>
            <w:rFonts w:ascii="inherit" w:eastAsia="Times New Roman" w:hAnsi="inherit" w:cs="Times New Roman"/>
            <w:b/>
            <w:bCs/>
            <w:color w:val="198B84"/>
            <w:sz w:val="20"/>
          </w:rPr>
          <w:t>Arbuda</w:t>
        </w:r>
        <w:proofErr w:type="spellEnd"/>
        <w:r w:rsidRPr="000E491E">
          <w:rPr>
            <w:rFonts w:ascii="inherit" w:eastAsia="Times New Roman" w:hAnsi="inherit" w:cs="Times New Roman"/>
            <w:b/>
            <w:bCs/>
            <w:color w:val="198B84"/>
            <w:sz w:val="20"/>
          </w:rPr>
          <w:t xml:space="preserve"> Gum &amp; Chemicals</w:t>
        </w:r>
      </w:ins>
    </w:p>
    <w:p w:rsidR="000E491E" w:rsidRPr="000E491E" w:rsidRDefault="000E491E" w:rsidP="000E491E">
      <w:pPr>
        <w:shd w:val="clear" w:color="auto" w:fill="FFFFFF"/>
        <w:spacing w:after="0" w:line="240" w:lineRule="auto"/>
        <w:rPr>
          <w:ins w:id="4" w:author="Unknown"/>
          <w:rFonts w:ascii="Times New Roman" w:eastAsia="Times New Roman" w:hAnsi="Times New Roman" w:cs="Times New Roman"/>
          <w:color w:val="3F3F3F"/>
          <w:sz w:val="24"/>
          <w:szCs w:val="24"/>
        </w:rPr>
      </w:pPr>
      <w:proofErr w:type="spellStart"/>
      <w:ins w:id="5" w:author="Unknown">
        <w:r w:rsidRPr="000E491E">
          <w:rPr>
            <w:rFonts w:ascii="Times New Roman" w:eastAsia="Times New Roman" w:hAnsi="Times New Roman" w:cs="Times New Roman"/>
            <w:color w:val="3F3F3F"/>
            <w:sz w:val="16"/>
          </w:rPr>
          <w:t>Saurashtra</w:t>
        </w:r>
        <w:proofErr w:type="spellEnd"/>
        <w:r w:rsidRPr="000E491E">
          <w:rPr>
            <w:rFonts w:ascii="Times New Roman" w:eastAsia="Times New Roman" w:hAnsi="Times New Roman" w:cs="Times New Roman"/>
            <w:color w:val="3F3F3F"/>
            <w:sz w:val="16"/>
          </w:rPr>
          <w:t xml:space="preserve"> - India</w:t>
        </w:r>
      </w:ins>
    </w:p>
    <w:p w:rsidR="000E491E" w:rsidRPr="000E491E" w:rsidRDefault="00C57EDB" w:rsidP="00B13720">
      <w:pPr>
        <w:shd w:val="clear" w:color="auto" w:fill="FFFFFF"/>
        <w:spacing w:line="240" w:lineRule="auto"/>
        <w:rPr>
          <w:ins w:id="6" w:author="Unknown"/>
          <w:rFonts w:ascii="Times New Roman" w:eastAsia="Times New Roman" w:hAnsi="Times New Roman" w:cs="Times New Roman"/>
          <w:color w:val="3F3F3F"/>
          <w:sz w:val="24"/>
          <w:szCs w:val="24"/>
        </w:rPr>
      </w:pPr>
      <w:ins w:id="7" w:author="Unknown">
        <w:r w:rsidRPr="000E491E">
          <w:rPr>
            <w:rFonts w:ascii="Times New Roman" w:eastAsia="Times New Roman" w:hAnsi="Times New Roman" w:cs="Times New Roman"/>
            <w:sz w:val="24"/>
            <w:szCs w:val="24"/>
          </w:rPr>
          <w:fldChar w:fldCharType="end"/>
        </w:r>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"https://in.kompass.com/c/pharma-corporation-of-india/in768786/" \o "Pharma Corporation Of India"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8" w:author="Unknown"/>
          <w:rFonts w:ascii="inherit" w:eastAsia="Times New Roman" w:hAnsi="inherit" w:cs="Times New Roman"/>
          <w:b/>
          <w:bCs/>
          <w:color w:val="198B84"/>
          <w:sz w:val="20"/>
          <w:szCs w:val="20"/>
        </w:rPr>
      </w:pPr>
      <w:proofErr w:type="spellStart"/>
      <w:ins w:id="9" w:author="Unknown">
        <w:r w:rsidRPr="000E491E">
          <w:rPr>
            <w:rFonts w:ascii="inherit" w:eastAsia="Times New Roman" w:hAnsi="inherit" w:cs="Times New Roman"/>
            <w:b/>
            <w:bCs/>
            <w:color w:val="198B84"/>
            <w:sz w:val="20"/>
          </w:rPr>
          <w:t>Pharma</w:t>
        </w:r>
        <w:proofErr w:type="spellEnd"/>
        <w:r w:rsidRPr="000E491E">
          <w:rPr>
            <w:rFonts w:ascii="inherit" w:eastAsia="Times New Roman" w:hAnsi="inherit" w:cs="Times New Roman"/>
            <w:b/>
            <w:bCs/>
            <w:color w:val="198B84"/>
            <w:sz w:val="20"/>
          </w:rPr>
          <w:t xml:space="preserve"> Corporation </w:t>
        </w:r>
        <w:proofErr w:type="gramStart"/>
        <w:r w:rsidRPr="000E491E">
          <w:rPr>
            <w:rFonts w:ascii="inherit" w:eastAsia="Times New Roman" w:hAnsi="inherit" w:cs="Times New Roman"/>
            <w:b/>
            <w:bCs/>
            <w:color w:val="198B84"/>
            <w:sz w:val="20"/>
          </w:rPr>
          <w:t>O</w:t>
        </w:r>
        <w:proofErr w:type="gramEnd"/>
        <w:r w:rsidRPr="000E491E">
          <w:rPr>
            <w:rFonts w:ascii="inherit" w:eastAsia="Times New Roman" w:hAnsi="inherit" w:cs="Times New Roman"/>
            <w:b/>
            <w:bCs/>
            <w:color w:val="198B84"/>
            <w:sz w:val="20"/>
          </w:rPr>
          <w:t>f India</w:t>
        </w:r>
      </w:ins>
    </w:p>
    <w:p w:rsidR="000E491E" w:rsidRPr="000E491E" w:rsidRDefault="000E491E" w:rsidP="000E491E">
      <w:pPr>
        <w:shd w:val="clear" w:color="auto" w:fill="FFFFFF"/>
        <w:spacing w:after="0" w:line="240" w:lineRule="auto"/>
        <w:rPr>
          <w:ins w:id="10" w:author="Unknown"/>
          <w:rFonts w:ascii="Times New Roman" w:eastAsia="Times New Roman" w:hAnsi="Times New Roman" w:cs="Times New Roman"/>
          <w:color w:val="3F3F3F"/>
          <w:sz w:val="24"/>
          <w:szCs w:val="24"/>
        </w:rPr>
      </w:pPr>
      <w:proofErr w:type="spellStart"/>
      <w:ins w:id="11" w:author="Unknown">
        <w:r w:rsidRPr="000E491E">
          <w:rPr>
            <w:rFonts w:ascii="Times New Roman" w:eastAsia="Times New Roman" w:hAnsi="Times New Roman" w:cs="Times New Roman"/>
            <w:color w:val="3F3F3F"/>
            <w:sz w:val="16"/>
          </w:rPr>
          <w:t>Bengaluru</w:t>
        </w:r>
        <w:proofErr w:type="spellEnd"/>
        <w:r w:rsidRPr="000E491E">
          <w:rPr>
            <w:rFonts w:ascii="Times New Roman" w:eastAsia="Times New Roman" w:hAnsi="Times New Roman" w:cs="Times New Roman"/>
            <w:color w:val="3F3F3F"/>
            <w:sz w:val="16"/>
          </w:rPr>
          <w:t xml:space="preserve"> - India</w:t>
        </w:r>
      </w:ins>
    </w:p>
    <w:p w:rsidR="000E491E" w:rsidRPr="000E491E" w:rsidRDefault="00C57EDB" w:rsidP="00B13720">
      <w:pPr>
        <w:shd w:val="clear" w:color="auto" w:fill="FFFFFF"/>
        <w:spacing w:line="240" w:lineRule="auto"/>
        <w:rPr>
          <w:ins w:id="12" w:author="Unknown"/>
          <w:rFonts w:ascii="Times New Roman" w:eastAsia="Times New Roman" w:hAnsi="Times New Roman" w:cs="Times New Roman"/>
          <w:color w:val="3F3F3F"/>
          <w:sz w:val="24"/>
          <w:szCs w:val="24"/>
        </w:rPr>
      </w:pPr>
      <w:ins w:id="13" w:author="Unknown">
        <w:r w:rsidRPr="000E491E">
          <w:rPr>
            <w:rFonts w:ascii="Times New Roman" w:eastAsia="Times New Roman" w:hAnsi="Times New Roman" w:cs="Times New Roman"/>
            <w:sz w:val="24"/>
            <w:szCs w:val="24"/>
          </w:rPr>
          <w:fldChar w:fldCharType="end"/>
        </w:r>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"https://in.kompass.com/c/essar-agro-products/in771302/" \o "Essar Agro Products"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4" w:author="Unknown"/>
          <w:rFonts w:ascii="inherit" w:eastAsia="Times New Roman" w:hAnsi="inherit" w:cs="Times New Roman"/>
          <w:b/>
          <w:bCs/>
          <w:color w:val="198B84"/>
          <w:sz w:val="20"/>
          <w:szCs w:val="20"/>
        </w:rPr>
      </w:pPr>
      <w:proofErr w:type="spellStart"/>
      <w:ins w:id="15" w:author="Unknown">
        <w:r w:rsidRPr="000E491E">
          <w:rPr>
            <w:rFonts w:ascii="inherit" w:eastAsia="Times New Roman" w:hAnsi="inherit" w:cs="Times New Roman"/>
            <w:b/>
            <w:bCs/>
            <w:color w:val="198B84"/>
            <w:sz w:val="20"/>
          </w:rPr>
          <w:t>Essar</w:t>
        </w:r>
        <w:proofErr w:type="spellEnd"/>
        <w:r w:rsidRPr="000E491E">
          <w:rPr>
            <w:rFonts w:ascii="inherit" w:eastAsia="Times New Roman" w:hAnsi="inherit" w:cs="Times New Roman"/>
            <w:b/>
            <w:bCs/>
            <w:color w:val="198B84"/>
            <w:sz w:val="20"/>
          </w:rPr>
          <w:t xml:space="preserve"> Agro Products</w:t>
        </w:r>
      </w:ins>
    </w:p>
    <w:p w:rsidR="000E491E" w:rsidRPr="000E491E" w:rsidRDefault="000E491E" w:rsidP="000E491E">
      <w:pPr>
        <w:shd w:val="clear" w:color="auto" w:fill="FFFFFF"/>
        <w:spacing w:after="0" w:line="240" w:lineRule="auto"/>
        <w:rPr>
          <w:ins w:id="16" w:author="Unknown"/>
          <w:rFonts w:ascii="Times New Roman" w:eastAsia="Times New Roman" w:hAnsi="Times New Roman" w:cs="Times New Roman"/>
          <w:color w:val="3F3F3F"/>
          <w:sz w:val="24"/>
          <w:szCs w:val="24"/>
        </w:rPr>
      </w:pPr>
      <w:ins w:id="17" w:author="Unknown">
        <w:r w:rsidRPr="000E491E">
          <w:rPr>
            <w:rFonts w:ascii="Times New Roman" w:eastAsia="Times New Roman" w:hAnsi="Times New Roman" w:cs="Times New Roman"/>
            <w:color w:val="3F3F3F"/>
            <w:sz w:val="16"/>
          </w:rPr>
          <w:t>Indore - India</w:t>
        </w:r>
      </w:ins>
    </w:p>
    <w:p w:rsidR="000E491E" w:rsidRPr="000E491E" w:rsidRDefault="00C57EDB" w:rsidP="00B13720">
      <w:pPr>
        <w:shd w:val="clear" w:color="auto" w:fill="FFFFFF"/>
        <w:spacing w:line="240" w:lineRule="auto"/>
        <w:rPr>
          <w:ins w:id="18" w:author="Unknown"/>
          <w:rFonts w:ascii="Times New Roman" w:eastAsia="Times New Roman" w:hAnsi="Times New Roman" w:cs="Times New Roman"/>
          <w:color w:val="3F3F3F"/>
          <w:sz w:val="24"/>
          <w:szCs w:val="24"/>
        </w:rPr>
      </w:pPr>
      <w:ins w:id="19" w:author="Unknown">
        <w:r w:rsidRPr="000E491E">
          <w:rPr>
            <w:rFonts w:ascii="Times New Roman" w:eastAsia="Times New Roman" w:hAnsi="Times New Roman" w:cs="Times New Roman"/>
            <w:sz w:val="24"/>
            <w:szCs w:val="24"/>
          </w:rPr>
          <w:fldChar w:fldCharType="end"/>
        </w:r>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"https://in.kompass.com/c/bishnoi-exports/in770100/" \o "Bishnoi Exports"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20" w:author="Unknown"/>
          <w:rFonts w:ascii="inherit" w:eastAsia="Times New Roman" w:hAnsi="inherit" w:cs="Times New Roman"/>
          <w:b/>
          <w:bCs/>
          <w:color w:val="198B84"/>
          <w:sz w:val="20"/>
          <w:szCs w:val="20"/>
        </w:rPr>
      </w:pPr>
      <w:proofErr w:type="spellStart"/>
      <w:ins w:id="21" w:author="Unknown">
        <w:r w:rsidRPr="000E491E">
          <w:rPr>
            <w:rFonts w:ascii="inherit" w:eastAsia="Times New Roman" w:hAnsi="inherit" w:cs="Times New Roman"/>
            <w:b/>
            <w:bCs/>
            <w:color w:val="198B84"/>
            <w:sz w:val="20"/>
          </w:rPr>
          <w:t>Bishnoi</w:t>
        </w:r>
        <w:proofErr w:type="spellEnd"/>
        <w:r w:rsidRPr="000E491E">
          <w:rPr>
            <w:rFonts w:ascii="inherit" w:eastAsia="Times New Roman" w:hAnsi="inherit" w:cs="Times New Roman"/>
            <w:b/>
            <w:bCs/>
            <w:color w:val="198B84"/>
            <w:sz w:val="20"/>
          </w:rPr>
          <w:t xml:space="preserve"> Exports</w:t>
        </w:r>
      </w:ins>
    </w:p>
    <w:p w:rsidR="000E491E" w:rsidRPr="000E491E" w:rsidRDefault="000E491E" w:rsidP="000E491E">
      <w:pPr>
        <w:shd w:val="clear" w:color="auto" w:fill="FFFFFF"/>
        <w:spacing w:after="0" w:line="240" w:lineRule="auto"/>
        <w:rPr>
          <w:ins w:id="22" w:author="Unknown"/>
          <w:rFonts w:ascii="Times New Roman" w:eastAsia="Times New Roman" w:hAnsi="Times New Roman" w:cs="Times New Roman"/>
          <w:color w:val="3F3F3F"/>
          <w:sz w:val="24"/>
          <w:szCs w:val="24"/>
        </w:rPr>
      </w:pPr>
      <w:proofErr w:type="spellStart"/>
      <w:ins w:id="23" w:author="Unknown">
        <w:r w:rsidRPr="000E491E">
          <w:rPr>
            <w:rFonts w:ascii="Times New Roman" w:eastAsia="Times New Roman" w:hAnsi="Times New Roman" w:cs="Times New Roman"/>
            <w:color w:val="3F3F3F"/>
            <w:sz w:val="16"/>
          </w:rPr>
          <w:t>Ahmedabad</w:t>
        </w:r>
        <w:proofErr w:type="spellEnd"/>
        <w:r w:rsidRPr="000E491E">
          <w:rPr>
            <w:rFonts w:ascii="Times New Roman" w:eastAsia="Times New Roman" w:hAnsi="Times New Roman" w:cs="Times New Roman"/>
            <w:color w:val="3F3F3F"/>
            <w:sz w:val="16"/>
          </w:rPr>
          <w:t xml:space="preserve"> - India</w:t>
        </w:r>
      </w:ins>
    </w:p>
    <w:p w:rsidR="000E491E" w:rsidRPr="000E491E" w:rsidRDefault="00C57EDB" w:rsidP="000E491E">
      <w:pPr>
        <w:shd w:val="clear" w:color="auto" w:fill="FFFFFF"/>
        <w:spacing w:line="240" w:lineRule="auto"/>
        <w:rPr>
          <w:ins w:id="24" w:author="Unknown"/>
          <w:rFonts w:ascii="Times New Roman" w:eastAsia="Times New Roman" w:hAnsi="Times New Roman" w:cs="Times New Roman"/>
          <w:sz w:val="24"/>
          <w:szCs w:val="24"/>
        </w:rPr>
      </w:pPr>
      <w:ins w:id="25"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26" w:author="Unknown"/>
          <w:rFonts w:ascii="Times New Roman" w:eastAsia="Times New Roman" w:hAnsi="Times New Roman" w:cs="Times New Roman"/>
          <w:color w:val="3F3F3F"/>
          <w:sz w:val="24"/>
          <w:szCs w:val="24"/>
        </w:rPr>
      </w:pPr>
      <w:ins w:id="2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"https://in.kompass.com/c/kamdhenu-industires/in714765/" \o "Kamdhenu Industires"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28" w:author="Unknown"/>
          <w:rFonts w:ascii="inherit" w:eastAsia="Times New Roman" w:hAnsi="inherit" w:cs="Times New Roman"/>
          <w:b/>
          <w:bCs/>
          <w:color w:val="198B84"/>
          <w:sz w:val="20"/>
          <w:szCs w:val="20"/>
        </w:rPr>
      </w:pPr>
      <w:proofErr w:type="spellStart"/>
      <w:ins w:id="29" w:author="Unknown">
        <w:r w:rsidRPr="000E491E">
          <w:rPr>
            <w:rFonts w:ascii="inherit" w:eastAsia="Times New Roman" w:hAnsi="inherit" w:cs="Times New Roman"/>
            <w:b/>
            <w:bCs/>
            <w:color w:val="198B84"/>
            <w:sz w:val="20"/>
          </w:rPr>
          <w:t>Kamdhenu</w:t>
        </w:r>
        <w:proofErr w:type="spellEnd"/>
        <w:r w:rsidRPr="000E491E">
          <w:rPr>
            <w:rFonts w:ascii="inherit" w:eastAsia="Times New Roman" w:hAnsi="inherit" w:cs="Times New Roman"/>
            <w:b/>
            <w:bCs/>
            <w:color w:val="198B84"/>
            <w:sz w:val="20"/>
          </w:rPr>
          <w:t xml:space="preserve"> </w:t>
        </w:r>
        <w:proofErr w:type="spellStart"/>
        <w:r w:rsidRPr="000E491E">
          <w:rPr>
            <w:rFonts w:ascii="inherit" w:eastAsia="Times New Roman" w:hAnsi="inherit" w:cs="Times New Roman"/>
            <w:b/>
            <w:bCs/>
            <w:color w:val="198B84"/>
            <w:sz w:val="20"/>
          </w:rPr>
          <w:t>Industires</w:t>
        </w:r>
        <w:proofErr w:type="spellEnd"/>
      </w:ins>
    </w:p>
    <w:p w:rsidR="000E491E" w:rsidRPr="000E491E" w:rsidRDefault="000E491E" w:rsidP="000E491E">
      <w:pPr>
        <w:shd w:val="clear" w:color="auto" w:fill="FFFFFF"/>
        <w:spacing w:after="0" w:line="240" w:lineRule="auto"/>
        <w:rPr>
          <w:ins w:id="30" w:author="Unknown"/>
          <w:rFonts w:ascii="Times New Roman" w:eastAsia="Times New Roman" w:hAnsi="Times New Roman" w:cs="Times New Roman"/>
          <w:color w:val="3F3F3F"/>
          <w:sz w:val="24"/>
          <w:szCs w:val="24"/>
        </w:rPr>
      </w:pPr>
      <w:ins w:id="31" w:author="Unknown">
        <w:r w:rsidRPr="000E491E">
          <w:rPr>
            <w:rFonts w:ascii="Times New Roman" w:eastAsia="Times New Roman" w:hAnsi="Times New Roman" w:cs="Times New Roman"/>
            <w:color w:val="3F3F3F"/>
            <w:sz w:val="16"/>
          </w:rPr>
          <w:t>Kolkata - India</w:t>
        </w:r>
      </w:ins>
    </w:p>
    <w:p w:rsidR="000E491E" w:rsidRPr="000E491E" w:rsidRDefault="00C57EDB" w:rsidP="000E491E">
      <w:pPr>
        <w:shd w:val="clear" w:color="auto" w:fill="FFFFFF"/>
        <w:spacing w:line="240" w:lineRule="auto"/>
        <w:rPr>
          <w:ins w:id="32" w:author="Unknown"/>
          <w:rFonts w:ascii="Times New Roman" w:eastAsia="Times New Roman" w:hAnsi="Times New Roman" w:cs="Times New Roman"/>
          <w:sz w:val="24"/>
          <w:szCs w:val="24"/>
        </w:rPr>
      </w:pPr>
      <w:ins w:id="33"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34" w:author="Unknown"/>
          <w:rFonts w:ascii="Times New Roman" w:eastAsia="Times New Roman" w:hAnsi="Times New Roman" w:cs="Times New Roman"/>
          <w:color w:val="3F3F3F"/>
          <w:sz w:val="24"/>
          <w:szCs w:val="24"/>
        </w:rPr>
      </w:pPr>
      <w:ins w:id="3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"https://in.kompass.com/c/cutch-oil-allied-industries-1949-private-limited/in714099/" \o "Cutch Oil &amp; Allied Industries (1949)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36" w:author="Unknown"/>
          <w:rFonts w:ascii="inherit" w:eastAsia="Times New Roman" w:hAnsi="inherit" w:cs="Times New Roman"/>
          <w:b/>
          <w:bCs/>
          <w:color w:val="198B84"/>
          <w:sz w:val="20"/>
          <w:szCs w:val="20"/>
        </w:rPr>
      </w:pPr>
      <w:ins w:id="37" w:author="Unknown">
        <w:r w:rsidRPr="000E491E">
          <w:rPr>
            <w:rFonts w:ascii="inherit" w:eastAsia="Times New Roman" w:hAnsi="inherit" w:cs="Times New Roman"/>
            <w:b/>
            <w:bCs/>
            <w:color w:val="198B84"/>
            <w:sz w:val="20"/>
          </w:rPr>
          <w:t>Cutch Oil &amp; Allied Industries (1949) Private Limited</w:t>
        </w:r>
      </w:ins>
    </w:p>
    <w:p w:rsidR="000E491E" w:rsidRPr="000E491E" w:rsidRDefault="000E491E" w:rsidP="000E491E">
      <w:pPr>
        <w:shd w:val="clear" w:color="auto" w:fill="FFFFFF"/>
        <w:spacing w:after="0" w:line="240" w:lineRule="auto"/>
        <w:rPr>
          <w:ins w:id="38" w:author="Unknown"/>
          <w:rFonts w:ascii="Times New Roman" w:eastAsia="Times New Roman" w:hAnsi="Times New Roman" w:cs="Times New Roman"/>
          <w:color w:val="3F3F3F"/>
          <w:sz w:val="24"/>
          <w:szCs w:val="24"/>
        </w:rPr>
      </w:pPr>
      <w:ins w:id="39" w:author="Unknown">
        <w:r w:rsidRPr="000E491E">
          <w:rPr>
            <w:rFonts w:ascii="Times New Roman" w:eastAsia="Times New Roman" w:hAnsi="Times New Roman" w:cs="Times New Roman"/>
            <w:color w:val="3F3F3F"/>
            <w:sz w:val="16"/>
          </w:rPr>
          <w:t>Mumbai - India</w:t>
        </w:r>
      </w:ins>
    </w:p>
    <w:p w:rsidR="000E491E" w:rsidRPr="000E491E" w:rsidRDefault="00C57EDB" w:rsidP="000E491E">
      <w:pPr>
        <w:shd w:val="clear" w:color="auto" w:fill="FFFFFF"/>
        <w:spacing w:line="240" w:lineRule="auto"/>
        <w:rPr>
          <w:ins w:id="40" w:author="Unknown"/>
          <w:rFonts w:ascii="Times New Roman" w:eastAsia="Times New Roman" w:hAnsi="Times New Roman" w:cs="Times New Roman"/>
          <w:sz w:val="24"/>
          <w:szCs w:val="24"/>
        </w:rPr>
      </w:pPr>
      <w:ins w:id="41"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42" w:author="Unknown"/>
          <w:rFonts w:ascii="Times New Roman" w:eastAsia="Times New Roman" w:hAnsi="Times New Roman" w:cs="Times New Roman"/>
          <w:color w:val="3F3F3F"/>
          <w:sz w:val="24"/>
          <w:szCs w:val="24"/>
        </w:rPr>
      </w:pPr>
      <w:ins w:id="4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"https://in.kompass.com/c/unique-organics-limited/in717694/" \o "Unique Organics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44" w:author="Unknown"/>
          <w:rFonts w:ascii="inherit" w:eastAsia="Times New Roman" w:hAnsi="inherit" w:cs="Times New Roman"/>
          <w:b/>
          <w:bCs/>
          <w:color w:val="198B84"/>
          <w:sz w:val="20"/>
          <w:szCs w:val="20"/>
        </w:rPr>
      </w:pPr>
      <w:ins w:id="45" w:author="Unknown">
        <w:r w:rsidRPr="000E491E">
          <w:rPr>
            <w:rFonts w:ascii="inherit" w:eastAsia="Times New Roman" w:hAnsi="inherit" w:cs="Times New Roman"/>
            <w:b/>
            <w:bCs/>
            <w:color w:val="198B84"/>
            <w:sz w:val="20"/>
          </w:rPr>
          <w:t>Unique Organics Limited</w:t>
        </w:r>
      </w:ins>
    </w:p>
    <w:p w:rsidR="000E491E" w:rsidRPr="000E491E" w:rsidRDefault="000E491E" w:rsidP="000E491E">
      <w:pPr>
        <w:shd w:val="clear" w:color="auto" w:fill="FFFFFF"/>
        <w:spacing w:after="0" w:line="240" w:lineRule="auto"/>
        <w:rPr>
          <w:ins w:id="46" w:author="Unknown"/>
          <w:rFonts w:ascii="Times New Roman" w:eastAsia="Times New Roman" w:hAnsi="Times New Roman" w:cs="Times New Roman"/>
          <w:color w:val="3F3F3F"/>
          <w:sz w:val="24"/>
          <w:szCs w:val="24"/>
        </w:rPr>
      </w:pPr>
      <w:proofErr w:type="spellStart"/>
      <w:ins w:id="47" w:author="Unknown">
        <w:r w:rsidRPr="000E491E">
          <w:rPr>
            <w:rFonts w:ascii="Times New Roman" w:eastAsia="Times New Roman" w:hAnsi="Times New Roman" w:cs="Times New Roman"/>
            <w:color w:val="3F3F3F"/>
            <w:sz w:val="16"/>
          </w:rPr>
          <w:t>Jaipur</w:t>
        </w:r>
        <w:proofErr w:type="spellEnd"/>
        <w:r w:rsidRPr="000E491E">
          <w:rPr>
            <w:rFonts w:ascii="Times New Roman" w:eastAsia="Times New Roman" w:hAnsi="Times New Roman" w:cs="Times New Roman"/>
            <w:color w:val="3F3F3F"/>
            <w:sz w:val="16"/>
          </w:rPr>
          <w:t xml:space="preserve"> - India</w:t>
        </w:r>
      </w:ins>
    </w:p>
    <w:p w:rsidR="000E491E" w:rsidRPr="000E491E" w:rsidRDefault="00C57EDB" w:rsidP="000E491E">
      <w:pPr>
        <w:shd w:val="clear" w:color="auto" w:fill="FFFFFF"/>
        <w:spacing w:line="240" w:lineRule="auto"/>
        <w:rPr>
          <w:ins w:id="48" w:author="Unknown"/>
          <w:rFonts w:ascii="Times New Roman" w:eastAsia="Times New Roman" w:hAnsi="Times New Roman" w:cs="Times New Roman"/>
          <w:sz w:val="24"/>
          <w:szCs w:val="24"/>
        </w:rPr>
      </w:pPr>
      <w:ins w:id="49"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50" w:author="Unknown"/>
          <w:rFonts w:ascii="Times New Roman" w:eastAsia="Times New Roman" w:hAnsi="Times New Roman" w:cs="Times New Roman"/>
          <w:color w:val="3F3F3F"/>
          <w:sz w:val="24"/>
          <w:szCs w:val="24"/>
        </w:rPr>
      </w:pPr>
      <w:ins w:id="5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"https://in.kompass.com/c/allianz-biosciences-private-limited/in782243/" \o "Allianz Biosciences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52" w:author="Unknown"/>
          <w:rFonts w:ascii="inherit" w:eastAsia="Times New Roman" w:hAnsi="inherit" w:cs="Times New Roman"/>
          <w:b/>
          <w:bCs/>
          <w:color w:val="198B84"/>
          <w:sz w:val="20"/>
          <w:szCs w:val="20"/>
        </w:rPr>
      </w:pPr>
      <w:ins w:id="53" w:author="Unknown">
        <w:r w:rsidRPr="000E491E">
          <w:rPr>
            <w:rFonts w:ascii="inherit" w:eastAsia="Times New Roman" w:hAnsi="inherit" w:cs="Times New Roman"/>
            <w:b/>
            <w:bCs/>
            <w:color w:val="198B84"/>
            <w:sz w:val="20"/>
          </w:rPr>
          <w:t>Allianz Biosciences Private Limited</w:t>
        </w:r>
      </w:ins>
    </w:p>
    <w:p w:rsidR="000E491E" w:rsidRPr="000E491E" w:rsidRDefault="000E491E" w:rsidP="000E491E">
      <w:pPr>
        <w:shd w:val="clear" w:color="auto" w:fill="FFFFFF"/>
        <w:spacing w:after="0" w:line="240" w:lineRule="auto"/>
        <w:rPr>
          <w:ins w:id="54" w:author="Unknown"/>
          <w:rFonts w:ascii="Times New Roman" w:eastAsia="Times New Roman" w:hAnsi="Times New Roman" w:cs="Times New Roman"/>
          <w:color w:val="3F3F3F"/>
          <w:sz w:val="24"/>
          <w:szCs w:val="24"/>
        </w:rPr>
      </w:pPr>
      <w:ins w:id="55" w:author="Unknown">
        <w:r w:rsidRPr="000E491E">
          <w:rPr>
            <w:rFonts w:ascii="Times New Roman" w:eastAsia="Times New Roman" w:hAnsi="Times New Roman" w:cs="Times New Roman"/>
            <w:color w:val="3F3F3F"/>
            <w:sz w:val="16"/>
          </w:rPr>
          <w:t>Chennai - India</w:t>
        </w:r>
      </w:ins>
    </w:p>
    <w:p w:rsidR="000E491E" w:rsidRPr="000E491E" w:rsidRDefault="00C57EDB" w:rsidP="000E491E">
      <w:pPr>
        <w:shd w:val="clear" w:color="auto" w:fill="FFFFFF"/>
        <w:spacing w:line="240" w:lineRule="auto"/>
        <w:rPr>
          <w:ins w:id="56" w:author="Unknown"/>
          <w:rFonts w:ascii="Times New Roman" w:eastAsia="Times New Roman" w:hAnsi="Times New Roman" w:cs="Times New Roman"/>
          <w:sz w:val="24"/>
          <w:szCs w:val="24"/>
        </w:rPr>
      </w:pPr>
      <w:ins w:id="57"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58" w:author="Unknown"/>
          <w:rFonts w:ascii="Times New Roman" w:eastAsia="Times New Roman" w:hAnsi="Times New Roman" w:cs="Times New Roman"/>
          <w:color w:val="3F3F3F"/>
          <w:sz w:val="24"/>
          <w:szCs w:val="24"/>
        </w:rPr>
      </w:pPr>
      <w:ins w:id="5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"https://in.kompass.com/c/shreeji-impex/in778540/" \o "Shreeji Impex"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60" w:author="Unknown"/>
          <w:rFonts w:ascii="inherit" w:eastAsia="Times New Roman" w:hAnsi="inherit" w:cs="Times New Roman"/>
          <w:b/>
          <w:bCs/>
          <w:color w:val="198B84"/>
          <w:sz w:val="20"/>
          <w:szCs w:val="20"/>
        </w:rPr>
      </w:pPr>
      <w:proofErr w:type="spellStart"/>
      <w:ins w:id="61" w:author="Unknown">
        <w:r w:rsidRPr="000E491E">
          <w:rPr>
            <w:rFonts w:ascii="inherit" w:eastAsia="Times New Roman" w:hAnsi="inherit" w:cs="Times New Roman"/>
            <w:b/>
            <w:bCs/>
            <w:color w:val="198B84"/>
            <w:sz w:val="20"/>
          </w:rPr>
          <w:t>Shreeji</w:t>
        </w:r>
        <w:proofErr w:type="spellEnd"/>
        <w:r w:rsidRPr="000E491E">
          <w:rPr>
            <w:rFonts w:ascii="inherit" w:eastAsia="Times New Roman" w:hAnsi="inherit" w:cs="Times New Roman"/>
            <w:b/>
            <w:bCs/>
            <w:color w:val="198B84"/>
            <w:sz w:val="20"/>
          </w:rPr>
          <w:t xml:space="preserve"> </w:t>
        </w:r>
        <w:proofErr w:type="spellStart"/>
        <w:r w:rsidRPr="000E491E">
          <w:rPr>
            <w:rFonts w:ascii="inherit" w:eastAsia="Times New Roman" w:hAnsi="inherit" w:cs="Times New Roman"/>
            <w:b/>
            <w:bCs/>
            <w:color w:val="198B84"/>
            <w:sz w:val="20"/>
          </w:rPr>
          <w:t>Impex</w:t>
        </w:r>
        <w:proofErr w:type="spellEnd"/>
      </w:ins>
    </w:p>
    <w:p w:rsidR="000E491E" w:rsidRPr="000E491E" w:rsidRDefault="000E491E" w:rsidP="000E491E">
      <w:pPr>
        <w:shd w:val="clear" w:color="auto" w:fill="FFFFFF"/>
        <w:spacing w:after="0" w:line="240" w:lineRule="auto"/>
        <w:rPr>
          <w:ins w:id="62" w:author="Unknown"/>
          <w:rFonts w:ascii="Times New Roman" w:eastAsia="Times New Roman" w:hAnsi="Times New Roman" w:cs="Times New Roman"/>
          <w:color w:val="3F3F3F"/>
          <w:sz w:val="24"/>
          <w:szCs w:val="24"/>
        </w:rPr>
      </w:pPr>
      <w:proofErr w:type="spellStart"/>
      <w:ins w:id="63" w:author="Unknown">
        <w:r w:rsidRPr="000E491E">
          <w:rPr>
            <w:rFonts w:ascii="Times New Roman" w:eastAsia="Times New Roman" w:hAnsi="Times New Roman" w:cs="Times New Roman"/>
            <w:color w:val="3F3F3F"/>
            <w:sz w:val="16"/>
          </w:rPr>
          <w:t>Dahod</w:t>
        </w:r>
        <w:proofErr w:type="spellEnd"/>
        <w:r w:rsidRPr="000E491E">
          <w:rPr>
            <w:rFonts w:ascii="Times New Roman" w:eastAsia="Times New Roman" w:hAnsi="Times New Roman" w:cs="Times New Roman"/>
            <w:color w:val="3F3F3F"/>
            <w:sz w:val="16"/>
          </w:rPr>
          <w:t xml:space="preserve"> - India</w:t>
        </w:r>
      </w:ins>
    </w:p>
    <w:p w:rsidR="000E491E" w:rsidRPr="000E491E" w:rsidRDefault="00C57EDB" w:rsidP="000E491E">
      <w:pPr>
        <w:shd w:val="clear" w:color="auto" w:fill="FFFFFF"/>
        <w:spacing w:line="240" w:lineRule="auto"/>
        <w:rPr>
          <w:ins w:id="64" w:author="Unknown"/>
          <w:rFonts w:ascii="Times New Roman" w:eastAsia="Times New Roman" w:hAnsi="Times New Roman" w:cs="Times New Roman"/>
          <w:sz w:val="24"/>
          <w:szCs w:val="24"/>
        </w:rPr>
      </w:pPr>
      <w:ins w:id="65"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66" w:author="Unknown"/>
          <w:rFonts w:ascii="Times New Roman" w:eastAsia="Times New Roman" w:hAnsi="Times New Roman" w:cs="Times New Roman"/>
          <w:color w:val="3F3F3F"/>
          <w:sz w:val="24"/>
          <w:szCs w:val="24"/>
        </w:rPr>
      </w:pPr>
      <w:ins w:id="6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"https://in.kompass.com/c/spring-flower-organics/in699660/" \o "Spring Flower Organics"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68" w:author="Unknown"/>
          <w:rFonts w:ascii="inherit" w:eastAsia="Times New Roman" w:hAnsi="inherit" w:cs="Times New Roman"/>
          <w:b/>
          <w:bCs/>
          <w:color w:val="198B84"/>
          <w:sz w:val="20"/>
          <w:szCs w:val="20"/>
        </w:rPr>
      </w:pPr>
      <w:ins w:id="69" w:author="Unknown">
        <w:r w:rsidRPr="000E491E">
          <w:rPr>
            <w:rFonts w:ascii="inherit" w:eastAsia="Times New Roman" w:hAnsi="inherit" w:cs="Times New Roman"/>
            <w:b/>
            <w:bCs/>
            <w:color w:val="198B84"/>
            <w:sz w:val="20"/>
          </w:rPr>
          <w:t>Spring Flower Organics</w:t>
        </w:r>
      </w:ins>
    </w:p>
    <w:p w:rsidR="000E491E" w:rsidRPr="000E491E" w:rsidRDefault="000E491E" w:rsidP="000E491E">
      <w:pPr>
        <w:shd w:val="clear" w:color="auto" w:fill="FFFFFF"/>
        <w:spacing w:after="0" w:line="240" w:lineRule="auto"/>
        <w:rPr>
          <w:ins w:id="70" w:author="Unknown"/>
          <w:rFonts w:ascii="Times New Roman" w:eastAsia="Times New Roman" w:hAnsi="Times New Roman" w:cs="Times New Roman"/>
          <w:color w:val="3F3F3F"/>
          <w:sz w:val="24"/>
          <w:szCs w:val="24"/>
        </w:rPr>
      </w:pPr>
      <w:ins w:id="71" w:author="Unknown">
        <w:r w:rsidRPr="000E491E">
          <w:rPr>
            <w:rFonts w:ascii="Times New Roman" w:eastAsia="Times New Roman" w:hAnsi="Times New Roman" w:cs="Times New Roman"/>
            <w:color w:val="3F3F3F"/>
            <w:sz w:val="16"/>
          </w:rPr>
          <w:t>Chennai - India</w:t>
        </w:r>
      </w:ins>
    </w:p>
    <w:p w:rsidR="000E491E" w:rsidRPr="000E491E" w:rsidRDefault="00C57EDB" w:rsidP="000E491E">
      <w:pPr>
        <w:shd w:val="clear" w:color="auto" w:fill="FFFFFF"/>
        <w:spacing w:line="240" w:lineRule="auto"/>
        <w:rPr>
          <w:ins w:id="72" w:author="Unknown"/>
          <w:rFonts w:ascii="Times New Roman" w:eastAsia="Times New Roman" w:hAnsi="Times New Roman" w:cs="Times New Roman"/>
          <w:sz w:val="24"/>
          <w:szCs w:val="24"/>
        </w:rPr>
      </w:pPr>
      <w:ins w:id="73"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74" w:author="Unknown"/>
          <w:rFonts w:ascii="Times New Roman" w:eastAsia="Times New Roman" w:hAnsi="Times New Roman" w:cs="Times New Roman"/>
          <w:color w:val="3F3F3F"/>
          <w:sz w:val="24"/>
          <w:szCs w:val="24"/>
        </w:rPr>
      </w:pPr>
      <w:ins w:id="7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"https://in.kompass.com/c/g-premjee-trading-limited/in715639/" \o "G. Premjee Trading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76" w:author="Unknown"/>
          <w:rFonts w:ascii="inherit" w:eastAsia="Times New Roman" w:hAnsi="inherit" w:cs="Times New Roman"/>
          <w:b/>
          <w:bCs/>
          <w:color w:val="198B84"/>
          <w:sz w:val="20"/>
          <w:szCs w:val="20"/>
        </w:rPr>
      </w:pPr>
      <w:ins w:id="77" w:author="Unknown">
        <w:r w:rsidRPr="000E491E">
          <w:rPr>
            <w:rFonts w:ascii="inherit" w:eastAsia="Times New Roman" w:hAnsi="inherit" w:cs="Times New Roman"/>
            <w:b/>
            <w:bCs/>
            <w:color w:val="198B84"/>
            <w:sz w:val="20"/>
          </w:rPr>
          <w:t xml:space="preserve">G. </w:t>
        </w:r>
        <w:proofErr w:type="spellStart"/>
        <w:r w:rsidRPr="000E491E">
          <w:rPr>
            <w:rFonts w:ascii="inherit" w:eastAsia="Times New Roman" w:hAnsi="inherit" w:cs="Times New Roman"/>
            <w:b/>
            <w:bCs/>
            <w:color w:val="198B84"/>
            <w:sz w:val="20"/>
          </w:rPr>
          <w:t>Premjee</w:t>
        </w:r>
        <w:proofErr w:type="spellEnd"/>
        <w:r w:rsidRPr="000E491E">
          <w:rPr>
            <w:rFonts w:ascii="inherit" w:eastAsia="Times New Roman" w:hAnsi="inherit" w:cs="Times New Roman"/>
            <w:b/>
            <w:bCs/>
            <w:color w:val="198B84"/>
            <w:sz w:val="20"/>
          </w:rPr>
          <w:t xml:space="preserve"> Trading Limited</w:t>
        </w:r>
      </w:ins>
    </w:p>
    <w:p w:rsidR="000E491E" w:rsidRPr="000E491E" w:rsidRDefault="000E491E" w:rsidP="000E491E">
      <w:pPr>
        <w:shd w:val="clear" w:color="auto" w:fill="FFFFFF"/>
        <w:spacing w:after="0" w:line="240" w:lineRule="auto"/>
        <w:rPr>
          <w:ins w:id="78" w:author="Unknown"/>
          <w:rFonts w:ascii="Times New Roman" w:eastAsia="Times New Roman" w:hAnsi="Times New Roman" w:cs="Times New Roman"/>
          <w:color w:val="3F3F3F"/>
          <w:sz w:val="24"/>
          <w:szCs w:val="24"/>
        </w:rPr>
      </w:pPr>
      <w:ins w:id="79" w:author="Unknown">
        <w:r w:rsidRPr="000E491E">
          <w:rPr>
            <w:rFonts w:ascii="Times New Roman" w:eastAsia="Times New Roman" w:hAnsi="Times New Roman" w:cs="Times New Roman"/>
            <w:color w:val="3F3F3F"/>
            <w:sz w:val="16"/>
          </w:rPr>
          <w:t>Mumbai - India</w:t>
        </w:r>
      </w:ins>
    </w:p>
    <w:p w:rsidR="000E491E" w:rsidRPr="000E491E" w:rsidRDefault="00C57EDB" w:rsidP="000E491E">
      <w:pPr>
        <w:shd w:val="clear" w:color="auto" w:fill="FFFFFF"/>
        <w:spacing w:line="240" w:lineRule="auto"/>
        <w:rPr>
          <w:ins w:id="80" w:author="Unknown"/>
          <w:rFonts w:ascii="Times New Roman" w:eastAsia="Times New Roman" w:hAnsi="Times New Roman" w:cs="Times New Roman"/>
          <w:sz w:val="24"/>
          <w:szCs w:val="24"/>
        </w:rPr>
      </w:pPr>
      <w:ins w:id="81"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82" w:author="Unknown"/>
          <w:rFonts w:ascii="Times New Roman" w:eastAsia="Times New Roman" w:hAnsi="Times New Roman" w:cs="Times New Roman"/>
          <w:color w:val="3F3F3F"/>
          <w:sz w:val="24"/>
          <w:szCs w:val="24"/>
        </w:rPr>
      </w:pPr>
      <w:ins w:id="83" w:author="Unknown">
        <w:r w:rsidRPr="000E491E">
          <w:rPr>
            <w:rFonts w:ascii="Times New Roman" w:eastAsia="Times New Roman" w:hAnsi="Times New Roman" w:cs="Times New Roman"/>
            <w:sz w:val="24"/>
            <w:szCs w:val="24"/>
          </w:rPr>
          <w:lastRenderedPageBreak/>
          <w:fldChar w:fldCharType="begin"/>
        </w:r>
        <w:r w:rsidR="000E491E" w:rsidRPr="000E491E">
          <w:rPr>
            <w:rFonts w:ascii="Times New Roman" w:eastAsia="Times New Roman" w:hAnsi="Times New Roman" w:cs="Times New Roman"/>
            <w:sz w:val="24"/>
            <w:szCs w:val="24"/>
          </w:rPr>
          <w:instrText xml:space="preserve"> HYPERLINK "https://in.kompass.com/c/hitech-hatch-fresh-private-limited/in086696/" \o "Hitech Hatch Fresh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84" w:author="Unknown"/>
          <w:rFonts w:ascii="inherit" w:eastAsia="Times New Roman" w:hAnsi="inherit" w:cs="Times New Roman"/>
          <w:b/>
          <w:bCs/>
          <w:color w:val="198B84"/>
          <w:sz w:val="20"/>
          <w:szCs w:val="20"/>
        </w:rPr>
      </w:pPr>
      <w:proofErr w:type="spellStart"/>
      <w:ins w:id="85" w:author="Unknown">
        <w:r w:rsidRPr="000E491E">
          <w:rPr>
            <w:rFonts w:ascii="inherit" w:eastAsia="Times New Roman" w:hAnsi="inherit" w:cs="Times New Roman"/>
            <w:b/>
            <w:bCs/>
            <w:color w:val="198B84"/>
            <w:sz w:val="20"/>
          </w:rPr>
          <w:t>Hitech</w:t>
        </w:r>
        <w:proofErr w:type="spellEnd"/>
        <w:r w:rsidRPr="000E491E">
          <w:rPr>
            <w:rFonts w:ascii="inherit" w:eastAsia="Times New Roman" w:hAnsi="inherit" w:cs="Times New Roman"/>
            <w:b/>
            <w:bCs/>
            <w:color w:val="198B84"/>
            <w:sz w:val="20"/>
          </w:rPr>
          <w:t xml:space="preserve"> Hatch Fresh Private Limited</w:t>
        </w:r>
      </w:ins>
    </w:p>
    <w:p w:rsidR="000E491E" w:rsidRPr="000E491E" w:rsidRDefault="000E491E" w:rsidP="000E491E">
      <w:pPr>
        <w:shd w:val="clear" w:color="auto" w:fill="FFFFFF"/>
        <w:spacing w:after="0" w:line="240" w:lineRule="auto"/>
        <w:rPr>
          <w:ins w:id="86" w:author="Unknown"/>
          <w:rFonts w:ascii="Times New Roman" w:eastAsia="Times New Roman" w:hAnsi="Times New Roman" w:cs="Times New Roman"/>
          <w:color w:val="3F3F3F"/>
          <w:sz w:val="24"/>
          <w:szCs w:val="24"/>
        </w:rPr>
      </w:pPr>
      <w:ins w:id="87" w:author="Unknown">
        <w:r w:rsidRPr="000E491E">
          <w:rPr>
            <w:rFonts w:ascii="Times New Roman" w:eastAsia="Times New Roman" w:hAnsi="Times New Roman" w:cs="Times New Roman"/>
            <w:color w:val="3F3F3F"/>
            <w:sz w:val="16"/>
          </w:rPr>
          <w:t>Kolkata - India</w:t>
        </w:r>
      </w:ins>
    </w:p>
    <w:p w:rsidR="000E491E" w:rsidRPr="000E491E" w:rsidRDefault="00C57EDB" w:rsidP="000E491E">
      <w:pPr>
        <w:shd w:val="clear" w:color="auto" w:fill="FFFFFF"/>
        <w:spacing w:line="240" w:lineRule="auto"/>
        <w:rPr>
          <w:ins w:id="88" w:author="Unknown"/>
          <w:rFonts w:ascii="Times New Roman" w:eastAsia="Times New Roman" w:hAnsi="Times New Roman" w:cs="Times New Roman"/>
          <w:sz w:val="24"/>
          <w:szCs w:val="24"/>
        </w:rPr>
      </w:pPr>
      <w:ins w:id="89"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90" w:author="Unknown"/>
          <w:rFonts w:ascii="Times New Roman" w:eastAsia="Times New Roman" w:hAnsi="Times New Roman" w:cs="Times New Roman"/>
          <w:color w:val="3F3F3F"/>
          <w:sz w:val="24"/>
          <w:szCs w:val="24"/>
        </w:rPr>
      </w:pPr>
      <w:ins w:id="9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"https://in.kompass.com/c/kalpvin-international/in731228/" \o "Kalpvin International"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92" w:author="Unknown"/>
          <w:rFonts w:ascii="inherit" w:eastAsia="Times New Roman" w:hAnsi="inherit" w:cs="Times New Roman"/>
          <w:b/>
          <w:bCs/>
          <w:color w:val="198B84"/>
          <w:sz w:val="20"/>
          <w:szCs w:val="20"/>
        </w:rPr>
      </w:pPr>
      <w:proofErr w:type="spellStart"/>
      <w:ins w:id="93" w:author="Unknown">
        <w:r w:rsidRPr="000E491E">
          <w:rPr>
            <w:rFonts w:ascii="inherit" w:eastAsia="Times New Roman" w:hAnsi="inherit" w:cs="Times New Roman"/>
            <w:b/>
            <w:bCs/>
            <w:color w:val="198B84"/>
            <w:sz w:val="20"/>
          </w:rPr>
          <w:t>Kalpvin</w:t>
        </w:r>
        <w:proofErr w:type="spellEnd"/>
        <w:r w:rsidRPr="000E491E">
          <w:rPr>
            <w:rFonts w:ascii="inherit" w:eastAsia="Times New Roman" w:hAnsi="inherit" w:cs="Times New Roman"/>
            <w:b/>
            <w:bCs/>
            <w:color w:val="198B84"/>
            <w:sz w:val="20"/>
          </w:rPr>
          <w:t xml:space="preserve"> International</w:t>
        </w:r>
      </w:ins>
    </w:p>
    <w:p w:rsidR="000E491E" w:rsidRPr="000E491E" w:rsidRDefault="000E491E" w:rsidP="000E491E">
      <w:pPr>
        <w:shd w:val="clear" w:color="auto" w:fill="FFFFFF"/>
        <w:spacing w:after="0" w:line="240" w:lineRule="auto"/>
        <w:rPr>
          <w:ins w:id="94" w:author="Unknown"/>
          <w:rFonts w:ascii="Times New Roman" w:eastAsia="Times New Roman" w:hAnsi="Times New Roman" w:cs="Times New Roman"/>
          <w:color w:val="3F3F3F"/>
          <w:sz w:val="24"/>
          <w:szCs w:val="24"/>
        </w:rPr>
      </w:pPr>
      <w:ins w:id="95" w:author="Unknown">
        <w:r w:rsidRPr="000E491E">
          <w:rPr>
            <w:rFonts w:ascii="Times New Roman" w:eastAsia="Times New Roman" w:hAnsi="Times New Roman" w:cs="Times New Roman"/>
            <w:color w:val="3F3F3F"/>
            <w:sz w:val="16"/>
          </w:rPr>
          <w:t>Mumbai - India</w:t>
        </w:r>
      </w:ins>
    </w:p>
    <w:p w:rsidR="000E491E" w:rsidRPr="000E491E" w:rsidRDefault="00C57EDB" w:rsidP="000E491E">
      <w:pPr>
        <w:shd w:val="clear" w:color="auto" w:fill="FFFFFF"/>
        <w:spacing w:line="240" w:lineRule="auto"/>
        <w:rPr>
          <w:ins w:id="96" w:author="Unknown"/>
          <w:rFonts w:ascii="Times New Roman" w:eastAsia="Times New Roman" w:hAnsi="Times New Roman" w:cs="Times New Roman"/>
          <w:sz w:val="24"/>
          <w:szCs w:val="24"/>
        </w:rPr>
      </w:pPr>
      <w:ins w:id="97"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98" w:author="Unknown"/>
          <w:rFonts w:ascii="Times New Roman" w:eastAsia="Times New Roman" w:hAnsi="Times New Roman" w:cs="Times New Roman"/>
          <w:color w:val="3F3F3F"/>
          <w:sz w:val="24"/>
          <w:szCs w:val="24"/>
        </w:rPr>
      </w:pPr>
      <w:ins w:id="9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"https://in.kompass.com/c/blueline-foods-india-private-limited/in808945/" \o "Blueline Foods India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00" w:author="Unknown"/>
          <w:rFonts w:ascii="inherit" w:eastAsia="Times New Roman" w:hAnsi="inherit" w:cs="Times New Roman"/>
          <w:b/>
          <w:bCs/>
          <w:color w:val="198B84"/>
          <w:sz w:val="20"/>
          <w:szCs w:val="20"/>
        </w:rPr>
      </w:pPr>
      <w:proofErr w:type="spellStart"/>
      <w:ins w:id="101" w:author="Unknown">
        <w:r w:rsidRPr="000E491E">
          <w:rPr>
            <w:rFonts w:ascii="inherit" w:eastAsia="Times New Roman" w:hAnsi="inherit" w:cs="Times New Roman"/>
            <w:b/>
            <w:bCs/>
            <w:color w:val="198B84"/>
            <w:sz w:val="20"/>
          </w:rPr>
          <w:t>Blueline</w:t>
        </w:r>
        <w:proofErr w:type="spellEnd"/>
        <w:r w:rsidRPr="000E491E">
          <w:rPr>
            <w:rFonts w:ascii="inherit" w:eastAsia="Times New Roman" w:hAnsi="inherit" w:cs="Times New Roman"/>
            <w:b/>
            <w:bCs/>
            <w:color w:val="198B84"/>
            <w:sz w:val="20"/>
          </w:rPr>
          <w:t xml:space="preserve"> Foods India Private Limited</w:t>
        </w:r>
      </w:ins>
    </w:p>
    <w:p w:rsidR="000E491E" w:rsidRPr="000E491E" w:rsidRDefault="000E491E" w:rsidP="000E491E">
      <w:pPr>
        <w:shd w:val="clear" w:color="auto" w:fill="FFFFFF"/>
        <w:spacing w:after="0" w:line="240" w:lineRule="auto"/>
        <w:rPr>
          <w:ins w:id="102" w:author="Unknown"/>
          <w:rFonts w:ascii="Times New Roman" w:eastAsia="Times New Roman" w:hAnsi="Times New Roman" w:cs="Times New Roman"/>
          <w:color w:val="3F3F3F"/>
          <w:sz w:val="24"/>
          <w:szCs w:val="24"/>
        </w:rPr>
      </w:pPr>
      <w:ins w:id="103" w:author="Unknown">
        <w:r w:rsidRPr="000E491E">
          <w:rPr>
            <w:rFonts w:ascii="Times New Roman" w:eastAsia="Times New Roman" w:hAnsi="Times New Roman" w:cs="Times New Roman"/>
            <w:color w:val="3F3F3F"/>
            <w:sz w:val="16"/>
          </w:rPr>
          <w:t>Mangalore - India</w:t>
        </w:r>
      </w:ins>
    </w:p>
    <w:p w:rsidR="000E491E" w:rsidRPr="000E491E" w:rsidRDefault="00C57EDB" w:rsidP="000E491E">
      <w:pPr>
        <w:shd w:val="clear" w:color="auto" w:fill="FFFFFF"/>
        <w:spacing w:line="240" w:lineRule="auto"/>
        <w:rPr>
          <w:ins w:id="104" w:author="Unknown"/>
          <w:rFonts w:ascii="Times New Roman" w:eastAsia="Times New Roman" w:hAnsi="Times New Roman" w:cs="Times New Roman"/>
          <w:sz w:val="24"/>
          <w:szCs w:val="24"/>
        </w:rPr>
      </w:pPr>
      <w:ins w:id="105"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106" w:author="Unknown"/>
          <w:rFonts w:ascii="Times New Roman" w:eastAsia="Times New Roman" w:hAnsi="Times New Roman" w:cs="Times New Roman"/>
          <w:color w:val="3F3F3F"/>
          <w:sz w:val="24"/>
          <w:szCs w:val="24"/>
        </w:rPr>
      </w:pPr>
      <w:ins w:id="10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"https://in.kompass.com/c/aishwarya-group/in806287/" \o "Aishwarya Group"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08" w:author="Unknown"/>
          <w:rFonts w:ascii="inherit" w:eastAsia="Times New Roman" w:hAnsi="inherit" w:cs="Times New Roman"/>
          <w:b/>
          <w:bCs/>
          <w:color w:val="198B84"/>
          <w:sz w:val="20"/>
          <w:szCs w:val="20"/>
        </w:rPr>
      </w:pPr>
      <w:proofErr w:type="spellStart"/>
      <w:ins w:id="109" w:author="Unknown">
        <w:r w:rsidRPr="000E491E">
          <w:rPr>
            <w:rFonts w:ascii="inherit" w:eastAsia="Times New Roman" w:hAnsi="inherit" w:cs="Times New Roman"/>
            <w:b/>
            <w:bCs/>
            <w:color w:val="198B84"/>
            <w:sz w:val="20"/>
          </w:rPr>
          <w:t>Aishwarya</w:t>
        </w:r>
        <w:proofErr w:type="spellEnd"/>
        <w:r w:rsidRPr="000E491E">
          <w:rPr>
            <w:rFonts w:ascii="inherit" w:eastAsia="Times New Roman" w:hAnsi="inherit" w:cs="Times New Roman"/>
            <w:b/>
            <w:bCs/>
            <w:color w:val="198B84"/>
            <w:sz w:val="20"/>
          </w:rPr>
          <w:t xml:space="preserve"> Group</w:t>
        </w:r>
      </w:ins>
    </w:p>
    <w:p w:rsidR="000E491E" w:rsidRPr="000E491E" w:rsidRDefault="000E491E" w:rsidP="000E491E">
      <w:pPr>
        <w:shd w:val="clear" w:color="auto" w:fill="FFFFFF"/>
        <w:spacing w:after="0" w:line="240" w:lineRule="auto"/>
        <w:rPr>
          <w:ins w:id="110" w:author="Unknown"/>
          <w:rFonts w:ascii="Times New Roman" w:eastAsia="Times New Roman" w:hAnsi="Times New Roman" w:cs="Times New Roman"/>
          <w:color w:val="3F3F3F"/>
          <w:sz w:val="24"/>
          <w:szCs w:val="24"/>
        </w:rPr>
      </w:pPr>
      <w:proofErr w:type="spellStart"/>
      <w:ins w:id="111" w:author="Unknown">
        <w:r w:rsidRPr="000E491E">
          <w:rPr>
            <w:rFonts w:ascii="Times New Roman" w:eastAsia="Times New Roman" w:hAnsi="Times New Roman" w:cs="Times New Roman"/>
            <w:color w:val="3F3F3F"/>
            <w:sz w:val="16"/>
          </w:rPr>
          <w:t>Namakkal</w:t>
        </w:r>
        <w:proofErr w:type="spellEnd"/>
        <w:r w:rsidRPr="000E491E">
          <w:rPr>
            <w:rFonts w:ascii="Times New Roman" w:eastAsia="Times New Roman" w:hAnsi="Times New Roman" w:cs="Times New Roman"/>
            <w:color w:val="3F3F3F"/>
            <w:sz w:val="16"/>
          </w:rPr>
          <w:t xml:space="preserve"> - India</w:t>
        </w:r>
      </w:ins>
    </w:p>
    <w:p w:rsidR="000E491E" w:rsidRPr="000E491E" w:rsidRDefault="00C57EDB" w:rsidP="000E491E">
      <w:pPr>
        <w:shd w:val="clear" w:color="auto" w:fill="FFFFFF"/>
        <w:spacing w:line="240" w:lineRule="auto"/>
        <w:rPr>
          <w:ins w:id="112" w:author="Unknown"/>
          <w:rFonts w:ascii="Times New Roman" w:eastAsia="Times New Roman" w:hAnsi="Times New Roman" w:cs="Times New Roman"/>
          <w:sz w:val="24"/>
          <w:szCs w:val="24"/>
        </w:rPr>
      </w:pPr>
      <w:ins w:id="113"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114" w:author="Unknown"/>
          <w:rFonts w:ascii="Times New Roman" w:eastAsia="Times New Roman" w:hAnsi="Times New Roman" w:cs="Times New Roman"/>
          <w:color w:val="3F3F3F"/>
          <w:sz w:val="24"/>
          <w:szCs w:val="24"/>
        </w:rPr>
      </w:pPr>
      <w:ins w:id="11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"https://in.kompass.com/c/glenand-group-of-companies/in807379/" \o "Glenand Group Of Companies"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16" w:author="Unknown"/>
          <w:rFonts w:ascii="inherit" w:eastAsia="Times New Roman" w:hAnsi="inherit" w:cs="Times New Roman"/>
          <w:b/>
          <w:bCs/>
          <w:color w:val="198B84"/>
          <w:sz w:val="20"/>
          <w:szCs w:val="20"/>
        </w:rPr>
      </w:pPr>
      <w:proofErr w:type="spellStart"/>
      <w:ins w:id="117" w:author="Unknown">
        <w:r w:rsidRPr="000E491E">
          <w:rPr>
            <w:rFonts w:ascii="inherit" w:eastAsia="Times New Roman" w:hAnsi="inherit" w:cs="Times New Roman"/>
            <w:b/>
            <w:bCs/>
            <w:color w:val="198B84"/>
            <w:sz w:val="20"/>
          </w:rPr>
          <w:t>Glenand</w:t>
        </w:r>
        <w:proofErr w:type="spellEnd"/>
        <w:r w:rsidRPr="000E491E">
          <w:rPr>
            <w:rFonts w:ascii="inherit" w:eastAsia="Times New Roman" w:hAnsi="inherit" w:cs="Times New Roman"/>
            <w:b/>
            <w:bCs/>
            <w:color w:val="198B84"/>
            <w:sz w:val="20"/>
          </w:rPr>
          <w:t xml:space="preserve"> Group </w:t>
        </w:r>
        <w:proofErr w:type="gramStart"/>
        <w:r w:rsidRPr="000E491E">
          <w:rPr>
            <w:rFonts w:ascii="inherit" w:eastAsia="Times New Roman" w:hAnsi="inherit" w:cs="Times New Roman"/>
            <w:b/>
            <w:bCs/>
            <w:color w:val="198B84"/>
            <w:sz w:val="20"/>
          </w:rPr>
          <w:t>O</w:t>
        </w:r>
        <w:proofErr w:type="gramEnd"/>
        <w:r w:rsidRPr="000E491E">
          <w:rPr>
            <w:rFonts w:ascii="inherit" w:eastAsia="Times New Roman" w:hAnsi="inherit" w:cs="Times New Roman"/>
            <w:b/>
            <w:bCs/>
            <w:color w:val="198B84"/>
            <w:sz w:val="20"/>
          </w:rPr>
          <w:t>f Companies</w:t>
        </w:r>
      </w:ins>
    </w:p>
    <w:p w:rsidR="000E491E" w:rsidRPr="000E491E" w:rsidRDefault="000E491E" w:rsidP="000E491E">
      <w:pPr>
        <w:shd w:val="clear" w:color="auto" w:fill="FFFFFF"/>
        <w:spacing w:after="0" w:line="240" w:lineRule="auto"/>
        <w:rPr>
          <w:ins w:id="118" w:author="Unknown"/>
          <w:rFonts w:ascii="Times New Roman" w:eastAsia="Times New Roman" w:hAnsi="Times New Roman" w:cs="Times New Roman"/>
          <w:color w:val="3F3F3F"/>
          <w:sz w:val="24"/>
          <w:szCs w:val="24"/>
        </w:rPr>
      </w:pPr>
      <w:proofErr w:type="spellStart"/>
      <w:ins w:id="119" w:author="Unknown">
        <w:r w:rsidRPr="000E491E">
          <w:rPr>
            <w:rFonts w:ascii="Times New Roman" w:eastAsia="Times New Roman" w:hAnsi="Times New Roman" w:cs="Times New Roman"/>
            <w:color w:val="3F3F3F"/>
            <w:sz w:val="16"/>
          </w:rPr>
          <w:t>Bengaluru</w:t>
        </w:r>
        <w:proofErr w:type="spellEnd"/>
        <w:r w:rsidRPr="000E491E">
          <w:rPr>
            <w:rFonts w:ascii="Times New Roman" w:eastAsia="Times New Roman" w:hAnsi="Times New Roman" w:cs="Times New Roman"/>
            <w:color w:val="3F3F3F"/>
            <w:sz w:val="16"/>
          </w:rPr>
          <w:t xml:space="preserve"> - India</w:t>
        </w:r>
      </w:ins>
    </w:p>
    <w:p w:rsidR="000E491E" w:rsidRPr="000E491E" w:rsidRDefault="00C57EDB" w:rsidP="000E491E">
      <w:pPr>
        <w:shd w:val="clear" w:color="auto" w:fill="FFFFFF"/>
        <w:spacing w:line="240" w:lineRule="auto"/>
        <w:rPr>
          <w:ins w:id="120" w:author="Unknown"/>
          <w:rFonts w:ascii="Times New Roman" w:eastAsia="Times New Roman" w:hAnsi="Times New Roman" w:cs="Times New Roman"/>
          <w:sz w:val="24"/>
          <w:szCs w:val="24"/>
        </w:rPr>
      </w:pPr>
      <w:ins w:id="121"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122" w:author="Unknown"/>
          <w:rFonts w:ascii="Times New Roman" w:eastAsia="Times New Roman" w:hAnsi="Times New Roman" w:cs="Times New Roman"/>
          <w:color w:val="3F3F3F"/>
          <w:sz w:val="24"/>
          <w:szCs w:val="24"/>
        </w:rPr>
      </w:pPr>
      <w:ins w:id="12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"https://in.kompass.com/c/vee-kay-international/in780424/" \o "Vee Kay International"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24" w:author="Unknown"/>
          <w:rFonts w:ascii="inherit" w:eastAsia="Times New Roman" w:hAnsi="inherit" w:cs="Times New Roman"/>
          <w:b/>
          <w:bCs/>
          <w:color w:val="198B84"/>
          <w:sz w:val="20"/>
          <w:szCs w:val="20"/>
        </w:rPr>
      </w:pPr>
      <w:proofErr w:type="spellStart"/>
      <w:ins w:id="125" w:author="Unknown">
        <w:r w:rsidRPr="000E491E">
          <w:rPr>
            <w:rFonts w:ascii="inherit" w:eastAsia="Times New Roman" w:hAnsi="inherit" w:cs="Times New Roman"/>
            <w:b/>
            <w:bCs/>
            <w:color w:val="198B84"/>
            <w:sz w:val="20"/>
          </w:rPr>
          <w:t>Vee</w:t>
        </w:r>
        <w:proofErr w:type="spellEnd"/>
        <w:r w:rsidRPr="000E491E">
          <w:rPr>
            <w:rFonts w:ascii="inherit" w:eastAsia="Times New Roman" w:hAnsi="inherit" w:cs="Times New Roman"/>
            <w:b/>
            <w:bCs/>
            <w:color w:val="198B84"/>
            <w:sz w:val="20"/>
          </w:rPr>
          <w:t xml:space="preserve"> Kay International</w:t>
        </w:r>
      </w:ins>
    </w:p>
    <w:p w:rsidR="000E491E" w:rsidRPr="000E491E" w:rsidRDefault="000E491E" w:rsidP="000E491E">
      <w:pPr>
        <w:shd w:val="clear" w:color="auto" w:fill="FFFFFF"/>
        <w:spacing w:after="0" w:line="240" w:lineRule="auto"/>
        <w:rPr>
          <w:ins w:id="126" w:author="Unknown"/>
          <w:rFonts w:ascii="Times New Roman" w:eastAsia="Times New Roman" w:hAnsi="Times New Roman" w:cs="Times New Roman"/>
          <w:color w:val="3F3F3F"/>
          <w:sz w:val="24"/>
          <w:szCs w:val="24"/>
        </w:rPr>
      </w:pPr>
      <w:ins w:id="127" w:author="Unknown">
        <w:r w:rsidRPr="000E491E">
          <w:rPr>
            <w:rFonts w:ascii="Times New Roman" w:eastAsia="Times New Roman" w:hAnsi="Times New Roman" w:cs="Times New Roman"/>
            <w:color w:val="3F3F3F"/>
            <w:sz w:val="16"/>
          </w:rPr>
          <w:t>Kanpur - India</w:t>
        </w:r>
      </w:ins>
    </w:p>
    <w:p w:rsidR="000E491E" w:rsidRPr="000E491E" w:rsidRDefault="00C57EDB" w:rsidP="000E491E">
      <w:pPr>
        <w:shd w:val="clear" w:color="auto" w:fill="FFFFFF"/>
        <w:spacing w:line="240" w:lineRule="auto"/>
        <w:rPr>
          <w:ins w:id="128" w:author="Unknown"/>
          <w:rFonts w:ascii="Times New Roman" w:eastAsia="Times New Roman" w:hAnsi="Times New Roman" w:cs="Times New Roman"/>
          <w:sz w:val="24"/>
          <w:szCs w:val="24"/>
        </w:rPr>
      </w:pPr>
      <w:ins w:id="129"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130" w:author="Unknown"/>
          <w:rFonts w:ascii="Times New Roman" w:eastAsia="Times New Roman" w:hAnsi="Times New Roman" w:cs="Times New Roman"/>
          <w:color w:val="3F3F3F"/>
          <w:sz w:val="24"/>
          <w:szCs w:val="24"/>
        </w:rPr>
      </w:pPr>
      <w:ins w:id="13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"https://in.kompass.com/c/miki-resins-private-limited/in786265/" \o "Miki Resins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32" w:author="Unknown"/>
          <w:rFonts w:ascii="inherit" w:eastAsia="Times New Roman" w:hAnsi="inherit" w:cs="Times New Roman"/>
          <w:b/>
          <w:bCs/>
          <w:color w:val="198B84"/>
          <w:sz w:val="20"/>
          <w:szCs w:val="20"/>
        </w:rPr>
      </w:pPr>
      <w:ins w:id="133" w:author="Unknown">
        <w:r w:rsidRPr="000E491E">
          <w:rPr>
            <w:rFonts w:ascii="inherit" w:eastAsia="Times New Roman" w:hAnsi="inherit" w:cs="Times New Roman"/>
            <w:b/>
            <w:bCs/>
            <w:color w:val="198B84"/>
            <w:sz w:val="20"/>
          </w:rPr>
          <w:t>Miki Resins Private Limited</w:t>
        </w:r>
      </w:ins>
    </w:p>
    <w:p w:rsidR="000E491E" w:rsidRPr="000E491E" w:rsidRDefault="000E491E" w:rsidP="000E491E">
      <w:pPr>
        <w:shd w:val="clear" w:color="auto" w:fill="FFFFFF"/>
        <w:spacing w:after="0" w:line="240" w:lineRule="auto"/>
        <w:rPr>
          <w:ins w:id="134" w:author="Unknown"/>
          <w:rFonts w:ascii="Times New Roman" w:eastAsia="Times New Roman" w:hAnsi="Times New Roman" w:cs="Times New Roman"/>
          <w:color w:val="3F3F3F"/>
          <w:sz w:val="24"/>
          <w:szCs w:val="24"/>
        </w:rPr>
      </w:pPr>
      <w:proofErr w:type="spellStart"/>
      <w:ins w:id="135" w:author="Unknown">
        <w:r w:rsidRPr="000E491E">
          <w:rPr>
            <w:rFonts w:ascii="Times New Roman" w:eastAsia="Times New Roman" w:hAnsi="Times New Roman" w:cs="Times New Roman"/>
            <w:color w:val="3F3F3F"/>
            <w:sz w:val="16"/>
          </w:rPr>
          <w:t>Navi</w:t>
        </w:r>
        <w:proofErr w:type="spellEnd"/>
        <w:r w:rsidRPr="000E491E">
          <w:rPr>
            <w:rFonts w:ascii="Times New Roman" w:eastAsia="Times New Roman" w:hAnsi="Times New Roman" w:cs="Times New Roman"/>
            <w:color w:val="3F3F3F"/>
            <w:sz w:val="16"/>
          </w:rPr>
          <w:t xml:space="preserve"> </w:t>
        </w:r>
        <w:proofErr w:type="spellStart"/>
        <w:r w:rsidRPr="000E491E">
          <w:rPr>
            <w:rFonts w:ascii="Times New Roman" w:eastAsia="Times New Roman" w:hAnsi="Times New Roman" w:cs="Times New Roman"/>
            <w:color w:val="3F3F3F"/>
            <w:sz w:val="16"/>
          </w:rPr>
          <w:t>mumbai</w:t>
        </w:r>
        <w:proofErr w:type="spellEnd"/>
        <w:r w:rsidRPr="000E491E">
          <w:rPr>
            <w:rFonts w:ascii="Times New Roman" w:eastAsia="Times New Roman" w:hAnsi="Times New Roman" w:cs="Times New Roman"/>
            <w:color w:val="3F3F3F"/>
            <w:sz w:val="16"/>
          </w:rPr>
          <w:t xml:space="preserve"> - India</w:t>
        </w:r>
      </w:ins>
    </w:p>
    <w:p w:rsidR="000E491E" w:rsidRPr="000E491E" w:rsidRDefault="00C57EDB" w:rsidP="000E491E">
      <w:pPr>
        <w:shd w:val="clear" w:color="auto" w:fill="FFFFFF"/>
        <w:spacing w:line="240" w:lineRule="auto"/>
        <w:rPr>
          <w:ins w:id="136" w:author="Unknown"/>
          <w:rFonts w:ascii="Times New Roman" w:eastAsia="Times New Roman" w:hAnsi="Times New Roman" w:cs="Times New Roman"/>
          <w:sz w:val="24"/>
          <w:szCs w:val="24"/>
        </w:rPr>
      </w:pPr>
      <w:ins w:id="137"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138" w:author="Unknown"/>
          <w:rFonts w:ascii="Times New Roman" w:eastAsia="Times New Roman" w:hAnsi="Times New Roman" w:cs="Times New Roman"/>
          <w:color w:val="3F3F3F"/>
          <w:sz w:val="24"/>
          <w:szCs w:val="24"/>
        </w:rPr>
      </w:pPr>
      <w:ins w:id="13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"https://in.kompass.com/c/vidhata-agritech-private-limited/in778070/" \o "Vidhata Agritech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40" w:author="Unknown"/>
          <w:rFonts w:ascii="inherit" w:eastAsia="Times New Roman" w:hAnsi="inherit" w:cs="Times New Roman"/>
          <w:b/>
          <w:bCs/>
          <w:color w:val="198B84"/>
          <w:sz w:val="20"/>
          <w:szCs w:val="20"/>
        </w:rPr>
      </w:pPr>
      <w:proofErr w:type="spellStart"/>
      <w:ins w:id="141" w:author="Unknown">
        <w:r w:rsidRPr="000E491E">
          <w:rPr>
            <w:rFonts w:ascii="inherit" w:eastAsia="Times New Roman" w:hAnsi="inherit" w:cs="Times New Roman"/>
            <w:b/>
            <w:bCs/>
            <w:color w:val="198B84"/>
            <w:sz w:val="20"/>
          </w:rPr>
          <w:t>Vidhata</w:t>
        </w:r>
        <w:proofErr w:type="spellEnd"/>
        <w:r w:rsidRPr="000E491E">
          <w:rPr>
            <w:rFonts w:ascii="inherit" w:eastAsia="Times New Roman" w:hAnsi="inherit" w:cs="Times New Roman"/>
            <w:b/>
            <w:bCs/>
            <w:color w:val="198B84"/>
            <w:sz w:val="20"/>
          </w:rPr>
          <w:t xml:space="preserve"> </w:t>
        </w:r>
        <w:proofErr w:type="spellStart"/>
        <w:r w:rsidRPr="000E491E">
          <w:rPr>
            <w:rFonts w:ascii="inherit" w:eastAsia="Times New Roman" w:hAnsi="inherit" w:cs="Times New Roman"/>
            <w:b/>
            <w:bCs/>
            <w:color w:val="198B84"/>
            <w:sz w:val="20"/>
          </w:rPr>
          <w:t>Agritech</w:t>
        </w:r>
        <w:proofErr w:type="spellEnd"/>
        <w:r w:rsidRPr="000E491E">
          <w:rPr>
            <w:rFonts w:ascii="inherit" w:eastAsia="Times New Roman" w:hAnsi="inherit" w:cs="Times New Roman"/>
            <w:b/>
            <w:bCs/>
            <w:color w:val="198B84"/>
            <w:sz w:val="20"/>
          </w:rPr>
          <w:t xml:space="preserve"> Private Limited</w:t>
        </w:r>
      </w:ins>
    </w:p>
    <w:p w:rsidR="000E491E" w:rsidRPr="000E491E" w:rsidRDefault="000E491E" w:rsidP="000E491E">
      <w:pPr>
        <w:shd w:val="clear" w:color="auto" w:fill="FFFFFF"/>
        <w:spacing w:after="0" w:line="240" w:lineRule="auto"/>
        <w:rPr>
          <w:ins w:id="142" w:author="Unknown"/>
          <w:rFonts w:ascii="Times New Roman" w:eastAsia="Times New Roman" w:hAnsi="Times New Roman" w:cs="Times New Roman"/>
          <w:color w:val="3F3F3F"/>
          <w:sz w:val="24"/>
          <w:szCs w:val="24"/>
        </w:rPr>
      </w:pPr>
      <w:ins w:id="143" w:author="Unknown">
        <w:r w:rsidRPr="000E491E">
          <w:rPr>
            <w:rFonts w:ascii="Times New Roman" w:eastAsia="Times New Roman" w:hAnsi="Times New Roman" w:cs="Times New Roman"/>
            <w:color w:val="3F3F3F"/>
            <w:sz w:val="16"/>
          </w:rPr>
          <w:t>Jhansi - India</w:t>
        </w:r>
      </w:ins>
    </w:p>
    <w:p w:rsidR="000E491E" w:rsidRPr="000E491E" w:rsidRDefault="00C57EDB" w:rsidP="000E491E">
      <w:pPr>
        <w:shd w:val="clear" w:color="auto" w:fill="FFFFFF"/>
        <w:spacing w:line="240" w:lineRule="auto"/>
        <w:rPr>
          <w:ins w:id="144" w:author="Unknown"/>
          <w:rFonts w:ascii="Times New Roman" w:eastAsia="Times New Roman" w:hAnsi="Times New Roman" w:cs="Times New Roman"/>
          <w:sz w:val="24"/>
          <w:szCs w:val="24"/>
        </w:rPr>
      </w:pPr>
      <w:ins w:id="145"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146" w:author="Unknown"/>
          <w:rFonts w:ascii="Times New Roman" w:eastAsia="Times New Roman" w:hAnsi="Times New Roman" w:cs="Times New Roman"/>
          <w:color w:val="3F3F3F"/>
          <w:sz w:val="24"/>
          <w:szCs w:val="24"/>
        </w:rPr>
      </w:pPr>
      <w:ins w:id="14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"https://in.kompass.com/c/triangle-trading/in805979/" \o "Triangle Trading"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48" w:author="Unknown"/>
          <w:rFonts w:ascii="inherit" w:eastAsia="Times New Roman" w:hAnsi="inherit" w:cs="Times New Roman"/>
          <w:b/>
          <w:bCs/>
          <w:color w:val="198B84"/>
          <w:sz w:val="20"/>
          <w:szCs w:val="20"/>
        </w:rPr>
      </w:pPr>
      <w:ins w:id="149" w:author="Unknown">
        <w:r w:rsidRPr="000E491E">
          <w:rPr>
            <w:rFonts w:ascii="inherit" w:eastAsia="Times New Roman" w:hAnsi="inherit" w:cs="Times New Roman"/>
            <w:b/>
            <w:bCs/>
            <w:color w:val="198B84"/>
            <w:sz w:val="20"/>
          </w:rPr>
          <w:t>Triangle Trading</w:t>
        </w:r>
      </w:ins>
    </w:p>
    <w:p w:rsidR="000E491E" w:rsidRPr="000E491E" w:rsidRDefault="000E491E" w:rsidP="000E491E">
      <w:pPr>
        <w:shd w:val="clear" w:color="auto" w:fill="FFFFFF"/>
        <w:spacing w:after="0" w:line="240" w:lineRule="auto"/>
        <w:rPr>
          <w:ins w:id="150" w:author="Unknown"/>
          <w:rFonts w:ascii="Times New Roman" w:eastAsia="Times New Roman" w:hAnsi="Times New Roman" w:cs="Times New Roman"/>
          <w:color w:val="3F3F3F"/>
          <w:sz w:val="24"/>
          <w:szCs w:val="24"/>
        </w:rPr>
      </w:pPr>
      <w:ins w:id="151" w:author="Unknown">
        <w:r w:rsidRPr="000E491E">
          <w:rPr>
            <w:rFonts w:ascii="Times New Roman" w:eastAsia="Times New Roman" w:hAnsi="Times New Roman" w:cs="Times New Roman"/>
            <w:color w:val="3F3F3F"/>
            <w:sz w:val="16"/>
          </w:rPr>
          <w:t>Mumbai - India</w:t>
        </w:r>
      </w:ins>
    </w:p>
    <w:p w:rsidR="000E491E" w:rsidRPr="000E491E" w:rsidRDefault="00446E2D" w:rsidP="000E491E">
      <w:pPr>
        <w:shd w:val="clear" w:color="auto" w:fill="FFFFFF"/>
        <w:spacing w:line="240" w:lineRule="auto"/>
        <w:rPr>
          <w:ins w:id="152" w:author="Unknown"/>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3F3F3F"/>
          <w:sz w:val="24"/>
          <w:szCs w:val="24"/>
        </w:rPr>
        <w:t>iiiiiiiiiiiiiiiiiiiiiiii</w:t>
      </w:r>
      <w:proofErr w:type="gramEnd"/>
      <w:r>
        <w:rPr>
          <w:rFonts w:ascii="Times New Roman" w:eastAsia="Times New Roman" w:hAnsi="Times New Roman" w:cs="Times New Roman"/>
          <w:color w:val="3F3F3F"/>
          <w:sz w:val="24"/>
          <w:szCs w:val="24"/>
        </w:rPr>
        <w:t>i</w:t>
      </w:r>
      <w:proofErr w:type="spellEnd"/>
      <w:ins w:id="153" w:author="Unknown">
        <w:r w:rsidR="00C57EDB"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154" w:author="Unknown"/>
          <w:rFonts w:ascii="Times New Roman" w:eastAsia="Times New Roman" w:hAnsi="Times New Roman" w:cs="Times New Roman"/>
          <w:color w:val="3F3F3F"/>
          <w:sz w:val="24"/>
          <w:szCs w:val="24"/>
        </w:rPr>
      </w:pPr>
      <w:ins w:id="15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"https://in.kompass.com/c/royal-agro-foods-industries/in778073/" \o "Royal Agro Foods Industries"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56" w:author="Unknown"/>
          <w:rFonts w:ascii="inherit" w:eastAsia="Times New Roman" w:hAnsi="inherit" w:cs="Times New Roman"/>
          <w:b/>
          <w:bCs/>
          <w:color w:val="198B84"/>
          <w:sz w:val="20"/>
          <w:szCs w:val="20"/>
        </w:rPr>
      </w:pPr>
      <w:ins w:id="157" w:author="Unknown">
        <w:r w:rsidRPr="000E491E">
          <w:rPr>
            <w:rFonts w:ascii="inherit" w:eastAsia="Times New Roman" w:hAnsi="inherit" w:cs="Times New Roman"/>
            <w:b/>
            <w:bCs/>
            <w:color w:val="198B84"/>
            <w:sz w:val="20"/>
          </w:rPr>
          <w:t>Royal Agro Foods Industries</w:t>
        </w:r>
      </w:ins>
    </w:p>
    <w:p w:rsidR="000E491E" w:rsidRPr="000E491E" w:rsidRDefault="000E491E" w:rsidP="000E491E">
      <w:pPr>
        <w:shd w:val="clear" w:color="auto" w:fill="FFFFFF"/>
        <w:spacing w:after="0" w:line="240" w:lineRule="auto"/>
        <w:rPr>
          <w:ins w:id="158" w:author="Unknown"/>
          <w:rFonts w:ascii="Times New Roman" w:eastAsia="Times New Roman" w:hAnsi="Times New Roman" w:cs="Times New Roman"/>
          <w:color w:val="3F3F3F"/>
          <w:sz w:val="24"/>
          <w:szCs w:val="24"/>
        </w:rPr>
      </w:pPr>
      <w:ins w:id="159" w:author="Unknown">
        <w:r w:rsidRPr="000E491E">
          <w:rPr>
            <w:rFonts w:ascii="Times New Roman" w:eastAsia="Times New Roman" w:hAnsi="Times New Roman" w:cs="Times New Roman"/>
            <w:color w:val="3F3F3F"/>
            <w:sz w:val="16"/>
          </w:rPr>
          <w:t>Mumbai - India</w:t>
        </w:r>
      </w:ins>
    </w:p>
    <w:p w:rsidR="000E491E" w:rsidRPr="000E491E" w:rsidRDefault="000E491E" w:rsidP="000E491E">
      <w:pPr>
        <w:shd w:val="clear" w:color="auto" w:fill="FFFFFF"/>
        <w:spacing w:after="0" w:line="240" w:lineRule="auto"/>
        <w:rPr>
          <w:ins w:id="160" w:author="Unknown"/>
          <w:rFonts w:ascii="Times New Roman" w:eastAsia="Times New Roman" w:hAnsi="Times New Roman" w:cs="Times New Roman"/>
          <w:sz w:val="24"/>
          <w:szCs w:val="24"/>
        </w:rPr>
      </w:pPr>
      <w:ins w:id="161" w:author="Unknown">
        <w:r w:rsidRPr="000E491E">
          <w:rPr>
            <w:rFonts w:ascii="Times New Roman" w:eastAsia="Times New Roman" w:hAnsi="Times New Roman" w:cs="Times New Roman"/>
            <w:color w:val="3F3F3F"/>
            <w:sz w:val="24"/>
            <w:szCs w:val="24"/>
          </w:rPr>
          <w:t xml:space="preserve">Traders and exporters of </w:t>
        </w:r>
        <w:proofErr w:type="spellStart"/>
        <w:r w:rsidRPr="000E491E">
          <w:rPr>
            <w:rFonts w:ascii="Times New Roman" w:eastAsia="Times New Roman" w:hAnsi="Times New Roman" w:cs="Times New Roman"/>
            <w:color w:val="3F3F3F"/>
            <w:sz w:val="24"/>
            <w:szCs w:val="24"/>
          </w:rPr>
          <w:t>indian</w:t>
        </w:r>
        <w:proofErr w:type="spellEnd"/>
        <w:r w:rsidRPr="000E491E">
          <w:rPr>
            <w:rFonts w:ascii="Times New Roman" w:eastAsia="Times New Roman" w:hAnsi="Times New Roman" w:cs="Times New Roman"/>
            <w:color w:val="3F3F3F"/>
            <w:sz w:val="24"/>
            <w:szCs w:val="24"/>
          </w:rPr>
          <w:t xml:space="preserve"> rice, food grains, </w:t>
        </w:r>
        <w:proofErr w:type="spellStart"/>
        <w:r w:rsidRPr="000E491E">
          <w:rPr>
            <w:rFonts w:ascii="Times New Roman" w:eastAsia="Times New Roman" w:hAnsi="Times New Roman" w:cs="Times New Roman"/>
            <w:color w:val="3F3F3F"/>
            <w:sz w:val="24"/>
            <w:szCs w:val="24"/>
          </w:rPr>
          <w:t>indian</w:t>
        </w:r>
        <w:proofErr w:type="spellEnd"/>
        <w:r w:rsidRPr="000E491E">
          <w:rPr>
            <w:rFonts w:ascii="Times New Roman" w:eastAsia="Times New Roman" w:hAnsi="Times New Roman" w:cs="Times New Roman"/>
            <w:color w:val="3F3F3F"/>
            <w:sz w:val="24"/>
            <w:szCs w:val="24"/>
          </w:rPr>
          <w:t xml:space="preserve"> spices, sugar, </w:t>
        </w:r>
        <w:proofErr w:type="spellStart"/>
        <w:r w:rsidRPr="000E491E">
          <w:rPr>
            <w:rFonts w:ascii="Times New Roman" w:eastAsia="Times New Roman" w:hAnsi="Times New Roman" w:cs="Times New Roman"/>
            <w:color w:val="3F3F3F"/>
            <w:sz w:val="24"/>
            <w:szCs w:val="24"/>
          </w:rPr>
          <w:t>jaggery</w:t>
        </w:r>
        <w:proofErr w:type="spellEnd"/>
        <w:r w:rsidRPr="000E491E">
          <w:rPr>
            <w:rFonts w:ascii="Times New Roman" w:eastAsia="Times New Roman" w:hAnsi="Times New Roman" w:cs="Times New Roman"/>
            <w:color w:val="3F3F3F"/>
            <w:sz w:val="24"/>
            <w:szCs w:val="24"/>
          </w:rPr>
          <w:t xml:space="preserve">, </w:t>
        </w:r>
        <w:proofErr w:type="spellStart"/>
        <w:r w:rsidRPr="000E491E">
          <w:rPr>
            <w:rFonts w:ascii="Times New Roman" w:eastAsia="Times New Roman" w:hAnsi="Times New Roman" w:cs="Times New Roman"/>
            <w:color w:val="3F3F3F"/>
            <w:sz w:val="24"/>
            <w:szCs w:val="24"/>
          </w:rPr>
          <w:t>indian</w:t>
        </w:r>
        <w:proofErr w:type="spellEnd"/>
        <w:r w:rsidRPr="000E491E">
          <w:rPr>
            <w:rFonts w:ascii="Times New Roman" w:eastAsia="Times New Roman" w:hAnsi="Times New Roman" w:cs="Times New Roman"/>
            <w:color w:val="3F3F3F"/>
            <w:sz w:val="24"/>
            <w:szCs w:val="24"/>
          </w:rPr>
          <w:t xml:space="preserve"> pulses, milk powder, ethanol derivatives, cattle feed, poultry feed, refined flour, wheat flour, rapeseeds meal, rice DDGS, non basmati rice, raw rice, parboiled rice....</w:t>
        </w:r>
        <w:r w:rsidRPr="000E491E">
          <w:rPr>
            <w:rFonts w:ascii="Times New Roman" w:eastAsia="Times New Roman" w:hAnsi="Times New Roman" w:cs="Times New Roman"/>
            <w:color w:val="3499DC"/>
            <w:sz w:val="24"/>
            <w:szCs w:val="24"/>
          </w:rPr>
          <w:t>To the page</w:t>
        </w:r>
      </w:ins>
    </w:p>
    <w:p w:rsidR="000E491E" w:rsidRPr="000E491E" w:rsidRDefault="000E491E" w:rsidP="000E491E">
      <w:pPr>
        <w:shd w:val="clear" w:color="auto" w:fill="FFFFFF"/>
        <w:spacing w:after="68" w:line="240" w:lineRule="auto"/>
        <w:outlineLvl w:val="2"/>
        <w:rPr>
          <w:ins w:id="162" w:author="Unknown"/>
          <w:rFonts w:ascii="inherit" w:eastAsia="Times New Roman" w:hAnsi="inherit" w:cs="Times New Roman"/>
          <w:b/>
          <w:bCs/>
          <w:color w:val="3F3F3F"/>
          <w:sz w:val="18"/>
          <w:szCs w:val="18"/>
        </w:rPr>
      </w:pPr>
      <w:ins w:id="163"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29"/>
        </w:numPr>
        <w:shd w:val="clear" w:color="auto" w:fill="FFFFFF"/>
        <w:spacing w:before="100" w:beforeAutospacing="1" w:after="100" w:afterAutospacing="1" w:line="240" w:lineRule="auto"/>
        <w:ind w:left="-612" w:right="-612"/>
        <w:rPr>
          <w:ins w:id="164" w:author="Unknown"/>
          <w:rFonts w:ascii="Times New Roman" w:eastAsia="Times New Roman" w:hAnsi="Times New Roman" w:cs="Times New Roman"/>
          <w:color w:val="3F3F3F"/>
          <w:sz w:val="18"/>
          <w:szCs w:val="18"/>
        </w:rPr>
      </w:pPr>
      <w:ins w:id="165" w:author="Unknown">
        <w:r w:rsidRPr="000E491E">
          <w:rPr>
            <w:rFonts w:ascii="Times New Roman" w:eastAsia="Times New Roman" w:hAnsi="Times New Roman" w:cs="Times New Roman"/>
            <w:color w:val="3F3F3F"/>
            <w:sz w:val="18"/>
            <w:szCs w:val="18"/>
          </w:rPr>
          <w:t>Agriculture and forestry</w:t>
        </w:r>
      </w:ins>
    </w:p>
    <w:p w:rsidR="000E491E" w:rsidRPr="000E491E" w:rsidRDefault="000E491E" w:rsidP="000E491E">
      <w:pPr>
        <w:numPr>
          <w:ilvl w:val="0"/>
          <w:numId w:val="29"/>
        </w:numPr>
        <w:shd w:val="clear" w:color="auto" w:fill="FFFFFF"/>
        <w:spacing w:before="100" w:beforeAutospacing="1" w:after="100" w:afterAutospacing="1" w:line="240" w:lineRule="auto"/>
        <w:ind w:left="-612" w:right="-612"/>
        <w:rPr>
          <w:ins w:id="166" w:author="Unknown"/>
          <w:rFonts w:ascii="Times New Roman" w:eastAsia="Times New Roman" w:hAnsi="Times New Roman" w:cs="Times New Roman"/>
          <w:color w:val="3F3F3F"/>
          <w:sz w:val="18"/>
          <w:szCs w:val="18"/>
        </w:rPr>
      </w:pPr>
      <w:ins w:id="167" w:author="Unknown">
        <w:r w:rsidRPr="000E491E">
          <w:rPr>
            <w:rFonts w:ascii="Times New Roman" w:eastAsia="Times New Roman" w:hAnsi="Times New Roman" w:cs="Times New Roman"/>
            <w:color w:val="3F3F3F"/>
            <w:sz w:val="18"/>
            <w:szCs w:val="18"/>
          </w:rPr>
          <w:lastRenderedPageBreak/>
          <w:t>Cereals and pseudo cereals</w:t>
        </w:r>
      </w:ins>
    </w:p>
    <w:p w:rsidR="000E491E" w:rsidRPr="000E491E" w:rsidRDefault="000E491E" w:rsidP="000E491E">
      <w:pPr>
        <w:numPr>
          <w:ilvl w:val="0"/>
          <w:numId w:val="29"/>
        </w:numPr>
        <w:shd w:val="clear" w:color="auto" w:fill="FFFFFF"/>
        <w:spacing w:before="100" w:beforeAutospacing="1" w:after="100" w:afterAutospacing="1" w:line="240" w:lineRule="auto"/>
        <w:ind w:left="-612" w:right="-612"/>
        <w:rPr>
          <w:ins w:id="168" w:author="Unknown"/>
          <w:rFonts w:ascii="Times New Roman" w:eastAsia="Times New Roman" w:hAnsi="Times New Roman" w:cs="Times New Roman"/>
          <w:color w:val="3F3F3F"/>
          <w:sz w:val="18"/>
          <w:szCs w:val="18"/>
        </w:rPr>
      </w:pPr>
      <w:ins w:id="169" w:author="Unknown">
        <w:r w:rsidRPr="000E491E">
          <w:rPr>
            <w:rFonts w:ascii="Times New Roman" w:eastAsia="Times New Roman" w:hAnsi="Times New Roman" w:cs="Times New Roman"/>
            <w:color w:val="3F3F3F"/>
            <w:sz w:val="18"/>
            <w:szCs w:val="18"/>
          </w:rPr>
          <w:t>Rice...</w:t>
        </w:r>
      </w:ins>
    </w:p>
    <w:p w:rsidR="000E491E" w:rsidRPr="000E491E" w:rsidRDefault="00C57EDB" w:rsidP="000E491E">
      <w:pPr>
        <w:shd w:val="clear" w:color="auto" w:fill="FFFFFF"/>
        <w:spacing w:line="240" w:lineRule="auto"/>
        <w:rPr>
          <w:ins w:id="170" w:author="Unknown"/>
          <w:rFonts w:ascii="Times New Roman" w:eastAsia="Times New Roman" w:hAnsi="Times New Roman" w:cs="Times New Roman"/>
          <w:sz w:val="24"/>
          <w:szCs w:val="24"/>
        </w:rPr>
      </w:pPr>
      <w:ins w:id="171"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172" w:author="Unknown"/>
          <w:rFonts w:ascii="Times New Roman" w:eastAsia="Times New Roman" w:hAnsi="Times New Roman" w:cs="Times New Roman"/>
          <w:color w:val="3F3F3F"/>
          <w:sz w:val="24"/>
          <w:szCs w:val="24"/>
        </w:rPr>
      </w:pPr>
      <w:ins w:id="17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"https://in.kompass.com/c/excel-pet-food/in771875/" \o "Excel Pet Food"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74" w:author="Unknown"/>
          <w:rFonts w:ascii="inherit" w:eastAsia="Times New Roman" w:hAnsi="inherit" w:cs="Times New Roman"/>
          <w:b/>
          <w:bCs/>
          <w:color w:val="198B84"/>
          <w:sz w:val="20"/>
          <w:szCs w:val="20"/>
        </w:rPr>
      </w:pPr>
      <w:ins w:id="175" w:author="Unknown">
        <w:r w:rsidRPr="000E491E">
          <w:rPr>
            <w:rFonts w:ascii="inherit" w:eastAsia="Times New Roman" w:hAnsi="inherit" w:cs="Times New Roman"/>
            <w:b/>
            <w:bCs/>
            <w:color w:val="198B84"/>
            <w:sz w:val="20"/>
          </w:rPr>
          <w:t>Excel Pet Food</w:t>
        </w:r>
      </w:ins>
    </w:p>
    <w:p w:rsidR="000E491E" w:rsidRPr="000E491E" w:rsidRDefault="000E491E" w:rsidP="000E491E">
      <w:pPr>
        <w:shd w:val="clear" w:color="auto" w:fill="FFFFFF"/>
        <w:spacing w:after="0" w:line="240" w:lineRule="auto"/>
        <w:rPr>
          <w:ins w:id="176" w:author="Unknown"/>
          <w:rFonts w:ascii="Times New Roman" w:eastAsia="Times New Roman" w:hAnsi="Times New Roman" w:cs="Times New Roman"/>
          <w:color w:val="3F3F3F"/>
          <w:sz w:val="24"/>
          <w:szCs w:val="24"/>
        </w:rPr>
      </w:pPr>
      <w:ins w:id="177" w:author="Unknown">
        <w:r w:rsidRPr="000E491E">
          <w:rPr>
            <w:rFonts w:ascii="Times New Roman" w:eastAsia="Times New Roman" w:hAnsi="Times New Roman" w:cs="Times New Roman"/>
            <w:color w:val="3F3F3F"/>
            <w:sz w:val="16"/>
          </w:rPr>
          <w:t>Kanpur - India</w:t>
        </w:r>
      </w:ins>
    </w:p>
    <w:p w:rsidR="000E491E" w:rsidRPr="000E491E" w:rsidRDefault="000E491E" w:rsidP="000E491E">
      <w:pPr>
        <w:shd w:val="clear" w:color="auto" w:fill="FFFFFF"/>
        <w:spacing w:after="0" w:line="240" w:lineRule="auto"/>
        <w:rPr>
          <w:ins w:id="178" w:author="Unknown"/>
          <w:rFonts w:ascii="Times New Roman" w:eastAsia="Times New Roman" w:hAnsi="Times New Roman" w:cs="Times New Roman"/>
          <w:sz w:val="24"/>
          <w:szCs w:val="24"/>
        </w:rPr>
      </w:pPr>
      <w:ins w:id="179" w:author="Unknown">
        <w:r w:rsidRPr="000E491E">
          <w:rPr>
            <w:rFonts w:ascii="Times New Roman" w:eastAsia="Times New Roman" w:hAnsi="Times New Roman" w:cs="Times New Roman"/>
            <w:color w:val="3F3F3F"/>
            <w:sz w:val="24"/>
            <w:szCs w:val="24"/>
          </w:rPr>
          <w:t xml:space="preserve">Manufacturers, Suppliers and Exporters of Natural Dog Food and Pet Food which includes Ears (Dog Chews), Hooves (Dog Chews), </w:t>
        </w:r>
        <w:proofErr w:type="spellStart"/>
        <w:r w:rsidRPr="000E491E">
          <w:rPr>
            <w:rFonts w:ascii="Times New Roman" w:eastAsia="Times New Roman" w:hAnsi="Times New Roman" w:cs="Times New Roman"/>
            <w:color w:val="3F3F3F"/>
            <w:sz w:val="24"/>
            <w:szCs w:val="24"/>
          </w:rPr>
          <w:t>Munchys</w:t>
        </w:r>
        <w:proofErr w:type="spellEnd"/>
        <w:r w:rsidRPr="000E491E">
          <w:rPr>
            <w:rFonts w:ascii="Times New Roman" w:eastAsia="Times New Roman" w:hAnsi="Times New Roman" w:cs="Times New Roman"/>
            <w:color w:val="3F3F3F"/>
            <w:sz w:val="24"/>
            <w:szCs w:val="24"/>
          </w:rPr>
          <w:t xml:space="preserve"> (Dog Chews), Rawhide (Dog Chews), Bones (Dog Food), Chicken Legs (Dog Food), Gullet (Dog Food), Intestine (Dog Food), Liver (Dog Food), </w:t>
        </w:r>
        <w:proofErr w:type="spellStart"/>
        <w:r w:rsidRPr="000E491E">
          <w:rPr>
            <w:rFonts w:ascii="Times New Roman" w:eastAsia="Times New Roman" w:hAnsi="Times New Roman" w:cs="Times New Roman"/>
            <w:color w:val="3F3F3F"/>
            <w:sz w:val="24"/>
            <w:szCs w:val="24"/>
          </w:rPr>
          <w:t>Pizzles</w:t>
        </w:r>
        <w:proofErr w:type="spellEnd"/>
        <w:r w:rsidRPr="000E491E">
          <w:rPr>
            <w:rFonts w:ascii="Times New Roman" w:eastAsia="Times New Roman" w:hAnsi="Times New Roman" w:cs="Times New Roman"/>
            <w:color w:val="3F3F3F"/>
            <w:sz w:val="24"/>
            <w:szCs w:val="24"/>
          </w:rPr>
          <w:t xml:space="preserve"> (Dog Food) and </w:t>
        </w:r>
        <w:proofErr w:type="spellStart"/>
        <w:r w:rsidRPr="000E491E">
          <w:rPr>
            <w:rFonts w:ascii="Times New Roman" w:eastAsia="Times New Roman" w:hAnsi="Times New Roman" w:cs="Times New Roman"/>
            <w:color w:val="3F3F3F"/>
            <w:sz w:val="24"/>
            <w:szCs w:val="24"/>
          </w:rPr>
          <w:t>Tripes</w:t>
        </w:r>
        <w:proofErr w:type="spellEnd"/>
        <w:r w:rsidRPr="000E491E">
          <w:rPr>
            <w:rFonts w:ascii="Times New Roman" w:eastAsia="Times New Roman" w:hAnsi="Times New Roman" w:cs="Times New Roman"/>
            <w:color w:val="3F3F3F"/>
            <w:sz w:val="24"/>
            <w:szCs w:val="24"/>
          </w:rPr>
          <w:t xml:space="preserve"> (...</w:t>
        </w:r>
        <w:r w:rsidRPr="000E491E">
          <w:rPr>
            <w:rFonts w:ascii="Times New Roman" w:eastAsia="Times New Roman" w:hAnsi="Times New Roman" w:cs="Times New Roman"/>
            <w:color w:val="3499DC"/>
            <w:sz w:val="24"/>
            <w:szCs w:val="24"/>
          </w:rPr>
          <w:t>To the page</w:t>
        </w:r>
      </w:ins>
    </w:p>
    <w:p w:rsidR="000E491E" w:rsidRPr="000E491E" w:rsidRDefault="000E491E" w:rsidP="000E491E">
      <w:pPr>
        <w:shd w:val="clear" w:color="auto" w:fill="FFFFFF"/>
        <w:spacing w:after="68" w:line="240" w:lineRule="auto"/>
        <w:outlineLvl w:val="2"/>
        <w:rPr>
          <w:ins w:id="180" w:author="Unknown"/>
          <w:rFonts w:ascii="inherit" w:eastAsia="Times New Roman" w:hAnsi="inherit" w:cs="Times New Roman"/>
          <w:b/>
          <w:bCs/>
          <w:color w:val="3F3F3F"/>
          <w:sz w:val="18"/>
          <w:szCs w:val="18"/>
        </w:rPr>
      </w:pPr>
      <w:ins w:id="181"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30"/>
        </w:numPr>
        <w:shd w:val="clear" w:color="auto" w:fill="FFFFFF"/>
        <w:spacing w:before="100" w:beforeAutospacing="1" w:after="100" w:afterAutospacing="1" w:line="240" w:lineRule="auto"/>
        <w:ind w:left="-612" w:right="-612"/>
        <w:rPr>
          <w:ins w:id="182" w:author="Unknown"/>
          <w:rFonts w:ascii="Times New Roman" w:eastAsia="Times New Roman" w:hAnsi="Times New Roman" w:cs="Times New Roman"/>
          <w:color w:val="3F3F3F"/>
          <w:sz w:val="18"/>
          <w:szCs w:val="18"/>
        </w:rPr>
      </w:pPr>
      <w:ins w:id="183" w:author="Unknown">
        <w:r w:rsidRPr="000E491E">
          <w:rPr>
            <w:rFonts w:ascii="Times New Roman" w:eastAsia="Times New Roman" w:hAnsi="Times New Roman" w:cs="Times New Roman"/>
            <w:color w:val="3F3F3F"/>
            <w:sz w:val="18"/>
            <w:szCs w:val="18"/>
          </w:rPr>
          <w:t>Abattoir products, non-processed</w:t>
        </w:r>
      </w:ins>
    </w:p>
    <w:p w:rsidR="000E491E" w:rsidRPr="000E491E" w:rsidRDefault="000E491E" w:rsidP="000E491E">
      <w:pPr>
        <w:numPr>
          <w:ilvl w:val="0"/>
          <w:numId w:val="30"/>
        </w:numPr>
        <w:shd w:val="clear" w:color="auto" w:fill="FFFFFF"/>
        <w:spacing w:before="100" w:beforeAutospacing="1" w:after="100" w:afterAutospacing="1" w:line="240" w:lineRule="auto"/>
        <w:ind w:left="-612" w:right="-612"/>
        <w:rPr>
          <w:ins w:id="184" w:author="Unknown"/>
          <w:rFonts w:ascii="Times New Roman" w:eastAsia="Times New Roman" w:hAnsi="Times New Roman" w:cs="Times New Roman"/>
          <w:color w:val="3F3F3F"/>
          <w:sz w:val="18"/>
          <w:szCs w:val="18"/>
        </w:rPr>
      </w:pPr>
      <w:ins w:id="185" w:author="Unknown">
        <w:r w:rsidRPr="000E491E">
          <w:rPr>
            <w:rFonts w:ascii="Times New Roman" w:eastAsia="Times New Roman" w:hAnsi="Times New Roman" w:cs="Times New Roman"/>
            <w:color w:val="3F3F3F"/>
            <w:sz w:val="18"/>
            <w:szCs w:val="18"/>
          </w:rPr>
          <w:t>Buffalo meat, fresh</w:t>
        </w:r>
      </w:ins>
    </w:p>
    <w:p w:rsidR="000E491E" w:rsidRPr="000E491E" w:rsidRDefault="000E491E" w:rsidP="000E491E">
      <w:pPr>
        <w:numPr>
          <w:ilvl w:val="0"/>
          <w:numId w:val="30"/>
        </w:numPr>
        <w:shd w:val="clear" w:color="auto" w:fill="FFFFFF"/>
        <w:spacing w:before="100" w:beforeAutospacing="1" w:after="100" w:afterAutospacing="1" w:line="240" w:lineRule="auto"/>
        <w:ind w:left="-612" w:right="-612"/>
        <w:rPr>
          <w:ins w:id="186" w:author="Unknown"/>
          <w:rFonts w:ascii="Times New Roman" w:eastAsia="Times New Roman" w:hAnsi="Times New Roman" w:cs="Times New Roman"/>
          <w:color w:val="3F3F3F"/>
          <w:sz w:val="18"/>
          <w:szCs w:val="18"/>
        </w:rPr>
      </w:pPr>
      <w:ins w:id="187" w:author="Unknown">
        <w:r w:rsidRPr="000E491E">
          <w:rPr>
            <w:rFonts w:ascii="Times New Roman" w:eastAsia="Times New Roman" w:hAnsi="Times New Roman" w:cs="Times New Roman"/>
            <w:color w:val="3F3F3F"/>
            <w:sz w:val="18"/>
            <w:szCs w:val="18"/>
          </w:rPr>
          <w:t>Liver, beef and veal, fresh...</w:t>
        </w:r>
      </w:ins>
    </w:p>
    <w:p w:rsidR="000E491E" w:rsidRPr="000E491E" w:rsidRDefault="00C57EDB" w:rsidP="000E491E">
      <w:pPr>
        <w:shd w:val="clear" w:color="auto" w:fill="FFFFFF"/>
        <w:spacing w:line="240" w:lineRule="auto"/>
        <w:rPr>
          <w:ins w:id="188" w:author="Unknown"/>
          <w:rFonts w:ascii="Times New Roman" w:eastAsia="Times New Roman" w:hAnsi="Times New Roman" w:cs="Times New Roman"/>
          <w:sz w:val="24"/>
          <w:szCs w:val="24"/>
        </w:rPr>
      </w:pPr>
      <w:ins w:id="189"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190" w:author="Unknown"/>
          <w:rFonts w:ascii="Times New Roman" w:eastAsia="Times New Roman" w:hAnsi="Times New Roman" w:cs="Times New Roman"/>
          <w:color w:val="3F3F3F"/>
          <w:sz w:val="24"/>
          <w:szCs w:val="24"/>
        </w:rPr>
      </w:pPr>
      <w:ins w:id="19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"https://in.kompass.com/c/niladri-exports/in771894/" \o "Niladri Exports"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92" w:author="Unknown"/>
          <w:rFonts w:ascii="inherit" w:eastAsia="Times New Roman" w:hAnsi="inherit" w:cs="Times New Roman"/>
          <w:b/>
          <w:bCs/>
          <w:color w:val="198B84"/>
          <w:sz w:val="20"/>
          <w:szCs w:val="20"/>
        </w:rPr>
      </w:pPr>
      <w:proofErr w:type="spellStart"/>
      <w:ins w:id="193" w:author="Unknown">
        <w:r w:rsidRPr="000E491E">
          <w:rPr>
            <w:rFonts w:ascii="inherit" w:eastAsia="Times New Roman" w:hAnsi="inherit" w:cs="Times New Roman"/>
            <w:b/>
            <w:bCs/>
            <w:color w:val="198B84"/>
            <w:sz w:val="20"/>
          </w:rPr>
          <w:t>Niladri</w:t>
        </w:r>
        <w:proofErr w:type="spellEnd"/>
        <w:r w:rsidRPr="000E491E">
          <w:rPr>
            <w:rFonts w:ascii="inherit" w:eastAsia="Times New Roman" w:hAnsi="inherit" w:cs="Times New Roman"/>
            <w:b/>
            <w:bCs/>
            <w:color w:val="198B84"/>
            <w:sz w:val="20"/>
          </w:rPr>
          <w:t xml:space="preserve"> Exports</w:t>
        </w:r>
      </w:ins>
    </w:p>
    <w:p w:rsidR="000E491E" w:rsidRPr="000E491E" w:rsidRDefault="000E491E" w:rsidP="000E491E">
      <w:pPr>
        <w:shd w:val="clear" w:color="auto" w:fill="FFFFFF"/>
        <w:spacing w:after="0" w:line="240" w:lineRule="auto"/>
        <w:rPr>
          <w:ins w:id="194" w:author="Unknown"/>
          <w:rFonts w:ascii="Times New Roman" w:eastAsia="Times New Roman" w:hAnsi="Times New Roman" w:cs="Times New Roman"/>
          <w:color w:val="3F3F3F"/>
          <w:sz w:val="24"/>
          <w:szCs w:val="24"/>
        </w:rPr>
      </w:pPr>
      <w:ins w:id="195" w:author="Unknown">
        <w:r w:rsidRPr="000E491E">
          <w:rPr>
            <w:rFonts w:ascii="Times New Roman" w:eastAsia="Times New Roman" w:hAnsi="Times New Roman" w:cs="Times New Roman"/>
            <w:color w:val="3F3F3F"/>
            <w:sz w:val="16"/>
          </w:rPr>
          <w:t>Mumbai - India</w:t>
        </w:r>
      </w:ins>
    </w:p>
    <w:p w:rsidR="000E491E" w:rsidRPr="000E491E" w:rsidRDefault="000E491E" w:rsidP="000E491E">
      <w:pPr>
        <w:shd w:val="clear" w:color="auto" w:fill="FFFFFF"/>
        <w:spacing w:after="136" w:line="240" w:lineRule="auto"/>
        <w:rPr>
          <w:ins w:id="196" w:author="Unknown"/>
          <w:rFonts w:ascii="Times New Roman" w:eastAsia="Times New Roman" w:hAnsi="Times New Roman" w:cs="Times New Roman"/>
          <w:sz w:val="24"/>
          <w:szCs w:val="24"/>
        </w:rPr>
      </w:pPr>
      <w:ins w:id="197" w:author="Unknown">
        <w:r w:rsidRPr="000E491E">
          <w:rPr>
            <w:rFonts w:ascii="Times New Roman" w:eastAsia="Times New Roman" w:hAnsi="Times New Roman" w:cs="Times New Roman"/>
            <w:color w:val="3F3F3F"/>
            <w:sz w:val="24"/>
            <w:szCs w:val="24"/>
          </w:rPr>
          <w:t>Manufacturer and Merchant Exporters of Cattle Feed, Bird Feed, Oil Seed, Yellow Maize, Sun Flower Seeds, Spices, Plant Seed, Herbals.</w:t>
        </w:r>
      </w:ins>
    </w:p>
    <w:p w:rsidR="000E491E" w:rsidRPr="000E491E" w:rsidRDefault="000E491E" w:rsidP="000E491E">
      <w:pPr>
        <w:shd w:val="clear" w:color="auto" w:fill="FFFFFF"/>
        <w:spacing w:after="68" w:line="240" w:lineRule="auto"/>
        <w:outlineLvl w:val="2"/>
        <w:rPr>
          <w:ins w:id="198" w:author="Unknown"/>
          <w:rFonts w:ascii="inherit" w:eastAsia="Times New Roman" w:hAnsi="inherit" w:cs="Times New Roman"/>
          <w:b/>
          <w:bCs/>
          <w:color w:val="3F3F3F"/>
          <w:sz w:val="18"/>
          <w:szCs w:val="18"/>
        </w:rPr>
      </w:pPr>
      <w:ins w:id="199"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31"/>
        </w:numPr>
        <w:shd w:val="clear" w:color="auto" w:fill="FFFFFF"/>
        <w:spacing w:before="100" w:beforeAutospacing="1" w:after="100" w:afterAutospacing="1" w:line="240" w:lineRule="auto"/>
        <w:ind w:left="-612" w:right="-612"/>
        <w:rPr>
          <w:ins w:id="200" w:author="Unknown"/>
          <w:rFonts w:ascii="Times New Roman" w:eastAsia="Times New Roman" w:hAnsi="Times New Roman" w:cs="Times New Roman"/>
          <w:color w:val="3F3F3F"/>
          <w:sz w:val="18"/>
          <w:szCs w:val="18"/>
        </w:rPr>
      </w:pPr>
      <w:ins w:id="201" w:author="Unknown">
        <w:r w:rsidRPr="000E491E">
          <w:rPr>
            <w:rFonts w:ascii="Times New Roman" w:eastAsia="Times New Roman" w:hAnsi="Times New Roman" w:cs="Times New Roman"/>
            <w:color w:val="3F3F3F"/>
            <w:sz w:val="18"/>
            <w:szCs w:val="18"/>
          </w:rPr>
          <w:t>Livestock and fish</w:t>
        </w:r>
      </w:ins>
    </w:p>
    <w:p w:rsidR="000E491E" w:rsidRPr="000E491E" w:rsidRDefault="000E491E" w:rsidP="000E491E">
      <w:pPr>
        <w:numPr>
          <w:ilvl w:val="0"/>
          <w:numId w:val="31"/>
        </w:numPr>
        <w:shd w:val="clear" w:color="auto" w:fill="FFFFFF"/>
        <w:spacing w:before="100" w:beforeAutospacing="1" w:after="100" w:afterAutospacing="1" w:line="240" w:lineRule="auto"/>
        <w:ind w:left="-612" w:right="-612"/>
        <w:rPr>
          <w:ins w:id="202" w:author="Unknown"/>
          <w:rFonts w:ascii="Times New Roman" w:eastAsia="Times New Roman" w:hAnsi="Times New Roman" w:cs="Times New Roman"/>
          <w:color w:val="3F3F3F"/>
          <w:sz w:val="18"/>
          <w:szCs w:val="18"/>
        </w:rPr>
      </w:pPr>
      <w:ins w:id="203" w:author="Unknown">
        <w:r w:rsidRPr="000E491E">
          <w:rPr>
            <w:rFonts w:ascii="Times New Roman" w:eastAsia="Times New Roman" w:hAnsi="Times New Roman" w:cs="Times New Roman"/>
            <w:color w:val="3F3F3F"/>
            <w:sz w:val="18"/>
            <w:szCs w:val="18"/>
          </w:rPr>
          <w:t>Animal semen and embryos</w:t>
        </w:r>
      </w:ins>
    </w:p>
    <w:p w:rsidR="000E491E" w:rsidRPr="000E491E" w:rsidRDefault="000E491E" w:rsidP="000E491E">
      <w:pPr>
        <w:numPr>
          <w:ilvl w:val="0"/>
          <w:numId w:val="31"/>
        </w:numPr>
        <w:shd w:val="clear" w:color="auto" w:fill="FFFFFF"/>
        <w:spacing w:before="100" w:beforeAutospacing="1" w:after="100" w:afterAutospacing="1" w:line="240" w:lineRule="auto"/>
        <w:ind w:left="-612" w:right="-612"/>
        <w:rPr>
          <w:ins w:id="204" w:author="Unknown"/>
          <w:rFonts w:ascii="Times New Roman" w:eastAsia="Times New Roman" w:hAnsi="Times New Roman" w:cs="Times New Roman"/>
          <w:color w:val="3F3F3F"/>
          <w:sz w:val="18"/>
          <w:szCs w:val="18"/>
        </w:rPr>
      </w:pPr>
      <w:ins w:id="205" w:author="Unknown">
        <w:r w:rsidRPr="000E491E">
          <w:rPr>
            <w:rFonts w:ascii="Times New Roman" w:eastAsia="Times New Roman" w:hAnsi="Times New Roman" w:cs="Times New Roman"/>
            <w:color w:val="3F3F3F"/>
            <w:sz w:val="18"/>
            <w:szCs w:val="18"/>
          </w:rPr>
          <w:t>Cattle semen...</w:t>
        </w:r>
      </w:ins>
    </w:p>
    <w:p w:rsidR="000E491E" w:rsidRPr="000E491E" w:rsidRDefault="00C57EDB" w:rsidP="000E491E">
      <w:pPr>
        <w:shd w:val="clear" w:color="auto" w:fill="FFFFFF"/>
        <w:spacing w:line="240" w:lineRule="auto"/>
        <w:rPr>
          <w:ins w:id="206" w:author="Unknown"/>
          <w:rFonts w:ascii="Times New Roman" w:eastAsia="Times New Roman" w:hAnsi="Times New Roman" w:cs="Times New Roman"/>
          <w:sz w:val="24"/>
          <w:szCs w:val="24"/>
        </w:rPr>
      </w:pPr>
      <w:ins w:id="207"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208" w:author="Unknown"/>
          <w:rFonts w:ascii="Times New Roman" w:eastAsia="Times New Roman" w:hAnsi="Times New Roman" w:cs="Times New Roman"/>
          <w:color w:val="3F3F3F"/>
          <w:sz w:val="24"/>
          <w:szCs w:val="24"/>
        </w:rPr>
      </w:pPr>
      <w:ins w:id="20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"https://in.kompass.com/c/p-jayaram-mudaliar-sons/in733561/" \o "P. Jayaram Mudaliar &amp; Sons"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210" w:author="Unknown"/>
          <w:rFonts w:ascii="inherit" w:eastAsia="Times New Roman" w:hAnsi="inherit" w:cs="Times New Roman"/>
          <w:b/>
          <w:bCs/>
          <w:color w:val="198B84"/>
          <w:sz w:val="20"/>
          <w:szCs w:val="20"/>
        </w:rPr>
      </w:pPr>
      <w:ins w:id="211" w:author="Unknown">
        <w:r w:rsidRPr="000E491E">
          <w:rPr>
            <w:rFonts w:ascii="inherit" w:eastAsia="Times New Roman" w:hAnsi="inherit" w:cs="Times New Roman"/>
            <w:b/>
            <w:bCs/>
            <w:color w:val="198B84"/>
            <w:sz w:val="20"/>
          </w:rPr>
          <w:t xml:space="preserve">P. </w:t>
        </w:r>
        <w:proofErr w:type="spellStart"/>
        <w:r w:rsidRPr="000E491E">
          <w:rPr>
            <w:rFonts w:ascii="inherit" w:eastAsia="Times New Roman" w:hAnsi="inherit" w:cs="Times New Roman"/>
            <w:b/>
            <w:bCs/>
            <w:color w:val="198B84"/>
            <w:sz w:val="20"/>
          </w:rPr>
          <w:t>Jayaram</w:t>
        </w:r>
        <w:proofErr w:type="spellEnd"/>
        <w:r w:rsidRPr="000E491E">
          <w:rPr>
            <w:rFonts w:ascii="inherit" w:eastAsia="Times New Roman" w:hAnsi="inherit" w:cs="Times New Roman"/>
            <w:b/>
            <w:bCs/>
            <w:color w:val="198B84"/>
            <w:sz w:val="20"/>
          </w:rPr>
          <w:t xml:space="preserve"> </w:t>
        </w:r>
        <w:proofErr w:type="spellStart"/>
        <w:r w:rsidRPr="000E491E">
          <w:rPr>
            <w:rFonts w:ascii="inherit" w:eastAsia="Times New Roman" w:hAnsi="inherit" w:cs="Times New Roman"/>
            <w:b/>
            <w:bCs/>
            <w:color w:val="198B84"/>
            <w:sz w:val="20"/>
          </w:rPr>
          <w:t>Mudaliar</w:t>
        </w:r>
        <w:proofErr w:type="spellEnd"/>
        <w:r w:rsidRPr="000E491E">
          <w:rPr>
            <w:rFonts w:ascii="inherit" w:eastAsia="Times New Roman" w:hAnsi="inherit" w:cs="Times New Roman"/>
            <w:b/>
            <w:bCs/>
            <w:color w:val="198B84"/>
            <w:sz w:val="20"/>
          </w:rPr>
          <w:t xml:space="preserve"> &amp; Sons</w:t>
        </w:r>
      </w:ins>
    </w:p>
    <w:p w:rsidR="000E491E" w:rsidRPr="000E491E" w:rsidRDefault="000E491E" w:rsidP="000E491E">
      <w:pPr>
        <w:shd w:val="clear" w:color="auto" w:fill="FFFFFF"/>
        <w:spacing w:after="0" w:line="240" w:lineRule="auto"/>
        <w:rPr>
          <w:ins w:id="212" w:author="Unknown"/>
          <w:rFonts w:ascii="Times New Roman" w:eastAsia="Times New Roman" w:hAnsi="Times New Roman" w:cs="Times New Roman"/>
          <w:color w:val="3F3F3F"/>
          <w:sz w:val="24"/>
          <w:szCs w:val="24"/>
        </w:rPr>
      </w:pPr>
      <w:ins w:id="213" w:author="Unknown">
        <w:r w:rsidRPr="000E491E">
          <w:rPr>
            <w:rFonts w:ascii="Times New Roman" w:eastAsia="Times New Roman" w:hAnsi="Times New Roman" w:cs="Times New Roman"/>
            <w:color w:val="3F3F3F"/>
            <w:sz w:val="16"/>
          </w:rPr>
          <w:t>Chennai - India</w:t>
        </w:r>
      </w:ins>
    </w:p>
    <w:p w:rsidR="000E491E" w:rsidRPr="000E491E" w:rsidRDefault="000E491E" w:rsidP="000E491E">
      <w:pPr>
        <w:shd w:val="clear" w:color="auto" w:fill="FFFFFF"/>
        <w:spacing w:after="136" w:line="240" w:lineRule="auto"/>
        <w:rPr>
          <w:ins w:id="214" w:author="Unknown"/>
          <w:rFonts w:ascii="Times New Roman" w:eastAsia="Times New Roman" w:hAnsi="Times New Roman" w:cs="Times New Roman"/>
          <w:sz w:val="24"/>
          <w:szCs w:val="24"/>
        </w:rPr>
      </w:pPr>
      <w:proofErr w:type="gramStart"/>
      <w:ins w:id="215" w:author="Unknown">
        <w:r w:rsidRPr="000E491E">
          <w:rPr>
            <w:rFonts w:ascii="Times New Roman" w:eastAsia="Times New Roman" w:hAnsi="Times New Roman" w:cs="Times New Roman"/>
            <w:color w:val="3F3F3F"/>
            <w:sz w:val="24"/>
            <w:szCs w:val="24"/>
          </w:rPr>
          <w:t>Exporter of Animal Feed Products</w:t>
        </w:r>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216" w:author="Unknown"/>
          <w:rFonts w:ascii="inherit" w:eastAsia="Times New Roman" w:hAnsi="inherit" w:cs="Times New Roman"/>
          <w:b/>
          <w:bCs/>
          <w:color w:val="3F3F3F"/>
          <w:sz w:val="18"/>
          <w:szCs w:val="18"/>
        </w:rPr>
      </w:pPr>
      <w:ins w:id="217"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32"/>
        </w:numPr>
        <w:shd w:val="clear" w:color="auto" w:fill="FFFFFF"/>
        <w:spacing w:before="100" w:beforeAutospacing="1" w:after="100" w:afterAutospacing="1" w:line="240" w:lineRule="auto"/>
        <w:ind w:left="-612" w:right="-612"/>
        <w:rPr>
          <w:ins w:id="218" w:author="Unknown"/>
          <w:rFonts w:ascii="Times New Roman" w:eastAsia="Times New Roman" w:hAnsi="Times New Roman" w:cs="Times New Roman"/>
          <w:color w:val="3F3F3F"/>
          <w:sz w:val="18"/>
          <w:szCs w:val="18"/>
        </w:rPr>
      </w:pPr>
      <w:ins w:id="219"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32"/>
        </w:numPr>
        <w:shd w:val="clear" w:color="auto" w:fill="FFFFFF"/>
        <w:spacing w:before="100" w:beforeAutospacing="1" w:after="100" w:afterAutospacing="1" w:line="240" w:lineRule="auto"/>
        <w:ind w:left="-612" w:right="-612"/>
        <w:rPr>
          <w:ins w:id="220" w:author="Unknown"/>
          <w:rFonts w:ascii="Times New Roman" w:eastAsia="Times New Roman" w:hAnsi="Times New Roman" w:cs="Times New Roman"/>
          <w:color w:val="3F3F3F"/>
          <w:sz w:val="18"/>
          <w:szCs w:val="18"/>
        </w:rPr>
      </w:pPr>
      <w:ins w:id="221"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32"/>
        </w:numPr>
        <w:shd w:val="clear" w:color="auto" w:fill="FFFFFF"/>
        <w:spacing w:before="100" w:beforeAutospacing="1" w:after="100" w:afterAutospacing="1" w:line="240" w:lineRule="auto"/>
        <w:ind w:left="-612" w:right="-612"/>
        <w:rPr>
          <w:ins w:id="222" w:author="Unknown"/>
          <w:rFonts w:ascii="Times New Roman" w:eastAsia="Times New Roman" w:hAnsi="Times New Roman" w:cs="Times New Roman"/>
          <w:color w:val="3F3F3F"/>
          <w:sz w:val="18"/>
          <w:szCs w:val="18"/>
        </w:rPr>
      </w:pPr>
      <w:proofErr w:type="gramStart"/>
      <w:ins w:id="223" w:author="Unknown">
        <w:r w:rsidRPr="000E491E">
          <w:rPr>
            <w:rFonts w:ascii="Times New Roman" w:eastAsia="Times New Roman" w:hAnsi="Times New Roman" w:cs="Times New Roman"/>
            <w:color w:val="3F3F3F"/>
            <w:sz w:val="18"/>
            <w:szCs w:val="18"/>
          </w:rPr>
          <w:t>Cattle feed</w:t>
        </w:r>
        <w:proofErr w:type="gramEnd"/>
        <w:r w:rsidRPr="000E491E">
          <w:rPr>
            <w:rFonts w:ascii="Times New Roman" w:eastAsia="Times New Roman" w:hAnsi="Times New Roman" w:cs="Times New Roman"/>
            <w:color w:val="3F3F3F"/>
            <w:sz w:val="18"/>
            <w:szCs w:val="18"/>
          </w:rPr>
          <w:t>s and feed concentrates...</w:t>
        </w:r>
      </w:ins>
    </w:p>
    <w:p w:rsidR="000E491E" w:rsidRPr="000E491E" w:rsidRDefault="00C57EDB" w:rsidP="000E491E">
      <w:pPr>
        <w:shd w:val="clear" w:color="auto" w:fill="FFFFFF"/>
        <w:spacing w:line="240" w:lineRule="auto"/>
        <w:rPr>
          <w:ins w:id="224" w:author="Unknown"/>
          <w:rFonts w:ascii="Times New Roman" w:eastAsia="Times New Roman" w:hAnsi="Times New Roman" w:cs="Times New Roman"/>
          <w:sz w:val="24"/>
          <w:szCs w:val="24"/>
        </w:rPr>
      </w:pPr>
      <w:ins w:id="225"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226" w:author="Unknown"/>
          <w:rFonts w:ascii="Times New Roman" w:eastAsia="Times New Roman" w:hAnsi="Times New Roman" w:cs="Times New Roman"/>
          <w:color w:val="3F3F3F"/>
          <w:sz w:val="24"/>
          <w:szCs w:val="24"/>
        </w:rPr>
      </w:pPr>
      <w:ins w:id="22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"https://in.kompass.com/c/totem-international-limited/in771859/" \o "Totem International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228" w:author="Unknown"/>
          <w:rFonts w:ascii="inherit" w:eastAsia="Times New Roman" w:hAnsi="inherit" w:cs="Times New Roman"/>
          <w:b/>
          <w:bCs/>
          <w:color w:val="198B84"/>
          <w:sz w:val="20"/>
          <w:szCs w:val="20"/>
        </w:rPr>
      </w:pPr>
      <w:ins w:id="229" w:author="Unknown">
        <w:r w:rsidRPr="000E491E">
          <w:rPr>
            <w:rFonts w:ascii="inherit" w:eastAsia="Times New Roman" w:hAnsi="inherit" w:cs="Times New Roman"/>
            <w:b/>
            <w:bCs/>
            <w:color w:val="198B84"/>
            <w:sz w:val="20"/>
          </w:rPr>
          <w:t>Totem International Limited</w:t>
        </w:r>
      </w:ins>
    </w:p>
    <w:p w:rsidR="000E491E" w:rsidRPr="000E491E" w:rsidRDefault="000E491E" w:rsidP="000E491E">
      <w:pPr>
        <w:shd w:val="clear" w:color="auto" w:fill="FFFFFF"/>
        <w:spacing w:after="0" w:line="240" w:lineRule="auto"/>
        <w:rPr>
          <w:ins w:id="230" w:author="Unknown"/>
          <w:rFonts w:ascii="Times New Roman" w:eastAsia="Times New Roman" w:hAnsi="Times New Roman" w:cs="Times New Roman"/>
          <w:color w:val="3F3F3F"/>
          <w:sz w:val="24"/>
          <w:szCs w:val="24"/>
        </w:rPr>
      </w:pPr>
      <w:ins w:id="231" w:author="Unknown">
        <w:r w:rsidRPr="000E491E">
          <w:rPr>
            <w:rFonts w:ascii="Times New Roman" w:eastAsia="Times New Roman" w:hAnsi="Times New Roman" w:cs="Times New Roman"/>
            <w:color w:val="3F3F3F"/>
            <w:sz w:val="16"/>
          </w:rPr>
          <w:t>Hyderabad - India</w:t>
        </w:r>
      </w:ins>
    </w:p>
    <w:p w:rsidR="000E491E" w:rsidRPr="000E491E" w:rsidRDefault="000E491E" w:rsidP="000E491E">
      <w:pPr>
        <w:shd w:val="clear" w:color="auto" w:fill="FFFFFF"/>
        <w:spacing w:after="0" w:line="240" w:lineRule="auto"/>
        <w:rPr>
          <w:ins w:id="232" w:author="Unknown"/>
          <w:rFonts w:ascii="Times New Roman" w:eastAsia="Times New Roman" w:hAnsi="Times New Roman" w:cs="Times New Roman"/>
          <w:sz w:val="24"/>
          <w:szCs w:val="24"/>
        </w:rPr>
      </w:pPr>
      <w:ins w:id="233" w:author="Unknown">
        <w:r w:rsidRPr="000E491E">
          <w:rPr>
            <w:rFonts w:ascii="Times New Roman" w:eastAsia="Times New Roman" w:hAnsi="Times New Roman" w:cs="Times New Roman"/>
            <w:color w:val="3F3F3F"/>
            <w:sz w:val="24"/>
            <w:szCs w:val="24"/>
          </w:rPr>
          <w:t xml:space="preserve">TOTEM Offers Cyber Security Services, Indenting, Merchant Exports, Systems, Quality, Manpower, </w:t>
        </w:r>
        <w:proofErr w:type="gramStart"/>
        <w:r w:rsidRPr="000E491E">
          <w:rPr>
            <w:rFonts w:ascii="Times New Roman" w:eastAsia="Times New Roman" w:hAnsi="Times New Roman" w:cs="Times New Roman"/>
            <w:color w:val="3F3F3F"/>
            <w:sz w:val="24"/>
            <w:szCs w:val="24"/>
          </w:rPr>
          <w:t>Outsourcin</w:t>
        </w:r>
        <w:proofErr w:type="gramEnd"/>
        <w:r w:rsidRPr="000E491E">
          <w:rPr>
            <w:rFonts w:ascii="Times New Roman" w:eastAsia="Times New Roman" w:hAnsi="Times New Roman" w:cs="Times New Roman"/>
            <w:color w:val="3F3F3F"/>
            <w:sz w:val="24"/>
            <w:szCs w:val="24"/>
          </w:rPr>
          <w:t xml:space="preserve">g. Security-Electronic Surveillance Products: Complete CCTV systems </w:t>
        </w:r>
        <w:r w:rsidRPr="000E491E">
          <w:rPr>
            <w:rFonts w:ascii="Times New Roman" w:eastAsia="Times New Roman" w:hAnsi="Times New Roman" w:cs="Times New Roman"/>
            <w:color w:val="3F3F3F"/>
            <w:sz w:val="24"/>
            <w:szCs w:val="24"/>
          </w:rPr>
          <w:lastRenderedPageBreak/>
          <w:t xml:space="preserve">Cameras, Monitors, </w:t>
        </w:r>
        <w:proofErr w:type="spellStart"/>
        <w:r w:rsidRPr="000E491E">
          <w:rPr>
            <w:rFonts w:ascii="Times New Roman" w:eastAsia="Times New Roman" w:hAnsi="Times New Roman" w:cs="Times New Roman"/>
            <w:color w:val="3F3F3F"/>
            <w:sz w:val="24"/>
            <w:szCs w:val="24"/>
          </w:rPr>
          <w:t>Fibre</w:t>
        </w:r>
        <w:proofErr w:type="spellEnd"/>
        <w:r w:rsidRPr="000E491E">
          <w:rPr>
            <w:rFonts w:ascii="Times New Roman" w:eastAsia="Times New Roman" w:hAnsi="Times New Roman" w:cs="Times New Roman"/>
            <w:color w:val="3F3F3F"/>
            <w:sz w:val="24"/>
            <w:szCs w:val="24"/>
          </w:rPr>
          <w:t xml:space="preserve"> Optic Network, </w:t>
        </w:r>
        <w:proofErr w:type="spellStart"/>
        <w:r w:rsidRPr="000E491E">
          <w:rPr>
            <w:rFonts w:ascii="Times New Roman" w:eastAsia="Times New Roman" w:hAnsi="Times New Roman" w:cs="Times New Roman"/>
            <w:color w:val="3F3F3F"/>
            <w:sz w:val="24"/>
            <w:szCs w:val="24"/>
          </w:rPr>
          <w:t>Fibre</w:t>
        </w:r>
        <w:proofErr w:type="spellEnd"/>
        <w:r w:rsidRPr="000E491E">
          <w:rPr>
            <w:rFonts w:ascii="Times New Roman" w:eastAsia="Times New Roman" w:hAnsi="Times New Roman" w:cs="Times New Roman"/>
            <w:color w:val="3F3F3F"/>
            <w:sz w:val="24"/>
            <w:szCs w:val="24"/>
          </w:rPr>
          <w:t xml:space="preserve"> Optic Transmission sub-systems, Ethernet switches. Security-Physical Security Gad...</w:t>
        </w:r>
        <w:r w:rsidRPr="000E491E">
          <w:rPr>
            <w:rFonts w:ascii="Times New Roman" w:eastAsia="Times New Roman" w:hAnsi="Times New Roman" w:cs="Times New Roman"/>
            <w:color w:val="3499DC"/>
            <w:sz w:val="24"/>
            <w:szCs w:val="24"/>
          </w:rPr>
          <w:t>To the page</w:t>
        </w:r>
      </w:ins>
    </w:p>
    <w:p w:rsidR="000E491E" w:rsidRPr="000E491E" w:rsidRDefault="000E491E" w:rsidP="000E491E">
      <w:pPr>
        <w:shd w:val="clear" w:color="auto" w:fill="FFFFFF"/>
        <w:spacing w:after="68" w:line="240" w:lineRule="auto"/>
        <w:outlineLvl w:val="2"/>
        <w:rPr>
          <w:ins w:id="234" w:author="Unknown"/>
          <w:rFonts w:ascii="inherit" w:eastAsia="Times New Roman" w:hAnsi="inherit" w:cs="Times New Roman"/>
          <w:b/>
          <w:bCs/>
          <w:color w:val="3F3F3F"/>
          <w:sz w:val="18"/>
          <w:szCs w:val="18"/>
        </w:rPr>
      </w:pPr>
      <w:ins w:id="235"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33"/>
        </w:numPr>
        <w:shd w:val="clear" w:color="auto" w:fill="FFFFFF"/>
        <w:spacing w:before="100" w:beforeAutospacing="1" w:after="100" w:afterAutospacing="1" w:line="240" w:lineRule="auto"/>
        <w:ind w:left="-612" w:right="-612"/>
        <w:rPr>
          <w:ins w:id="236" w:author="Unknown"/>
          <w:rFonts w:ascii="Times New Roman" w:eastAsia="Times New Roman" w:hAnsi="Times New Roman" w:cs="Times New Roman"/>
          <w:color w:val="3F3F3F"/>
          <w:sz w:val="18"/>
          <w:szCs w:val="18"/>
        </w:rPr>
      </w:pPr>
      <w:proofErr w:type="spellStart"/>
      <w:ins w:id="237" w:author="Unknown">
        <w:r w:rsidRPr="000E491E">
          <w:rPr>
            <w:rFonts w:ascii="Times New Roman" w:eastAsia="Times New Roman" w:hAnsi="Times New Roman" w:cs="Times New Roman"/>
            <w:color w:val="3F3F3F"/>
            <w:sz w:val="18"/>
            <w:szCs w:val="18"/>
          </w:rPr>
          <w:t>Workwear</w:t>
        </w:r>
        <w:proofErr w:type="spellEnd"/>
        <w:r w:rsidRPr="000E491E">
          <w:rPr>
            <w:rFonts w:ascii="Times New Roman" w:eastAsia="Times New Roman" w:hAnsi="Times New Roman" w:cs="Times New Roman"/>
            <w:color w:val="3F3F3F"/>
            <w:sz w:val="18"/>
            <w:szCs w:val="18"/>
          </w:rPr>
          <w:t xml:space="preserve"> and uniforms, by occupation</w:t>
        </w:r>
      </w:ins>
    </w:p>
    <w:p w:rsidR="000E491E" w:rsidRPr="000E491E" w:rsidRDefault="000E491E" w:rsidP="000E491E">
      <w:pPr>
        <w:numPr>
          <w:ilvl w:val="0"/>
          <w:numId w:val="33"/>
        </w:numPr>
        <w:shd w:val="clear" w:color="auto" w:fill="FFFFFF"/>
        <w:spacing w:before="100" w:beforeAutospacing="1" w:after="100" w:afterAutospacing="1" w:line="240" w:lineRule="auto"/>
        <w:ind w:left="-612" w:right="-612"/>
        <w:rPr>
          <w:ins w:id="238" w:author="Unknown"/>
          <w:rFonts w:ascii="Times New Roman" w:eastAsia="Times New Roman" w:hAnsi="Times New Roman" w:cs="Times New Roman"/>
          <w:color w:val="3F3F3F"/>
          <w:sz w:val="18"/>
          <w:szCs w:val="18"/>
        </w:rPr>
      </w:pPr>
      <w:ins w:id="239" w:author="Unknown">
        <w:r w:rsidRPr="000E491E">
          <w:rPr>
            <w:rFonts w:ascii="Times New Roman" w:eastAsia="Times New Roman" w:hAnsi="Times New Roman" w:cs="Times New Roman"/>
            <w:color w:val="3F3F3F"/>
            <w:sz w:val="18"/>
            <w:szCs w:val="18"/>
          </w:rPr>
          <w:t>Surgical gowns</w:t>
        </w:r>
      </w:ins>
    </w:p>
    <w:p w:rsidR="000E491E" w:rsidRPr="000E491E" w:rsidRDefault="000E491E" w:rsidP="000E491E">
      <w:pPr>
        <w:numPr>
          <w:ilvl w:val="0"/>
          <w:numId w:val="33"/>
        </w:numPr>
        <w:shd w:val="clear" w:color="auto" w:fill="FFFFFF"/>
        <w:spacing w:before="100" w:beforeAutospacing="1" w:after="100" w:afterAutospacing="1" w:line="240" w:lineRule="auto"/>
        <w:ind w:left="-612" w:right="-612"/>
        <w:rPr>
          <w:ins w:id="240" w:author="Unknown"/>
          <w:rFonts w:ascii="Times New Roman" w:eastAsia="Times New Roman" w:hAnsi="Times New Roman" w:cs="Times New Roman"/>
          <w:color w:val="3F3F3F"/>
          <w:sz w:val="18"/>
          <w:szCs w:val="18"/>
        </w:rPr>
      </w:pPr>
      <w:ins w:id="241" w:author="Unknown">
        <w:r w:rsidRPr="000E491E">
          <w:rPr>
            <w:rFonts w:ascii="Times New Roman" w:eastAsia="Times New Roman" w:hAnsi="Times New Roman" w:cs="Times New Roman"/>
            <w:color w:val="3F3F3F"/>
            <w:sz w:val="18"/>
            <w:szCs w:val="18"/>
          </w:rPr>
          <w:t>Uniforms for nurses...</w:t>
        </w:r>
      </w:ins>
    </w:p>
    <w:p w:rsidR="000E491E" w:rsidRPr="000E491E" w:rsidRDefault="00C57EDB" w:rsidP="000E491E">
      <w:pPr>
        <w:shd w:val="clear" w:color="auto" w:fill="FFFFFF"/>
        <w:spacing w:line="240" w:lineRule="auto"/>
        <w:rPr>
          <w:ins w:id="242" w:author="Unknown"/>
          <w:rFonts w:ascii="Times New Roman" w:eastAsia="Times New Roman" w:hAnsi="Times New Roman" w:cs="Times New Roman"/>
          <w:sz w:val="24"/>
          <w:szCs w:val="24"/>
        </w:rPr>
      </w:pPr>
      <w:ins w:id="243"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244" w:author="Unknown"/>
          <w:rFonts w:ascii="Times New Roman" w:eastAsia="Times New Roman" w:hAnsi="Times New Roman" w:cs="Times New Roman"/>
          <w:color w:val="3F3F3F"/>
          <w:sz w:val="24"/>
          <w:szCs w:val="24"/>
        </w:rPr>
      </w:pPr>
      <w:ins w:id="24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"https://in.kompass.com/c/venkateshwara-hatcheries-private-limited/in716105/" \o "Venkateshwara Hatcheries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246" w:author="Unknown"/>
          <w:rFonts w:ascii="inherit" w:eastAsia="Times New Roman" w:hAnsi="inherit" w:cs="Times New Roman"/>
          <w:b/>
          <w:bCs/>
          <w:color w:val="198B84"/>
          <w:sz w:val="20"/>
          <w:szCs w:val="20"/>
        </w:rPr>
      </w:pPr>
      <w:proofErr w:type="spellStart"/>
      <w:ins w:id="247" w:author="Unknown">
        <w:r w:rsidRPr="000E491E">
          <w:rPr>
            <w:rFonts w:ascii="inherit" w:eastAsia="Times New Roman" w:hAnsi="inherit" w:cs="Times New Roman"/>
            <w:b/>
            <w:bCs/>
            <w:color w:val="198B84"/>
            <w:sz w:val="20"/>
          </w:rPr>
          <w:t>Venkateshwara</w:t>
        </w:r>
        <w:proofErr w:type="spellEnd"/>
        <w:r w:rsidRPr="000E491E">
          <w:rPr>
            <w:rFonts w:ascii="inherit" w:eastAsia="Times New Roman" w:hAnsi="inherit" w:cs="Times New Roman"/>
            <w:b/>
            <w:bCs/>
            <w:color w:val="198B84"/>
            <w:sz w:val="20"/>
          </w:rPr>
          <w:t xml:space="preserve"> Hatcheries Private Limited</w:t>
        </w:r>
      </w:ins>
    </w:p>
    <w:p w:rsidR="000E491E" w:rsidRPr="000E491E" w:rsidRDefault="000E491E" w:rsidP="000E491E">
      <w:pPr>
        <w:shd w:val="clear" w:color="auto" w:fill="FFFFFF"/>
        <w:spacing w:after="0" w:line="240" w:lineRule="auto"/>
        <w:rPr>
          <w:ins w:id="248" w:author="Unknown"/>
          <w:rFonts w:ascii="Times New Roman" w:eastAsia="Times New Roman" w:hAnsi="Times New Roman" w:cs="Times New Roman"/>
          <w:color w:val="3F3F3F"/>
          <w:sz w:val="24"/>
          <w:szCs w:val="24"/>
        </w:rPr>
      </w:pPr>
      <w:ins w:id="249" w:author="Unknown">
        <w:r w:rsidRPr="000E491E">
          <w:rPr>
            <w:rFonts w:ascii="Times New Roman" w:eastAsia="Times New Roman" w:hAnsi="Times New Roman" w:cs="Times New Roman"/>
            <w:color w:val="3F3F3F"/>
            <w:sz w:val="16"/>
          </w:rPr>
          <w:t>Hyderabad - India</w:t>
        </w:r>
      </w:ins>
    </w:p>
    <w:p w:rsidR="000E491E" w:rsidRPr="000E491E" w:rsidRDefault="000E491E" w:rsidP="000E491E">
      <w:pPr>
        <w:shd w:val="clear" w:color="auto" w:fill="FFFFFF"/>
        <w:spacing w:after="0" w:line="240" w:lineRule="auto"/>
        <w:rPr>
          <w:ins w:id="250" w:author="Unknown"/>
          <w:rFonts w:ascii="Times New Roman" w:eastAsia="Times New Roman" w:hAnsi="Times New Roman" w:cs="Times New Roman"/>
          <w:sz w:val="24"/>
          <w:szCs w:val="24"/>
        </w:rPr>
      </w:pPr>
      <w:proofErr w:type="spellStart"/>
      <w:ins w:id="251" w:author="Unknown">
        <w:r w:rsidRPr="000E491E">
          <w:rPr>
            <w:rFonts w:ascii="Times New Roman" w:eastAsia="Times New Roman" w:hAnsi="Times New Roman" w:cs="Times New Roman"/>
            <w:color w:val="3F3F3F"/>
            <w:sz w:val="24"/>
            <w:szCs w:val="24"/>
          </w:rPr>
          <w:t>Venkateshwara</w:t>
        </w:r>
        <w:proofErr w:type="spellEnd"/>
        <w:r w:rsidRPr="000E491E">
          <w:rPr>
            <w:rFonts w:ascii="Times New Roman" w:eastAsia="Times New Roman" w:hAnsi="Times New Roman" w:cs="Times New Roman"/>
            <w:color w:val="3F3F3F"/>
            <w:sz w:val="24"/>
            <w:szCs w:val="24"/>
          </w:rPr>
          <w:t xml:space="preserve"> Hatcheries Private Limited Is A Manufacturer, Supplier, Exporter &amp; Importer Of Poultry Feeds, Egg Powder, Egg Yolk Powder, Egg Albumen (White) Powder, Heat Stable Yolk Powder, Sugared Whole Egg Powder, Egg Noodles, Egg Mayonnaise, Pasta, Aqua Feed, Healthcare Products (Animal &amp;...</w:t>
        </w:r>
        <w:r w:rsidRPr="000E491E">
          <w:rPr>
            <w:rFonts w:ascii="Times New Roman" w:eastAsia="Times New Roman" w:hAnsi="Times New Roman" w:cs="Times New Roman"/>
            <w:color w:val="3499DC"/>
            <w:sz w:val="24"/>
            <w:szCs w:val="24"/>
          </w:rPr>
          <w:t>To the page</w:t>
        </w:r>
      </w:ins>
    </w:p>
    <w:p w:rsidR="000E491E" w:rsidRPr="000E491E" w:rsidRDefault="000E491E" w:rsidP="000E491E">
      <w:pPr>
        <w:shd w:val="clear" w:color="auto" w:fill="FFFFFF"/>
        <w:spacing w:after="68" w:line="240" w:lineRule="auto"/>
        <w:outlineLvl w:val="2"/>
        <w:rPr>
          <w:ins w:id="252" w:author="Unknown"/>
          <w:rFonts w:ascii="inherit" w:eastAsia="Times New Roman" w:hAnsi="inherit" w:cs="Times New Roman"/>
          <w:b/>
          <w:bCs/>
          <w:color w:val="3F3F3F"/>
          <w:sz w:val="18"/>
          <w:szCs w:val="18"/>
        </w:rPr>
      </w:pPr>
      <w:ins w:id="253"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34"/>
        </w:numPr>
        <w:shd w:val="clear" w:color="auto" w:fill="FFFFFF"/>
        <w:spacing w:before="100" w:beforeAutospacing="1" w:after="100" w:afterAutospacing="1" w:line="240" w:lineRule="auto"/>
        <w:ind w:left="-612" w:right="-612"/>
        <w:rPr>
          <w:ins w:id="254" w:author="Unknown"/>
          <w:rFonts w:ascii="Times New Roman" w:eastAsia="Times New Roman" w:hAnsi="Times New Roman" w:cs="Times New Roman"/>
          <w:color w:val="3F3F3F"/>
          <w:sz w:val="18"/>
          <w:szCs w:val="18"/>
        </w:rPr>
      </w:pPr>
      <w:ins w:id="255" w:author="Unknown">
        <w:r w:rsidRPr="000E491E">
          <w:rPr>
            <w:rFonts w:ascii="Times New Roman" w:eastAsia="Times New Roman" w:hAnsi="Times New Roman" w:cs="Times New Roman"/>
            <w:color w:val="3F3F3F"/>
            <w:sz w:val="18"/>
            <w:szCs w:val="18"/>
          </w:rPr>
          <w:t>Livestock and fish</w:t>
        </w:r>
      </w:ins>
    </w:p>
    <w:p w:rsidR="000E491E" w:rsidRPr="000E491E" w:rsidRDefault="000E491E" w:rsidP="000E491E">
      <w:pPr>
        <w:numPr>
          <w:ilvl w:val="0"/>
          <w:numId w:val="34"/>
        </w:numPr>
        <w:shd w:val="clear" w:color="auto" w:fill="FFFFFF"/>
        <w:spacing w:before="100" w:beforeAutospacing="1" w:after="100" w:afterAutospacing="1" w:line="240" w:lineRule="auto"/>
        <w:ind w:left="-612" w:right="-612"/>
        <w:rPr>
          <w:ins w:id="256" w:author="Unknown"/>
          <w:rFonts w:ascii="Times New Roman" w:eastAsia="Times New Roman" w:hAnsi="Times New Roman" w:cs="Times New Roman"/>
          <w:color w:val="3F3F3F"/>
          <w:sz w:val="18"/>
          <w:szCs w:val="18"/>
        </w:rPr>
      </w:pPr>
      <w:ins w:id="257" w:author="Unknown">
        <w:r w:rsidRPr="000E491E">
          <w:rPr>
            <w:rFonts w:ascii="Times New Roman" w:eastAsia="Times New Roman" w:hAnsi="Times New Roman" w:cs="Times New Roman"/>
            <w:color w:val="3F3F3F"/>
            <w:sz w:val="18"/>
            <w:szCs w:val="18"/>
          </w:rPr>
          <w:t>Poultry</w:t>
        </w:r>
      </w:ins>
    </w:p>
    <w:p w:rsidR="000E491E" w:rsidRPr="000E491E" w:rsidRDefault="000E491E" w:rsidP="000E491E">
      <w:pPr>
        <w:numPr>
          <w:ilvl w:val="0"/>
          <w:numId w:val="34"/>
        </w:numPr>
        <w:shd w:val="clear" w:color="auto" w:fill="FFFFFF"/>
        <w:spacing w:before="100" w:beforeAutospacing="1" w:after="100" w:afterAutospacing="1" w:line="240" w:lineRule="auto"/>
        <w:ind w:left="-612" w:right="-612"/>
        <w:rPr>
          <w:ins w:id="258" w:author="Unknown"/>
          <w:rFonts w:ascii="Times New Roman" w:eastAsia="Times New Roman" w:hAnsi="Times New Roman" w:cs="Times New Roman"/>
          <w:color w:val="3F3F3F"/>
          <w:sz w:val="18"/>
          <w:szCs w:val="18"/>
        </w:rPr>
      </w:pPr>
      <w:ins w:id="259" w:author="Unknown">
        <w:r w:rsidRPr="000E491E">
          <w:rPr>
            <w:rFonts w:ascii="Times New Roman" w:eastAsia="Times New Roman" w:hAnsi="Times New Roman" w:cs="Times New Roman"/>
            <w:color w:val="3F3F3F"/>
            <w:sz w:val="18"/>
            <w:szCs w:val="18"/>
          </w:rPr>
          <w:t>Poultry, day old...</w:t>
        </w:r>
      </w:ins>
    </w:p>
    <w:p w:rsidR="000E491E" w:rsidRPr="000E491E" w:rsidRDefault="00C57EDB" w:rsidP="000E491E">
      <w:pPr>
        <w:shd w:val="clear" w:color="auto" w:fill="FFFFFF"/>
        <w:spacing w:line="240" w:lineRule="auto"/>
        <w:rPr>
          <w:ins w:id="260" w:author="Unknown"/>
          <w:rFonts w:ascii="Times New Roman" w:eastAsia="Times New Roman" w:hAnsi="Times New Roman" w:cs="Times New Roman"/>
          <w:sz w:val="24"/>
          <w:szCs w:val="24"/>
        </w:rPr>
      </w:pPr>
      <w:ins w:id="261"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262" w:author="Unknown"/>
          <w:rFonts w:ascii="Times New Roman" w:eastAsia="Times New Roman" w:hAnsi="Times New Roman" w:cs="Times New Roman"/>
          <w:color w:val="3F3F3F"/>
          <w:sz w:val="24"/>
          <w:szCs w:val="24"/>
        </w:rPr>
      </w:pPr>
      <w:ins w:id="26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"https://in.kompass.com/c/up-group/in775212/" \o "UP Group"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264" w:author="Unknown"/>
          <w:rFonts w:ascii="inherit" w:eastAsia="Times New Roman" w:hAnsi="inherit" w:cs="Times New Roman"/>
          <w:b/>
          <w:bCs/>
          <w:color w:val="198B84"/>
          <w:sz w:val="20"/>
          <w:szCs w:val="20"/>
        </w:rPr>
      </w:pPr>
      <w:ins w:id="265" w:author="Unknown">
        <w:r w:rsidRPr="000E491E">
          <w:rPr>
            <w:rFonts w:ascii="inherit" w:eastAsia="Times New Roman" w:hAnsi="inherit" w:cs="Times New Roman"/>
            <w:b/>
            <w:bCs/>
            <w:color w:val="198B84"/>
            <w:sz w:val="20"/>
          </w:rPr>
          <w:t>UP Group</w:t>
        </w:r>
      </w:ins>
    </w:p>
    <w:p w:rsidR="000E491E" w:rsidRPr="000E491E" w:rsidRDefault="000E491E" w:rsidP="000E491E">
      <w:pPr>
        <w:shd w:val="clear" w:color="auto" w:fill="FFFFFF"/>
        <w:spacing w:after="0" w:line="240" w:lineRule="auto"/>
        <w:rPr>
          <w:ins w:id="266" w:author="Unknown"/>
          <w:rFonts w:ascii="Times New Roman" w:eastAsia="Times New Roman" w:hAnsi="Times New Roman" w:cs="Times New Roman"/>
          <w:color w:val="3F3F3F"/>
          <w:sz w:val="24"/>
          <w:szCs w:val="24"/>
        </w:rPr>
      </w:pPr>
      <w:ins w:id="267" w:author="Unknown">
        <w:r w:rsidRPr="000E491E">
          <w:rPr>
            <w:rFonts w:ascii="Times New Roman" w:eastAsia="Times New Roman" w:hAnsi="Times New Roman" w:cs="Times New Roman"/>
            <w:color w:val="3F3F3F"/>
            <w:sz w:val="16"/>
          </w:rPr>
          <w:t>Kanpur - India</w:t>
        </w:r>
      </w:ins>
    </w:p>
    <w:p w:rsidR="000E491E" w:rsidRPr="000E491E" w:rsidRDefault="000E491E" w:rsidP="000E491E">
      <w:pPr>
        <w:shd w:val="clear" w:color="auto" w:fill="FFFFFF"/>
        <w:spacing w:after="136" w:line="240" w:lineRule="auto"/>
        <w:rPr>
          <w:ins w:id="268" w:author="Unknown"/>
          <w:rFonts w:ascii="Times New Roman" w:eastAsia="Times New Roman" w:hAnsi="Times New Roman" w:cs="Times New Roman"/>
          <w:sz w:val="24"/>
          <w:szCs w:val="24"/>
        </w:rPr>
      </w:pPr>
      <w:proofErr w:type="gramStart"/>
      <w:ins w:id="269" w:author="Unknown">
        <w:r w:rsidRPr="000E491E">
          <w:rPr>
            <w:rFonts w:ascii="Times New Roman" w:eastAsia="Times New Roman" w:hAnsi="Times New Roman" w:cs="Times New Roman"/>
            <w:color w:val="3F3F3F"/>
            <w:sz w:val="24"/>
            <w:szCs w:val="24"/>
          </w:rPr>
          <w:t>Manufacturers, Suppliers and Exporters of Dog Dried Foods and Chew</w:t>
        </w:r>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270" w:author="Unknown"/>
          <w:rFonts w:ascii="inherit" w:eastAsia="Times New Roman" w:hAnsi="inherit" w:cs="Times New Roman"/>
          <w:b/>
          <w:bCs/>
          <w:color w:val="3F3F3F"/>
          <w:sz w:val="18"/>
          <w:szCs w:val="18"/>
        </w:rPr>
      </w:pPr>
      <w:ins w:id="271"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35"/>
        </w:numPr>
        <w:shd w:val="clear" w:color="auto" w:fill="FFFFFF"/>
        <w:spacing w:before="100" w:beforeAutospacing="1" w:after="100" w:afterAutospacing="1" w:line="240" w:lineRule="auto"/>
        <w:ind w:left="-612" w:right="-612"/>
        <w:rPr>
          <w:ins w:id="272" w:author="Unknown"/>
          <w:rFonts w:ascii="Times New Roman" w:eastAsia="Times New Roman" w:hAnsi="Times New Roman" w:cs="Times New Roman"/>
          <w:color w:val="3F3F3F"/>
          <w:sz w:val="18"/>
          <w:szCs w:val="18"/>
        </w:rPr>
      </w:pPr>
      <w:ins w:id="273"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35"/>
        </w:numPr>
        <w:shd w:val="clear" w:color="auto" w:fill="FFFFFF"/>
        <w:spacing w:before="100" w:beforeAutospacing="1" w:after="100" w:afterAutospacing="1" w:line="240" w:lineRule="auto"/>
        <w:ind w:left="-612" w:right="-612"/>
        <w:rPr>
          <w:ins w:id="274" w:author="Unknown"/>
          <w:rFonts w:ascii="Times New Roman" w:eastAsia="Times New Roman" w:hAnsi="Times New Roman" w:cs="Times New Roman"/>
          <w:color w:val="3F3F3F"/>
          <w:sz w:val="18"/>
          <w:szCs w:val="18"/>
        </w:rPr>
      </w:pPr>
      <w:ins w:id="275"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35"/>
        </w:numPr>
        <w:shd w:val="clear" w:color="auto" w:fill="FFFFFF"/>
        <w:spacing w:before="100" w:beforeAutospacing="1" w:after="100" w:afterAutospacing="1" w:line="240" w:lineRule="auto"/>
        <w:ind w:left="-612" w:right="-612"/>
        <w:rPr>
          <w:ins w:id="276" w:author="Unknown"/>
          <w:rFonts w:ascii="Times New Roman" w:eastAsia="Times New Roman" w:hAnsi="Times New Roman" w:cs="Times New Roman"/>
          <w:color w:val="3F3F3F"/>
          <w:sz w:val="18"/>
          <w:szCs w:val="18"/>
        </w:rPr>
      </w:pPr>
      <w:ins w:id="277" w:author="Unknown">
        <w:r w:rsidRPr="000E491E">
          <w:rPr>
            <w:rFonts w:ascii="Times New Roman" w:eastAsia="Times New Roman" w:hAnsi="Times New Roman" w:cs="Times New Roman"/>
            <w:color w:val="3F3F3F"/>
            <w:sz w:val="18"/>
            <w:szCs w:val="18"/>
          </w:rPr>
          <w:t>Dog food...</w:t>
        </w:r>
      </w:ins>
    </w:p>
    <w:p w:rsidR="000E491E" w:rsidRPr="000E491E" w:rsidRDefault="00C57EDB" w:rsidP="000E491E">
      <w:pPr>
        <w:shd w:val="clear" w:color="auto" w:fill="FFFFFF"/>
        <w:spacing w:line="240" w:lineRule="auto"/>
        <w:rPr>
          <w:ins w:id="278" w:author="Unknown"/>
          <w:rFonts w:ascii="Times New Roman" w:eastAsia="Times New Roman" w:hAnsi="Times New Roman" w:cs="Times New Roman"/>
          <w:sz w:val="24"/>
          <w:szCs w:val="24"/>
        </w:rPr>
      </w:pPr>
      <w:ins w:id="279"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280" w:author="Unknown"/>
          <w:rFonts w:ascii="Times New Roman" w:eastAsia="Times New Roman" w:hAnsi="Times New Roman" w:cs="Times New Roman"/>
          <w:color w:val="3F3F3F"/>
          <w:sz w:val="24"/>
          <w:szCs w:val="24"/>
        </w:rPr>
      </w:pPr>
      <w:ins w:id="28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"https://in.kompass.com/c/varsha-group/in745462/" \o "Varsha Group"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282" w:author="Unknown"/>
          <w:rFonts w:ascii="inherit" w:eastAsia="Times New Roman" w:hAnsi="inherit" w:cs="Times New Roman"/>
          <w:b/>
          <w:bCs/>
          <w:color w:val="198B84"/>
          <w:sz w:val="20"/>
          <w:szCs w:val="20"/>
        </w:rPr>
      </w:pPr>
      <w:proofErr w:type="spellStart"/>
      <w:ins w:id="283" w:author="Unknown">
        <w:r w:rsidRPr="000E491E">
          <w:rPr>
            <w:rFonts w:ascii="inherit" w:eastAsia="Times New Roman" w:hAnsi="inherit" w:cs="Times New Roman"/>
            <w:b/>
            <w:bCs/>
            <w:color w:val="198B84"/>
            <w:sz w:val="20"/>
          </w:rPr>
          <w:t>Varsha</w:t>
        </w:r>
        <w:proofErr w:type="spellEnd"/>
        <w:r w:rsidRPr="000E491E">
          <w:rPr>
            <w:rFonts w:ascii="inherit" w:eastAsia="Times New Roman" w:hAnsi="inherit" w:cs="Times New Roman"/>
            <w:b/>
            <w:bCs/>
            <w:color w:val="198B84"/>
            <w:sz w:val="20"/>
          </w:rPr>
          <w:t xml:space="preserve"> Group</w:t>
        </w:r>
      </w:ins>
    </w:p>
    <w:p w:rsidR="000E491E" w:rsidRPr="000E491E" w:rsidRDefault="000E491E" w:rsidP="000E491E">
      <w:pPr>
        <w:shd w:val="clear" w:color="auto" w:fill="FFFFFF"/>
        <w:spacing w:after="0" w:line="240" w:lineRule="auto"/>
        <w:rPr>
          <w:ins w:id="284" w:author="Unknown"/>
          <w:rFonts w:ascii="Times New Roman" w:eastAsia="Times New Roman" w:hAnsi="Times New Roman" w:cs="Times New Roman"/>
          <w:color w:val="3F3F3F"/>
          <w:sz w:val="24"/>
          <w:szCs w:val="24"/>
        </w:rPr>
      </w:pPr>
      <w:proofErr w:type="spellStart"/>
      <w:ins w:id="285" w:author="Unknown">
        <w:r w:rsidRPr="000E491E">
          <w:rPr>
            <w:rFonts w:ascii="Times New Roman" w:eastAsia="Times New Roman" w:hAnsi="Times New Roman" w:cs="Times New Roman"/>
            <w:color w:val="3F3F3F"/>
            <w:sz w:val="16"/>
          </w:rPr>
          <w:t>Bengaluru</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136" w:line="240" w:lineRule="auto"/>
        <w:rPr>
          <w:ins w:id="286" w:author="Unknown"/>
          <w:rFonts w:ascii="Times New Roman" w:eastAsia="Times New Roman" w:hAnsi="Times New Roman" w:cs="Times New Roman"/>
          <w:sz w:val="24"/>
          <w:szCs w:val="24"/>
        </w:rPr>
      </w:pPr>
      <w:proofErr w:type="gramStart"/>
      <w:ins w:id="287" w:author="Unknown">
        <w:r w:rsidRPr="000E491E">
          <w:rPr>
            <w:rFonts w:ascii="Times New Roman" w:eastAsia="Times New Roman" w:hAnsi="Times New Roman" w:cs="Times New Roman"/>
            <w:color w:val="3F3F3F"/>
            <w:sz w:val="24"/>
            <w:szCs w:val="24"/>
          </w:rPr>
          <w:t>Manufacturer, Suppliers and Exporters of Animal Health Care Products, Cattle Products, Poultry Products and Aqua Products</w:t>
        </w:r>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288" w:author="Unknown"/>
          <w:rFonts w:ascii="inherit" w:eastAsia="Times New Roman" w:hAnsi="inherit" w:cs="Times New Roman"/>
          <w:b/>
          <w:bCs/>
          <w:color w:val="3F3F3F"/>
          <w:sz w:val="18"/>
          <w:szCs w:val="18"/>
        </w:rPr>
      </w:pPr>
      <w:ins w:id="289"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36"/>
        </w:numPr>
        <w:shd w:val="clear" w:color="auto" w:fill="FFFFFF"/>
        <w:spacing w:before="100" w:beforeAutospacing="1" w:after="100" w:afterAutospacing="1" w:line="240" w:lineRule="auto"/>
        <w:ind w:left="-612" w:right="-612"/>
        <w:rPr>
          <w:ins w:id="290" w:author="Unknown"/>
          <w:rFonts w:ascii="Times New Roman" w:eastAsia="Times New Roman" w:hAnsi="Times New Roman" w:cs="Times New Roman"/>
          <w:color w:val="3F3F3F"/>
          <w:sz w:val="18"/>
          <w:szCs w:val="18"/>
        </w:rPr>
      </w:pPr>
      <w:ins w:id="291" w:author="Unknown">
        <w:r w:rsidRPr="000E491E">
          <w:rPr>
            <w:rFonts w:ascii="Times New Roman" w:eastAsia="Times New Roman" w:hAnsi="Times New Roman" w:cs="Times New Roman"/>
            <w:color w:val="3F3F3F"/>
            <w:sz w:val="18"/>
            <w:szCs w:val="18"/>
          </w:rPr>
          <w:t>Livestock and fish</w:t>
        </w:r>
      </w:ins>
    </w:p>
    <w:p w:rsidR="000E491E" w:rsidRPr="000E491E" w:rsidRDefault="000E491E" w:rsidP="000E491E">
      <w:pPr>
        <w:numPr>
          <w:ilvl w:val="0"/>
          <w:numId w:val="36"/>
        </w:numPr>
        <w:shd w:val="clear" w:color="auto" w:fill="FFFFFF"/>
        <w:spacing w:before="100" w:beforeAutospacing="1" w:after="100" w:afterAutospacing="1" w:line="240" w:lineRule="auto"/>
        <w:ind w:left="-612" w:right="-612"/>
        <w:rPr>
          <w:ins w:id="292" w:author="Unknown"/>
          <w:rFonts w:ascii="Times New Roman" w:eastAsia="Times New Roman" w:hAnsi="Times New Roman" w:cs="Times New Roman"/>
          <w:color w:val="3F3F3F"/>
          <w:sz w:val="18"/>
          <w:szCs w:val="18"/>
        </w:rPr>
      </w:pPr>
      <w:ins w:id="293" w:author="Unknown">
        <w:r w:rsidRPr="000E491E">
          <w:rPr>
            <w:rFonts w:ascii="Times New Roman" w:eastAsia="Times New Roman" w:hAnsi="Times New Roman" w:cs="Times New Roman"/>
            <w:color w:val="3F3F3F"/>
            <w:sz w:val="18"/>
            <w:szCs w:val="18"/>
          </w:rPr>
          <w:t>Poultry</w:t>
        </w:r>
      </w:ins>
    </w:p>
    <w:p w:rsidR="000E491E" w:rsidRPr="000E491E" w:rsidRDefault="000E491E" w:rsidP="000E491E">
      <w:pPr>
        <w:numPr>
          <w:ilvl w:val="0"/>
          <w:numId w:val="36"/>
        </w:numPr>
        <w:shd w:val="clear" w:color="auto" w:fill="FFFFFF"/>
        <w:spacing w:before="100" w:beforeAutospacing="1" w:after="100" w:afterAutospacing="1" w:line="240" w:lineRule="auto"/>
        <w:ind w:left="-612" w:right="-612"/>
        <w:rPr>
          <w:ins w:id="294" w:author="Unknown"/>
          <w:rFonts w:ascii="Times New Roman" w:eastAsia="Times New Roman" w:hAnsi="Times New Roman" w:cs="Times New Roman"/>
          <w:color w:val="3F3F3F"/>
          <w:sz w:val="18"/>
          <w:szCs w:val="18"/>
        </w:rPr>
      </w:pPr>
      <w:ins w:id="295" w:author="Unknown">
        <w:r w:rsidRPr="000E491E">
          <w:rPr>
            <w:rFonts w:ascii="Times New Roman" w:eastAsia="Times New Roman" w:hAnsi="Times New Roman" w:cs="Times New Roman"/>
            <w:color w:val="3F3F3F"/>
            <w:sz w:val="18"/>
            <w:szCs w:val="18"/>
          </w:rPr>
          <w:t>Poultry for meat production...</w:t>
        </w:r>
      </w:ins>
    </w:p>
    <w:p w:rsidR="000E491E" w:rsidRPr="000E491E" w:rsidRDefault="00C57EDB" w:rsidP="000E491E">
      <w:pPr>
        <w:shd w:val="clear" w:color="auto" w:fill="FFFFFF"/>
        <w:spacing w:line="240" w:lineRule="auto"/>
        <w:rPr>
          <w:ins w:id="296" w:author="Unknown"/>
          <w:rFonts w:ascii="Times New Roman" w:eastAsia="Times New Roman" w:hAnsi="Times New Roman" w:cs="Times New Roman"/>
          <w:sz w:val="24"/>
          <w:szCs w:val="24"/>
        </w:rPr>
      </w:pPr>
      <w:ins w:id="297"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298" w:author="Unknown"/>
          <w:rFonts w:ascii="Times New Roman" w:eastAsia="Times New Roman" w:hAnsi="Times New Roman" w:cs="Times New Roman"/>
          <w:color w:val="3F3F3F"/>
          <w:sz w:val="24"/>
          <w:szCs w:val="24"/>
        </w:rPr>
      </w:pPr>
      <w:ins w:id="29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"https://in.kompass.com/c/sarvoday-sat-isabgol-factory/in758778/" \o "Sarvoday Sat Isabgol Factory"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300" w:author="Unknown"/>
          <w:rFonts w:ascii="inherit" w:eastAsia="Times New Roman" w:hAnsi="inherit" w:cs="Times New Roman"/>
          <w:b/>
          <w:bCs/>
          <w:color w:val="198B84"/>
          <w:sz w:val="20"/>
          <w:szCs w:val="20"/>
        </w:rPr>
      </w:pPr>
      <w:proofErr w:type="spellStart"/>
      <w:ins w:id="301" w:author="Unknown">
        <w:r w:rsidRPr="000E491E">
          <w:rPr>
            <w:rFonts w:ascii="inherit" w:eastAsia="Times New Roman" w:hAnsi="inherit" w:cs="Times New Roman"/>
            <w:b/>
            <w:bCs/>
            <w:color w:val="198B84"/>
            <w:sz w:val="20"/>
          </w:rPr>
          <w:lastRenderedPageBreak/>
          <w:t>Sarvoday</w:t>
        </w:r>
        <w:proofErr w:type="spellEnd"/>
        <w:r w:rsidRPr="000E491E">
          <w:rPr>
            <w:rFonts w:ascii="inherit" w:eastAsia="Times New Roman" w:hAnsi="inherit" w:cs="Times New Roman"/>
            <w:b/>
            <w:bCs/>
            <w:color w:val="198B84"/>
            <w:sz w:val="20"/>
          </w:rPr>
          <w:t xml:space="preserve"> Sat </w:t>
        </w:r>
        <w:proofErr w:type="spellStart"/>
        <w:r w:rsidRPr="000E491E">
          <w:rPr>
            <w:rFonts w:ascii="inherit" w:eastAsia="Times New Roman" w:hAnsi="inherit" w:cs="Times New Roman"/>
            <w:b/>
            <w:bCs/>
            <w:color w:val="198B84"/>
            <w:sz w:val="20"/>
          </w:rPr>
          <w:t>Isabgol</w:t>
        </w:r>
        <w:proofErr w:type="spellEnd"/>
        <w:r w:rsidRPr="000E491E">
          <w:rPr>
            <w:rFonts w:ascii="inherit" w:eastAsia="Times New Roman" w:hAnsi="inherit" w:cs="Times New Roman"/>
            <w:b/>
            <w:bCs/>
            <w:color w:val="198B84"/>
            <w:sz w:val="20"/>
          </w:rPr>
          <w:t xml:space="preserve"> Factory</w:t>
        </w:r>
      </w:ins>
    </w:p>
    <w:p w:rsidR="000E491E" w:rsidRPr="000E491E" w:rsidRDefault="000E491E" w:rsidP="000E491E">
      <w:pPr>
        <w:shd w:val="clear" w:color="auto" w:fill="FFFFFF"/>
        <w:spacing w:after="0" w:line="240" w:lineRule="auto"/>
        <w:rPr>
          <w:ins w:id="302" w:author="Unknown"/>
          <w:rFonts w:ascii="Times New Roman" w:eastAsia="Times New Roman" w:hAnsi="Times New Roman" w:cs="Times New Roman"/>
          <w:color w:val="3F3F3F"/>
          <w:sz w:val="24"/>
          <w:szCs w:val="24"/>
        </w:rPr>
      </w:pPr>
      <w:proofErr w:type="spellStart"/>
      <w:ins w:id="303" w:author="Unknown">
        <w:r w:rsidRPr="000E491E">
          <w:rPr>
            <w:rFonts w:ascii="Times New Roman" w:eastAsia="Times New Roman" w:hAnsi="Times New Roman" w:cs="Times New Roman"/>
            <w:color w:val="3F3F3F"/>
            <w:sz w:val="16"/>
          </w:rPr>
          <w:t>Patan</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136" w:line="240" w:lineRule="auto"/>
        <w:rPr>
          <w:ins w:id="304" w:author="Unknown"/>
          <w:rFonts w:ascii="Times New Roman" w:eastAsia="Times New Roman" w:hAnsi="Times New Roman" w:cs="Times New Roman"/>
          <w:sz w:val="24"/>
          <w:szCs w:val="24"/>
        </w:rPr>
      </w:pPr>
      <w:ins w:id="305" w:author="Unknown">
        <w:r w:rsidRPr="000E491E">
          <w:rPr>
            <w:rFonts w:ascii="Times New Roman" w:eastAsia="Times New Roman" w:hAnsi="Times New Roman" w:cs="Times New Roman"/>
            <w:color w:val="3F3F3F"/>
            <w:sz w:val="24"/>
            <w:szCs w:val="24"/>
          </w:rPr>
          <w:t xml:space="preserve">Manufacturer &amp; Exporters of </w:t>
        </w:r>
        <w:proofErr w:type="spellStart"/>
        <w:r w:rsidRPr="000E491E">
          <w:rPr>
            <w:rFonts w:ascii="Times New Roman" w:eastAsia="Times New Roman" w:hAnsi="Times New Roman" w:cs="Times New Roman"/>
            <w:color w:val="3F3F3F"/>
            <w:sz w:val="24"/>
            <w:szCs w:val="24"/>
          </w:rPr>
          <w:t>Psyllium</w:t>
        </w:r>
        <w:proofErr w:type="spellEnd"/>
        <w:r w:rsidRPr="000E491E">
          <w:rPr>
            <w:rFonts w:ascii="Times New Roman" w:eastAsia="Times New Roman" w:hAnsi="Times New Roman" w:cs="Times New Roman"/>
            <w:color w:val="3F3F3F"/>
            <w:sz w:val="24"/>
            <w:szCs w:val="24"/>
          </w:rPr>
          <w:t xml:space="preserve"> Husks </w:t>
        </w:r>
        <w:proofErr w:type="gramStart"/>
        <w:r w:rsidRPr="000E491E">
          <w:rPr>
            <w:rFonts w:ascii="Times New Roman" w:eastAsia="Times New Roman" w:hAnsi="Times New Roman" w:cs="Times New Roman"/>
            <w:color w:val="3F3F3F"/>
            <w:sz w:val="24"/>
            <w:szCs w:val="24"/>
          </w:rPr>
          <w:t>An</w:t>
        </w:r>
        <w:proofErr w:type="gramEnd"/>
        <w:r w:rsidRPr="000E491E">
          <w:rPr>
            <w:rFonts w:ascii="Times New Roman" w:eastAsia="Times New Roman" w:hAnsi="Times New Roman" w:cs="Times New Roman"/>
            <w:color w:val="3F3F3F"/>
            <w:sz w:val="24"/>
            <w:szCs w:val="24"/>
          </w:rPr>
          <w:t>d Powder.</w:t>
        </w:r>
      </w:ins>
    </w:p>
    <w:p w:rsidR="000E491E" w:rsidRPr="000E491E" w:rsidRDefault="000E491E" w:rsidP="000E491E">
      <w:pPr>
        <w:shd w:val="clear" w:color="auto" w:fill="FFFFFF"/>
        <w:spacing w:after="68" w:line="240" w:lineRule="auto"/>
        <w:outlineLvl w:val="2"/>
        <w:rPr>
          <w:ins w:id="306" w:author="Unknown"/>
          <w:rFonts w:ascii="inherit" w:eastAsia="Times New Roman" w:hAnsi="inherit" w:cs="Times New Roman"/>
          <w:b/>
          <w:bCs/>
          <w:color w:val="3F3F3F"/>
          <w:sz w:val="18"/>
          <w:szCs w:val="18"/>
        </w:rPr>
      </w:pPr>
      <w:ins w:id="307"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37"/>
        </w:numPr>
        <w:shd w:val="clear" w:color="auto" w:fill="FFFFFF"/>
        <w:spacing w:before="100" w:beforeAutospacing="1" w:after="100" w:afterAutospacing="1" w:line="240" w:lineRule="auto"/>
        <w:ind w:left="-612" w:right="-612"/>
        <w:rPr>
          <w:ins w:id="308" w:author="Unknown"/>
          <w:rFonts w:ascii="Times New Roman" w:eastAsia="Times New Roman" w:hAnsi="Times New Roman" w:cs="Times New Roman"/>
          <w:color w:val="3F3F3F"/>
          <w:sz w:val="18"/>
          <w:szCs w:val="18"/>
        </w:rPr>
      </w:pPr>
      <w:ins w:id="309" w:author="Unknown">
        <w:r w:rsidRPr="000E491E">
          <w:rPr>
            <w:rFonts w:ascii="Times New Roman" w:eastAsia="Times New Roman" w:hAnsi="Times New Roman" w:cs="Times New Roman"/>
            <w:color w:val="3F3F3F"/>
            <w:sz w:val="18"/>
            <w:szCs w:val="18"/>
          </w:rPr>
          <w:t>Agriculture and forestry</w:t>
        </w:r>
      </w:ins>
    </w:p>
    <w:p w:rsidR="000E491E" w:rsidRPr="000E491E" w:rsidRDefault="000E491E" w:rsidP="000E491E">
      <w:pPr>
        <w:numPr>
          <w:ilvl w:val="0"/>
          <w:numId w:val="37"/>
        </w:numPr>
        <w:shd w:val="clear" w:color="auto" w:fill="FFFFFF"/>
        <w:spacing w:before="100" w:beforeAutospacing="1" w:after="100" w:afterAutospacing="1" w:line="240" w:lineRule="auto"/>
        <w:ind w:left="-612" w:right="-612"/>
        <w:rPr>
          <w:ins w:id="310" w:author="Unknown"/>
          <w:rFonts w:ascii="Times New Roman" w:eastAsia="Times New Roman" w:hAnsi="Times New Roman" w:cs="Times New Roman"/>
          <w:color w:val="3F3F3F"/>
          <w:sz w:val="18"/>
          <w:szCs w:val="18"/>
        </w:rPr>
      </w:pPr>
      <w:ins w:id="311" w:author="Unknown">
        <w:r w:rsidRPr="000E491E">
          <w:rPr>
            <w:rFonts w:ascii="Times New Roman" w:eastAsia="Times New Roman" w:hAnsi="Times New Roman" w:cs="Times New Roman"/>
            <w:color w:val="3F3F3F"/>
            <w:sz w:val="18"/>
            <w:szCs w:val="18"/>
          </w:rPr>
          <w:t>Medicinal herbs and plants</w:t>
        </w:r>
      </w:ins>
    </w:p>
    <w:p w:rsidR="000E491E" w:rsidRPr="000E491E" w:rsidRDefault="000E491E" w:rsidP="000E491E">
      <w:pPr>
        <w:numPr>
          <w:ilvl w:val="0"/>
          <w:numId w:val="37"/>
        </w:numPr>
        <w:shd w:val="clear" w:color="auto" w:fill="FFFFFF"/>
        <w:spacing w:before="100" w:beforeAutospacing="1" w:after="100" w:afterAutospacing="1" w:line="240" w:lineRule="auto"/>
        <w:ind w:left="-612" w:right="-612"/>
        <w:rPr>
          <w:ins w:id="312" w:author="Unknown"/>
          <w:rFonts w:ascii="Times New Roman" w:eastAsia="Times New Roman" w:hAnsi="Times New Roman" w:cs="Times New Roman"/>
          <w:color w:val="3F3F3F"/>
          <w:sz w:val="18"/>
          <w:szCs w:val="18"/>
        </w:rPr>
      </w:pPr>
      <w:proofErr w:type="spellStart"/>
      <w:ins w:id="313" w:author="Unknown">
        <w:r w:rsidRPr="000E491E">
          <w:rPr>
            <w:rFonts w:ascii="Times New Roman" w:eastAsia="Times New Roman" w:hAnsi="Times New Roman" w:cs="Times New Roman"/>
            <w:color w:val="3F3F3F"/>
            <w:sz w:val="18"/>
            <w:szCs w:val="18"/>
          </w:rPr>
          <w:t>Psyllium</w:t>
        </w:r>
        <w:proofErr w:type="spellEnd"/>
        <w:r w:rsidRPr="000E491E">
          <w:rPr>
            <w:rFonts w:ascii="Times New Roman" w:eastAsia="Times New Roman" w:hAnsi="Times New Roman" w:cs="Times New Roman"/>
            <w:color w:val="3F3F3F"/>
            <w:sz w:val="18"/>
            <w:szCs w:val="18"/>
          </w:rPr>
          <w:t>/</w:t>
        </w:r>
        <w:proofErr w:type="spellStart"/>
        <w:r w:rsidRPr="000E491E">
          <w:rPr>
            <w:rFonts w:ascii="Times New Roman" w:eastAsia="Times New Roman" w:hAnsi="Times New Roman" w:cs="Times New Roman"/>
            <w:color w:val="3F3F3F"/>
            <w:sz w:val="18"/>
            <w:szCs w:val="18"/>
          </w:rPr>
          <w:t>plantago</w:t>
        </w:r>
        <w:proofErr w:type="spellEnd"/>
        <w:r w:rsidRPr="000E491E">
          <w:rPr>
            <w:rFonts w:ascii="Times New Roman" w:eastAsia="Times New Roman" w:hAnsi="Times New Roman" w:cs="Times New Roman"/>
            <w:color w:val="3F3F3F"/>
            <w:sz w:val="18"/>
            <w:szCs w:val="18"/>
          </w:rPr>
          <w:t xml:space="preserve"> seeds...</w:t>
        </w:r>
      </w:ins>
    </w:p>
    <w:p w:rsidR="000E491E" w:rsidRPr="000E491E" w:rsidRDefault="00C57EDB" w:rsidP="000E491E">
      <w:pPr>
        <w:shd w:val="clear" w:color="auto" w:fill="FFFFFF"/>
        <w:spacing w:line="240" w:lineRule="auto"/>
        <w:rPr>
          <w:ins w:id="314" w:author="Unknown"/>
          <w:rFonts w:ascii="Times New Roman" w:eastAsia="Times New Roman" w:hAnsi="Times New Roman" w:cs="Times New Roman"/>
          <w:sz w:val="24"/>
          <w:szCs w:val="24"/>
        </w:rPr>
      </w:pPr>
      <w:ins w:id="315"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316" w:author="Unknown"/>
          <w:rFonts w:ascii="Times New Roman" w:eastAsia="Times New Roman" w:hAnsi="Times New Roman" w:cs="Times New Roman"/>
          <w:color w:val="3F3F3F"/>
          <w:sz w:val="24"/>
          <w:szCs w:val="24"/>
        </w:rPr>
      </w:pPr>
      <w:ins w:id="31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"https://in.kompass.com/c/shyam-pharma-private-limited/in743315/" \o "Shyam Pharma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318" w:author="Unknown"/>
          <w:rFonts w:ascii="inherit" w:eastAsia="Times New Roman" w:hAnsi="inherit" w:cs="Times New Roman"/>
          <w:b/>
          <w:bCs/>
          <w:color w:val="198B84"/>
          <w:sz w:val="20"/>
          <w:szCs w:val="20"/>
        </w:rPr>
      </w:pPr>
      <w:proofErr w:type="spellStart"/>
      <w:ins w:id="319" w:author="Unknown">
        <w:r w:rsidRPr="000E491E">
          <w:rPr>
            <w:rFonts w:ascii="inherit" w:eastAsia="Times New Roman" w:hAnsi="inherit" w:cs="Times New Roman"/>
            <w:b/>
            <w:bCs/>
            <w:color w:val="198B84"/>
            <w:sz w:val="20"/>
          </w:rPr>
          <w:t>Shyam</w:t>
        </w:r>
        <w:proofErr w:type="spellEnd"/>
        <w:r w:rsidRPr="000E491E">
          <w:rPr>
            <w:rFonts w:ascii="inherit" w:eastAsia="Times New Roman" w:hAnsi="inherit" w:cs="Times New Roman"/>
            <w:b/>
            <w:bCs/>
            <w:color w:val="198B84"/>
            <w:sz w:val="20"/>
          </w:rPr>
          <w:t xml:space="preserve"> </w:t>
        </w:r>
        <w:proofErr w:type="spellStart"/>
        <w:r w:rsidRPr="000E491E">
          <w:rPr>
            <w:rFonts w:ascii="inherit" w:eastAsia="Times New Roman" w:hAnsi="inherit" w:cs="Times New Roman"/>
            <w:b/>
            <w:bCs/>
            <w:color w:val="198B84"/>
            <w:sz w:val="20"/>
          </w:rPr>
          <w:t>Pharma</w:t>
        </w:r>
        <w:proofErr w:type="spellEnd"/>
        <w:r w:rsidRPr="000E491E">
          <w:rPr>
            <w:rFonts w:ascii="inherit" w:eastAsia="Times New Roman" w:hAnsi="inherit" w:cs="Times New Roman"/>
            <w:b/>
            <w:bCs/>
            <w:color w:val="198B84"/>
            <w:sz w:val="20"/>
          </w:rPr>
          <w:t xml:space="preserve"> Private Limited</w:t>
        </w:r>
      </w:ins>
    </w:p>
    <w:p w:rsidR="000E491E" w:rsidRPr="000E491E" w:rsidRDefault="000E491E" w:rsidP="000E491E">
      <w:pPr>
        <w:shd w:val="clear" w:color="auto" w:fill="FFFFFF"/>
        <w:spacing w:after="0" w:line="240" w:lineRule="auto"/>
        <w:rPr>
          <w:ins w:id="320" w:author="Unknown"/>
          <w:rFonts w:ascii="Times New Roman" w:eastAsia="Times New Roman" w:hAnsi="Times New Roman" w:cs="Times New Roman"/>
          <w:color w:val="3F3F3F"/>
          <w:sz w:val="24"/>
          <w:szCs w:val="24"/>
        </w:rPr>
      </w:pPr>
      <w:proofErr w:type="spellStart"/>
      <w:ins w:id="321" w:author="Unknown">
        <w:r w:rsidRPr="000E491E">
          <w:rPr>
            <w:rFonts w:ascii="Times New Roman" w:eastAsia="Times New Roman" w:hAnsi="Times New Roman" w:cs="Times New Roman"/>
            <w:color w:val="3F3F3F"/>
            <w:sz w:val="16"/>
          </w:rPr>
          <w:t>Secunderabad</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136" w:line="240" w:lineRule="auto"/>
        <w:rPr>
          <w:ins w:id="322" w:author="Unknown"/>
          <w:rFonts w:ascii="Times New Roman" w:eastAsia="Times New Roman" w:hAnsi="Times New Roman" w:cs="Times New Roman"/>
          <w:sz w:val="24"/>
          <w:szCs w:val="24"/>
        </w:rPr>
      </w:pPr>
      <w:proofErr w:type="gramStart"/>
      <w:ins w:id="323" w:author="Unknown">
        <w:r w:rsidRPr="000E491E">
          <w:rPr>
            <w:rFonts w:ascii="Times New Roman" w:eastAsia="Times New Roman" w:hAnsi="Times New Roman" w:cs="Times New Roman"/>
            <w:color w:val="3F3F3F"/>
            <w:sz w:val="24"/>
            <w:szCs w:val="24"/>
          </w:rPr>
          <w:t xml:space="preserve">Manufacturer &amp; Exporters of Pharmaceutical Formulation (Tablet Form, Capsule Form, Liquid Form) Tablets - Prophylaxis, Enzymes, </w:t>
        </w:r>
        <w:proofErr w:type="spellStart"/>
        <w:r w:rsidRPr="000E491E">
          <w:rPr>
            <w:rFonts w:ascii="Times New Roman" w:eastAsia="Times New Roman" w:hAnsi="Times New Roman" w:cs="Times New Roman"/>
            <w:color w:val="3F3F3F"/>
            <w:sz w:val="24"/>
            <w:szCs w:val="24"/>
          </w:rPr>
          <w:t>Ofloxacin</w:t>
        </w:r>
        <w:proofErr w:type="spellEnd"/>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324" w:author="Unknown"/>
          <w:rFonts w:ascii="inherit" w:eastAsia="Times New Roman" w:hAnsi="inherit" w:cs="Times New Roman"/>
          <w:b/>
          <w:bCs/>
          <w:color w:val="3F3F3F"/>
          <w:sz w:val="18"/>
          <w:szCs w:val="18"/>
        </w:rPr>
      </w:pPr>
      <w:ins w:id="325"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38"/>
        </w:numPr>
        <w:shd w:val="clear" w:color="auto" w:fill="FFFFFF"/>
        <w:spacing w:before="100" w:beforeAutospacing="1" w:after="100" w:afterAutospacing="1" w:line="240" w:lineRule="auto"/>
        <w:ind w:left="-612" w:right="-612"/>
        <w:rPr>
          <w:ins w:id="326" w:author="Unknown"/>
          <w:rFonts w:ascii="Times New Roman" w:eastAsia="Times New Roman" w:hAnsi="Times New Roman" w:cs="Times New Roman"/>
          <w:color w:val="3F3F3F"/>
          <w:sz w:val="18"/>
          <w:szCs w:val="18"/>
        </w:rPr>
      </w:pPr>
      <w:ins w:id="327"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38"/>
        </w:numPr>
        <w:shd w:val="clear" w:color="auto" w:fill="FFFFFF"/>
        <w:spacing w:before="100" w:beforeAutospacing="1" w:after="100" w:afterAutospacing="1" w:line="240" w:lineRule="auto"/>
        <w:ind w:left="-612" w:right="-612"/>
        <w:rPr>
          <w:ins w:id="328" w:author="Unknown"/>
          <w:rFonts w:ascii="Times New Roman" w:eastAsia="Times New Roman" w:hAnsi="Times New Roman" w:cs="Times New Roman"/>
          <w:color w:val="3F3F3F"/>
          <w:sz w:val="18"/>
          <w:szCs w:val="18"/>
        </w:rPr>
      </w:pPr>
      <w:ins w:id="329"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38"/>
        </w:numPr>
        <w:shd w:val="clear" w:color="auto" w:fill="FFFFFF"/>
        <w:spacing w:before="100" w:beforeAutospacing="1" w:after="100" w:afterAutospacing="1" w:line="240" w:lineRule="auto"/>
        <w:ind w:left="-612" w:right="-612"/>
        <w:rPr>
          <w:ins w:id="330" w:author="Unknown"/>
          <w:rFonts w:ascii="Times New Roman" w:eastAsia="Times New Roman" w:hAnsi="Times New Roman" w:cs="Times New Roman"/>
          <w:color w:val="3F3F3F"/>
          <w:sz w:val="18"/>
          <w:szCs w:val="18"/>
        </w:rPr>
      </w:pPr>
      <w:ins w:id="331" w:author="Unknown">
        <w:r w:rsidRPr="000E491E">
          <w:rPr>
            <w:rFonts w:ascii="Times New Roman" w:eastAsia="Times New Roman" w:hAnsi="Times New Roman" w:cs="Times New Roman"/>
            <w:color w:val="3F3F3F"/>
            <w:sz w:val="18"/>
            <w:szCs w:val="18"/>
          </w:rPr>
          <w:t>Enzymes for animal feed...</w:t>
        </w:r>
      </w:ins>
    </w:p>
    <w:p w:rsidR="000E491E" w:rsidRPr="000E491E" w:rsidRDefault="00C57EDB" w:rsidP="000E491E">
      <w:pPr>
        <w:shd w:val="clear" w:color="auto" w:fill="FFFFFF"/>
        <w:spacing w:line="240" w:lineRule="auto"/>
        <w:rPr>
          <w:ins w:id="332" w:author="Unknown"/>
          <w:rFonts w:ascii="Times New Roman" w:eastAsia="Times New Roman" w:hAnsi="Times New Roman" w:cs="Times New Roman"/>
          <w:sz w:val="24"/>
          <w:szCs w:val="24"/>
        </w:rPr>
      </w:pPr>
      <w:ins w:id="333"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334" w:author="Unknown"/>
          <w:rFonts w:ascii="Times New Roman" w:eastAsia="Times New Roman" w:hAnsi="Times New Roman" w:cs="Times New Roman"/>
          <w:color w:val="3F3F3F"/>
          <w:sz w:val="24"/>
          <w:szCs w:val="24"/>
        </w:rPr>
      </w:pPr>
      <w:ins w:id="33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"https://in.kompass.com/c/godrej-agrovet-limited/in846005/" \o "Godrej Agrovet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336" w:author="Unknown"/>
          <w:rFonts w:ascii="inherit" w:eastAsia="Times New Roman" w:hAnsi="inherit" w:cs="Times New Roman"/>
          <w:b/>
          <w:bCs/>
          <w:color w:val="198B84"/>
          <w:sz w:val="20"/>
          <w:szCs w:val="20"/>
        </w:rPr>
      </w:pPr>
      <w:ins w:id="337" w:author="Unknown">
        <w:r w:rsidRPr="000E491E">
          <w:rPr>
            <w:rFonts w:ascii="inherit" w:eastAsia="Times New Roman" w:hAnsi="inherit" w:cs="Times New Roman"/>
            <w:b/>
            <w:bCs/>
            <w:color w:val="198B84"/>
            <w:sz w:val="20"/>
          </w:rPr>
          <w:t xml:space="preserve">Godrej </w:t>
        </w:r>
        <w:proofErr w:type="spellStart"/>
        <w:r w:rsidRPr="000E491E">
          <w:rPr>
            <w:rFonts w:ascii="inherit" w:eastAsia="Times New Roman" w:hAnsi="inherit" w:cs="Times New Roman"/>
            <w:b/>
            <w:bCs/>
            <w:color w:val="198B84"/>
            <w:sz w:val="20"/>
          </w:rPr>
          <w:t>Agrovet</w:t>
        </w:r>
        <w:proofErr w:type="spellEnd"/>
        <w:r w:rsidRPr="000E491E">
          <w:rPr>
            <w:rFonts w:ascii="inherit" w:eastAsia="Times New Roman" w:hAnsi="inherit" w:cs="Times New Roman"/>
            <w:b/>
            <w:bCs/>
            <w:color w:val="198B84"/>
            <w:sz w:val="20"/>
          </w:rPr>
          <w:t xml:space="preserve"> Limited</w:t>
        </w:r>
      </w:ins>
    </w:p>
    <w:p w:rsidR="000E491E" w:rsidRPr="000E491E" w:rsidRDefault="000E491E" w:rsidP="000E491E">
      <w:pPr>
        <w:shd w:val="clear" w:color="auto" w:fill="FFFFFF"/>
        <w:spacing w:after="0" w:line="240" w:lineRule="auto"/>
        <w:rPr>
          <w:ins w:id="338" w:author="Unknown"/>
          <w:rFonts w:ascii="Times New Roman" w:eastAsia="Times New Roman" w:hAnsi="Times New Roman" w:cs="Times New Roman"/>
          <w:color w:val="3F3F3F"/>
          <w:sz w:val="24"/>
          <w:szCs w:val="24"/>
        </w:rPr>
      </w:pPr>
      <w:ins w:id="339" w:author="Unknown">
        <w:r w:rsidRPr="000E491E">
          <w:rPr>
            <w:rFonts w:ascii="Times New Roman" w:eastAsia="Times New Roman" w:hAnsi="Times New Roman" w:cs="Times New Roman"/>
            <w:color w:val="3F3F3F"/>
            <w:sz w:val="16"/>
          </w:rPr>
          <w:t>Mumbai - India</w:t>
        </w:r>
      </w:ins>
    </w:p>
    <w:p w:rsidR="000E491E" w:rsidRPr="000E491E" w:rsidRDefault="000E491E" w:rsidP="000E491E">
      <w:pPr>
        <w:shd w:val="clear" w:color="auto" w:fill="FFFFFF"/>
        <w:spacing w:after="136" w:line="240" w:lineRule="auto"/>
        <w:rPr>
          <w:ins w:id="340" w:author="Unknown"/>
          <w:rFonts w:ascii="Times New Roman" w:eastAsia="Times New Roman" w:hAnsi="Times New Roman" w:cs="Times New Roman"/>
          <w:sz w:val="24"/>
          <w:szCs w:val="24"/>
        </w:rPr>
      </w:pPr>
      <w:proofErr w:type="gramStart"/>
      <w:ins w:id="341" w:author="Unknown">
        <w:r w:rsidRPr="000E491E">
          <w:rPr>
            <w:rFonts w:ascii="Times New Roman" w:eastAsia="Times New Roman" w:hAnsi="Times New Roman" w:cs="Times New Roman"/>
            <w:color w:val="3F3F3F"/>
            <w:sz w:val="24"/>
            <w:szCs w:val="24"/>
          </w:rPr>
          <w:t>Manufacturer &amp; Importers of Animal Feed (Dairy, Poultry, Aqua), Oil Palm Plantations, Agrochemicals and Poultry</w:t>
        </w:r>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342" w:author="Unknown"/>
          <w:rFonts w:ascii="inherit" w:eastAsia="Times New Roman" w:hAnsi="inherit" w:cs="Times New Roman"/>
          <w:b/>
          <w:bCs/>
          <w:color w:val="3F3F3F"/>
          <w:sz w:val="18"/>
          <w:szCs w:val="18"/>
        </w:rPr>
      </w:pPr>
      <w:ins w:id="343"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39"/>
        </w:numPr>
        <w:shd w:val="clear" w:color="auto" w:fill="FFFFFF"/>
        <w:spacing w:before="100" w:beforeAutospacing="1" w:after="100" w:afterAutospacing="1" w:line="240" w:lineRule="auto"/>
        <w:ind w:left="-612" w:right="-612"/>
        <w:rPr>
          <w:ins w:id="344" w:author="Unknown"/>
          <w:rFonts w:ascii="Times New Roman" w:eastAsia="Times New Roman" w:hAnsi="Times New Roman" w:cs="Times New Roman"/>
          <w:color w:val="3F3F3F"/>
          <w:sz w:val="18"/>
          <w:szCs w:val="18"/>
        </w:rPr>
      </w:pPr>
      <w:ins w:id="345"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39"/>
        </w:numPr>
        <w:shd w:val="clear" w:color="auto" w:fill="FFFFFF"/>
        <w:spacing w:before="100" w:beforeAutospacing="1" w:after="100" w:afterAutospacing="1" w:line="240" w:lineRule="auto"/>
        <w:ind w:left="-612" w:right="-612"/>
        <w:rPr>
          <w:ins w:id="346" w:author="Unknown"/>
          <w:rFonts w:ascii="Times New Roman" w:eastAsia="Times New Roman" w:hAnsi="Times New Roman" w:cs="Times New Roman"/>
          <w:color w:val="3F3F3F"/>
          <w:sz w:val="18"/>
          <w:szCs w:val="18"/>
        </w:rPr>
      </w:pPr>
      <w:ins w:id="347"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39"/>
        </w:numPr>
        <w:shd w:val="clear" w:color="auto" w:fill="FFFFFF"/>
        <w:spacing w:before="100" w:beforeAutospacing="1" w:after="100" w:afterAutospacing="1" w:line="240" w:lineRule="auto"/>
        <w:ind w:left="-612" w:right="-612"/>
        <w:rPr>
          <w:ins w:id="348" w:author="Unknown"/>
          <w:rFonts w:ascii="Times New Roman" w:eastAsia="Times New Roman" w:hAnsi="Times New Roman" w:cs="Times New Roman"/>
          <w:color w:val="3F3F3F"/>
          <w:sz w:val="18"/>
          <w:szCs w:val="18"/>
        </w:rPr>
      </w:pPr>
      <w:proofErr w:type="gramStart"/>
      <w:ins w:id="349" w:author="Unknown">
        <w:r w:rsidRPr="000E491E">
          <w:rPr>
            <w:rFonts w:ascii="Times New Roman" w:eastAsia="Times New Roman" w:hAnsi="Times New Roman" w:cs="Times New Roman"/>
            <w:color w:val="3F3F3F"/>
            <w:sz w:val="18"/>
            <w:szCs w:val="18"/>
          </w:rPr>
          <w:t>Cattle feed</w:t>
        </w:r>
        <w:proofErr w:type="gramEnd"/>
        <w:r w:rsidRPr="000E491E">
          <w:rPr>
            <w:rFonts w:ascii="Times New Roman" w:eastAsia="Times New Roman" w:hAnsi="Times New Roman" w:cs="Times New Roman"/>
            <w:color w:val="3F3F3F"/>
            <w:sz w:val="18"/>
            <w:szCs w:val="18"/>
          </w:rPr>
          <w:t>s and feed concentrates...</w:t>
        </w:r>
      </w:ins>
    </w:p>
    <w:p w:rsidR="000E491E" w:rsidRPr="000E491E" w:rsidRDefault="00C57EDB" w:rsidP="000E491E">
      <w:pPr>
        <w:shd w:val="clear" w:color="auto" w:fill="FFFFFF"/>
        <w:spacing w:line="240" w:lineRule="auto"/>
        <w:rPr>
          <w:ins w:id="350" w:author="Unknown"/>
          <w:rFonts w:ascii="Times New Roman" w:eastAsia="Times New Roman" w:hAnsi="Times New Roman" w:cs="Times New Roman"/>
          <w:sz w:val="24"/>
          <w:szCs w:val="24"/>
        </w:rPr>
      </w:pPr>
      <w:ins w:id="351"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352" w:author="Unknown"/>
          <w:rFonts w:ascii="Times New Roman" w:eastAsia="Times New Roman" w:hAnsi="Times New Roman" w:cs="Times New Roman"/>
          <w:color w:val="3F3F3F"/>
          <w:sz w:val="24"/>
          <w:szCs w:val="24"/>
        </w:rPr>
      </w:pPr>
      <w:ins w:id="35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"https://in.kompass.com/c/jay-dinesh-chemicals/in781596/" \o "Jay Dinesh Chemicals"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354" w:author="Unknown"/>
          <w:rFonts w:ascii="inherit" w:eastAsia="Times New Roman" w:hAnsi="inherit" w:cs="Times New Roman"/>
          <w:b/>
          <w:bCs/>
          <w:color w:val="198B84"/>
          <w:sz w:val="20"/>
          <w:szCs w:val="20"/>
        </w:rPr>
      </w:pPr>
      <w:ins w:id="355" w:author="Unknown">
        <w:r w:rsidRPr="000E491E">
          <w:rPr>
            <w:rFonts w:ascii="inherit" w:eastAsia="Times New Roman" w:hAnsi="inherit" w:cs="Times New Roman"/>
            <w:b/>
            <w:bCs/>
            <w:color w:val="198B84"/>
            <w:sz w:val="20"/>
          </w:rPr>
          <w:t xml:space="preserve">Jay </w:t>
        </w:r>
        <w:proofErr w:type="spellStart"/>
        <w:r w:rsidRPr="000E491E">
          <w:rPr>
            <w:rFonts w:ascii="inherit" w:eastAsia="Times New Roman" w:hAnsi="inherit" w:cs="Times New Roman"/>
            <w:b/>
            <w:bCs/>
            <w:color w:val="198B84"/>
            <w:sz w:val="20"/>
          </w:rPr>
          <w:t>Dinesh</w:t>
        </w:r>
        <w:proofErr w:type="spellEnd"/>
        <w:r w:rsidRPr="000E491E">
          <w:rPr>
            <w:rFonts w:ascii="inherit" w:eastAsia="Times New Roman" w:hAnsi="inherit" w:cs="Times New Roman"/>
            <w:b/>
            <w:bCs/>
            <w:color w:val="198B84"/>
            <w:sz w:val="20"/>
          </w:rPr>
          <w:t xml:space="preserve"> Chemicals</w:t>
        </w:r>
      </w:ins>
    </w:p>
    <w:p w:rsidR="000E491E" w:rsidRPr="000E491E" w:rsidRDefault="000E491E" w:rsidP="000E491E">
      <w:pPr>
        <w:shd w:val="clear" w:color="auto" w:fill="FFFFFF"/>
        <w:spacing w:after="0" w:line="240" w:lineRule="auto"/>
        <w:rPr>
          <w:ins w:id="356" w:author="Unknown"/>
          <w:rFonts w:ascii="Times New Roman" w:eastAsia="Times New Roman" w:hAnsi="Times New Roman" w:cs="Times New Roman"/>
          <w:color w:val="3F3F3F"/>
          <w:sz w:val="24"/>
          <w:szCs w:val="24"/>
        </w:rPr>
      </w:pPr>
      <w:proofErr w:type="spellStart"/>
      <w:ins w:id="357" w:author="Unknown">
        <w:r w:rsidRPr="000E491E">
          <w:rPr>
            <w:rFonts w:ascii="Times New Roman" w:eastAsia="Times New Roman" w:hAnsi="Times New Roman" w:cs="Times New Roman"/>
            <w:color w:val="3F3F3F"/>
            <w:sz w:val="16"/>
          </w:rPr>
          <w:t>Ahmedabad</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136" w:line="240" w:lineRule="auto"/>
        <w:rPr>
          <w:ins w:id="358" w:author="Unknown"/>
          <w:rFonts w:ascii="Times New Roman" w:eastAsia="Times New Roman" w:hAnsi="Times New Roman" w:cs="Times New Roman"/>
          <w:sz w:val="24"/>
          <w:szCs w:val="24"/>
        </w:rPr>
      </w:pPr>
      <w:ins w:id="359" w:author="Unknown">
        <w:r w:rsidRPr="000E491E">
          <w:rPr>
            <w:rFonts w:ascii="Times New Roman" w:eastAsia="Times New Roman" w:hAnsi="Times New Roman" w:cs="Times New Roman"/>
            <w:color w:val="3F3F3F"/>
            <w:sz w:val="24"/>
            <w:szCs w:val="24"/>
          </w:rPr>
          <w:t xml:space="preserve">Manufacturer and Exporters of Ammonium Bi </w:t>
        </w:r>
        <w:proofErr w:type="spellStart"/>
        <w:r w:rsidRPr="000E491E">
          <w:rPr>
            <w:rFonts w:ascii="Times New Roman" w:eastAsia="Times New Roman" w:hAnsi="Times New Roman" w:cs="Times New Roman"/>
            <w:color w:val="3F3F3F"/>
            <w:sz w:val="24"/>
            <w:szCs w:val="24"/>
          </w:rPr>
          <w:t>Sulphate</w:t>
        </w:r>
        <w:proofErr w:type="spellEnd"/>
        <w:r w:rsidRPr="000E491E">
          <w:rPr>
            <w:rFonts w:ascii="Times New Roman" w:eastAsia="Times New Roman" w:hAnsi="Times New Roman" w:cs="Times New Roman"/>
            <w:color w:val="3F3F3F"/>
            <w:sz w:val="24"/>
            <w:szCs w:val="24"/>
          </w:rPr>
          <w:t xml:space="preserve">, Sodium </w:t>
        </w:r>
        <w:proofErr w:type="spellStart"/>
        <w:r w:rsidRPr="000E491E">
          <w:rPr>
            <w:rFonts w:ascii="Times New Roman" w:eastAsia="Times New Roman" w:hAnsi="Times New Roman" w:cs="Times New Roman"/>
            <w:color w:val="3F3F3F"/>
            <w:sz w:val="24"/>
            <w:szCs w:val="24"/>
          </w:rPr>
          <w:t>Sulphate</w:t>
        </w:r>
        <w:proofErr w:type="spellEnd"/>
        <w:r w:rsidRPr="000E491E">
          <w:rPr>
            <w:rFonts w:ascii="Times New Roman" w:eastAsia="Times New Roman" w:hAnsi="Times New Roman" w:cs="Times New Roman"/>
            <w:color w:val="3F3F3F"/>
            <w:sz w:val="24"/>
            <w:szCs w:val="24"/>
          </w:rPr>
          <w:t xml:space="preserve">, Ammonium </w:t>
        </w:r>
        <w:proofErr w:type="spellStart"/>
        <w:r w:rsidRPr="000E491E">
          <w:rPr>
            <w:rFonts w:ascii="Times New Roman" w:eastAsia="Times New Roman" w:hAnsi="Times New Roman" w:cs="Times New Roman"/>
            <w:color w:val="3F3F3F"/>
            <w:sz w:val="24"/>
            <w:szCs w:val="24"/>
          </w:rPr>
          <w:t>Thio</w:t>
        </w:r>
        <w:proofErr w:type="spellEnd"/>
        <w:r w:rsidRPr="000E491E">
          <w:rPr>
            <w:rFonts w:ascii="Times New Roman" w:eastAsia="Times New Roman" w:hAnsi="Times New Roman" w:cs="Times New Roman"/>
            <w:color w:val="3F3F3F"/>
            <w:sz w:val="24"/>
            <w:szCs w:val="24"/>
          </w:rPr>
          <w:t xml:space="preserve"> </w:t>
        </w:r>
        <w:proofErr w:type="spellStart"/>
        <w:r w:rsidRPr="000E491E">
          <w:rPr>
            <w:rFonts w:ascii="Times New Roman" w:eastAsia="Times New Roman" w:hAnsi="Times New Roman" w:cs="Times New Roman"/>
            <w:color w:val="3F3F3F"/>
            <w:sz w:val="24"/>
            <w:szCs w:val="24"/>
          </w:rPr>
          <w:t>Sulphate</w:t>
        </w:r>
        <w:proofErr w:type="spellEnd"/>
        <w:r w:rsidRPr="000E491E">
          <w:rPr>
            <w:rFonts w:ascii="Times New Roman" w:eastAsia="Times New Roman" w:hAnsi="Times New Roman" w:cs="Times New Roman"/>
            <w:color w:val="3F3F3F"/>
            <w:sz w:val="24"/>
            <w:szCs w:val="24"/>
          </w:rPr>
          <w:t xml:space="preserve">, sodium Meta Bi </w:t>
        </w:r>
        <w:proofErr w:type="spellStart"/>
        <w:r w:rsidRPr="000E491E">
          <w:rPr>
            <w:rFonts w:ascii="Times New Roman" w:eastAsia="Times New Roman" w:hAnsi="Times New Roman" w:cs="Times New Roman"/>
            <w:color w:val="3F3F3F"/>
            <w:sz w:val="24"/>
            <w:szCs w:val="24"/>
          </w:rPr>
          <w:t>Sulphate</w:t>
        </w:r>
        <w:proofErr w:type="spellEnd"/>
        <w:r w:rsidRPr="000E491E">
          <w:rPr>
            <w:rFonts w:ascii="Times New Roman" w:eastAsia="Times New Roman" w:hAnsi="Times New Roman" w:cs="Times New Roman"/>
            <w:color w:val="3F3F3F"/>
            <w:sz w:val="24"/>
            <w:szCs w:val="24"/>
          </w:rPr>
          <w:t xml:space="preserve">, </w:t>
        </w:r>
        <w:proofErr w:type="spellStart"/>
        <w:r w:rsidRPr="000E491E">
          <w:rPr>
            <w:rFonts w:ascii="Times New Roman" w:eastAsia="Times New Roman" w:hAnsi="Times New Roman" w:cs="Times New Roman"/>
            <w:color w:val="3F3F3F"/>
            <w:sz w:val="24"/>
            <w:szCs w:val="24"/>
          </w:rPr>
          <w:t>pottasium</w:t>
        </w:r>
        <w:proofErr w:type="spellEnd"/>
        <w:r w:rsidRPr="000E491E">
          <w:rPr>
            <w:rFonts w:ascii="Times New Roman" w:eastAsia="Times New Roman" w:hAnsi="Times New Roman" w:cs="Times New Roman"/>
            <w:color w:val="3F3F3F"/>
            <w:sz w:val="24"/>
            <w:szCs w:val="24"/>
          </w:rPr>
          <w:t xml:space="preserve"> Meta </w:t>
        </w:r>
        <w:proofErr w:type="spellStart"/>
        <w:r w:rsidRPr="000E491E">
          <w:rPr>
            <w:rFonts w:ascii="Times New Roman" w:eastAsia="Times New Roman" w:hAnsi="Times New Roman" w:cs="Times New Roman"/>
            <w:color w:val="3F3F3F"/>
            <w:sz w:val="24"/>
            <w:szCs w:val="24"/>
          </w:rPr>
          <w:t>sulphate</w:t>
        </w:r>
        <w:proofErr w:type="spellEnd"/>
        <w:r w:rsidRPr="000E491E">
          <w:rPr>
            <w:rFonts w:ascii="Times New Roman" w:eastAsia="Times New Roman" w:hAnsi="Times New Roman" w:cs="Times New Roman"/>
            <w:color w:val="3F3F3F"/>
            <w:sz w:val="24"/>
            <w:szCs w:val="24"/>
          </w:rPr>
          <w:t xml:space="preserve">, sodium Bi </w:t>
        </w:r>
        <w:proofErr w:type="spellStart"/>
        <w:r w:rsidRPr="000E491E">
          <w:rPr>
            <w:rFonts w:ascii="Times New Roman" w:eastAsia="Times New Roman" w:hAnsi="Times New Roman" w:cs="Times New Roman"/>
            <w:color w:val="3F3F3F"/>
            <w:sz w:val="24"/>
            <w:szCs w:val="24"/>
          </w:rPr>
          <w:t>sulphate</w:t>
        </w:r>
        <w:proofErr w:type="spellEnd"/>
        <w:r w:rsidRPr="000E491E">
          <w:rPr>
            <w:rFonts w:ascii="Times New Roman" w:eastAsia="Times New Roman" w:hAnsi="Times New Roman" w:cs="Times New Roman"/>
            <w:color w:val="3F3F3F"/>
            <w:sz w:val="24"/>
            <w:szCs w:val="24"/>
          </w:rPr>
          <w:t xml:space="preserve">, </w:t>
        </w:r>
        <w:proofErr w:type="spellStart"/>
        <w:r w:rsidRPr="000E491E">
          <w:rPr>
            <w:rFonts w:ascii="Times New Roman" w:eastAsia="Times New Roman" w:hAnsi="Times New Roman" w:cs="Times New Roman"/>
            <w:color w:val="3F3F3F"/>
            <w:sz w:val="24"/>
            <w:szCs w:val="24"/>
          </w:rPr>
          <w:t>Sodiujm</w:t>
        </w:r>
        <w:proofErr w:type="spellEnd"/>
        <w:r w:rsidRPr="000E491E">
          <w:rPr>
            <w:rFonts w:ascii="Times New Roman" w:eastAsia="Times New Roman" w:hAnsi="Times New Roman" w:cs="Times New Roman"/>
            <w:color w:val="3F3F3F"/>
            <w:sz w:val="24"/>
            <w:szCs w:val="24"/>
          </w:rPr>
          <w:t xml:space="preserve"> Silicate, Sodium Meta silicate &amp; sodium Ortho silicate.</w:t>
        </w:r>
      </w:ins>
    </w:p>
    <w:p w:rsidR="000E491E" w:rsidRPr="000E491E" w:rsidRDefault="000E491E" w:rsidP="000E491E">
      <w:pPr>
        <w:shd w:val="clear" w:color="auto" w:fill="FFFFFF"/>
        <w:spacing w:after="68" w:line="240" w:lineRule="auto"/>
        <w:outlineLvl w:val="2"/>
        <w:rPr>
          <w:ins w:id="360" w:author="Unknown"/>
          <w:rFonts w:ascii="inherit" w:eastAsia="Times New Roman" w:hAnsi="inherit" w:cs="Times New Roman"/>
          <w:b/>
          <w:bCs/>
          <w:color w:val="3F3F3F"/>
          <w:sz w:val="18"/>
          <w:szCs w:val="18"/>
        </w:rPr>
      </w:pPr>
      <w:ins w:id="361"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40"/>
        </w:numPr>
        <w:shd w:val="clear" w:color="auto" w:fill="FFFFFF"/>
        <w:spacing w:before="100" w:beforeAutospacing="1" w:after="100" w:afterAutospacing="1" w:line="240" w:lineRule="auto"/>
        <w:ind w:left="-612" w:right="-612"/>
        <w:rPr>
          <w:ins w:id="362" w:author="Unknown"/>
          <w:rFonts w:ascii="Times New Roman" w:eastAsia="Times New Roman" w:hAnsi="Times New Roman" w:cs="Times New Roman"/>
          <w:color w:val="3F3F3F"/>
          <w:sz w:val="18"/>
          <w:szCs w:val="18"/>
        </w:rPr>
      </w:pPr>
      <w:ins w:id="363"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40"/>
        </w:numPr>
        <w:shd w:val="clear" w:color="auto" w:fill="FFFFFF"/>
        <w:spacing w:before="100" w:beforeAutospacing="1" w:after="100" w:afterAutospacing="1" w:line="240" w:lineRule="auto"/>
        <w:ind w:left="-612" w:right="-612"/>
        <w:rPr>
          <w:ins w:id="364" w:author="Unknown"/>
          <w:rFonts w:ascii="Times New Roman" w:eastAsia="Times New Roman" w:hAnsi="Times New Roman" w:cs="Times New Roman"/>
          <w:color w:val="3F3F3F"/>
          <w:sz w:val="18"/>
          <w:szCs w:val="18"/>
        </w:rPr>
      </w:pPr>
      <w:ins w:id="365"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40"/>
        </w:numPr>
        <w:shd w:val="clear" w:color="auto" w:fill="FFFFFF"/>
        <w:spacing w:before="100" w:beforeAutospacing="1" w:after="100" w:afterAutospacing="1" w:line="240" w:lineRule="auto"/>
        <w:ind w:left="-612" w:right="-612"/>
        <w:rPr>
          <w:ins w:id="366" w:author="Unknown"/>
          <w:rFonts w:ascii="Times New Roman" w:eastAsia="Times New Roman" w:hAnsi="Times New Roman" w:cs="Times New Roman"/>
          <w:color w:val="3F3F3F"/>
          <w:sz w:val="18"/>
          <w:szCs w:val="18"/>
        </w:rPr>
      </w:pPr>
      <w:ins w:id="367" w:author="Unknown">
        <w:r w:rsidRPr="000E491E">
          <w:rPr>
            <w:rFonts w:ascii="Times New Roman" w:eastAsia="Times New Roman" w:hAnsi="Times New Roman" w:cs="Times New Roman"/>
            <w:color w:val="3F3F3F"/>
            <w:sz w:val="18"/>
            <w:szCs w:val="18"/>
          </w:rPr>
          <w:t>Enzymes for animal feed...</w:t>
        </w:r>
      </w:ins>
    </w:p>
    <w:p w:rsidR="000E491E" w:rsidRPr="000E491E" w:rsidRDefault="00C57EDB" w:rsidP="000E491E">
      <w:pPr>
        <w:shd w:val="clear" w:color="auto" w:fill="FFFFFF"/>
        <w:spacing w:line="240" w:lineRule="auto"/>
        <w:rPr>
          <w:ins w:id="368" w:author="Unknown"/>
          <w:rFonts w:ascii="Times New Roman" w:eastAsia="Times New Roman" w:hAnsi="Times New Roman" w:cs="Times New Roman"/>
          <w:sz w:val="24"/>
          <w:szCs w:val="24"/>
        </w:rPr>
      </w:pPr>
      <w:ins w:id="369"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370" w:author="Unknown"/>
          <w:rFonts w:ascii="Times New Roman" w:eastAsia="Times New Roman" w:hAnsi="Times New Roman" w:cs="Times New Roman"/>
          <w:color w:val="3F3F3F"/>
          <w:sz w:val="24"/>
          <w:szCs w:val="24"/>
        </w:rPr>
      </w:pPr>
      <w:ins w:id="371" w:author="Unknown">
        <w:r w:rsidRPr="000E491E">
          <w:rPr>
            <w:rFonts w:ascii="Times New Roman" w:eastAsia="Times New Roman" w:hAnsi="Times New Roman" w:cs="Times New Roman"/>
            <w:sz w:val="24"/>
            <w:szCs w:val="24"/>
          </w:rPr>
          <w:lastRenderedPageBreak/>
          <w:fldChar w:fldCharType="begin"/>
        </w:r>
        <w:r w:rsidR="000E491E" w:rsidRPr="000E491E">
          <w:rPr>
            <w:rFonts w:ascii="Times New Roman" w:eastAsia="Times New Roman" w:hAnsi="Times New Roman" w:cs="Times New Roman"/>
            <w:sz w:val="24"/>
            <w:szCs w:val="24"/>
          </w:rPr>
          <w:instrText xml:space="preserve"> HYPERLINK "https://in.kompass.com/c/siba-international/in786708/" \o "Siba International"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372" w:author="Unknown"/>
          <w:rFonts w:ascii="inherit" w:eastAsia="Times New Roman" w:hAnsi="inherit" w:cs="Times New Roman"/>
          <w:b/>
          <w:bCs/>
          <w:color w:val="198B84"/>
          <w:sz w:val="20"/>
          <w:szCs w:val="20"/>
        </w:rPr>
      </w:pPr>
      <w:proofErr w:type="spellStart"/>
      <w:ins w:id="373" w:author="Unknown">
        <w:r w:rsidRPr="000E491E">
          <w:rPr>
            <w:rFonts w:ascii="inherit" w:eastAsia="Times New Roman" w:hAnsi="inherit" w:cs="Times New Roman"/>
            <w:b/>
            <w:bCs/>
            <w:color w:val="198B84"/>
            <w:sz w:val="20"/>
          </w:rPr>
          <w:t>Siba</w:t>
        </w:r>
        <w:proofErr w:type="spellEnd"/>
        <w:r w:rsidRPr="000E491E">
          <w:rPr>
            <w:rFonts w:ascii="inherit" w:eastAsia="Times New Roman" w:hAnsi="inherit" w:cs="Times New Roman"/>
            <w:b/>
            <w:bCs/>
            <w:color w:val="198B84"/>
            <w:sz w:val="20"/>
          </w:rPr>
          <w:t xml:space="preserve"> International</w:t>
        </w:r>
      </w:ins>
    </w:p>
    <w:p w:rsidR="000E491E" w:rsidRPr="000E491E" w:rsidRDefault="000E491E" w:rsidP="000E491E">
      <w:pPr>
        <w:shd w:val="clear" w:color="auto" w:fill="FFFFFF"/>
        <w:spacing w:after="0" w:line="240" w:lineRule="auto"/>
        <w:rPr>
          <w:ins w:id="374" w:author="Unknown"/>
          <w:rFonts w:ascii="Times New Roman" w:eastAsia="Times New Roman" w:hAnsi="Times New Roman" w:cs="Times New Roman"/>
          <w:color w:val="3F3F3F"/>
          <w:sz w:val="24"/>
          <w:szCs w:val="24"/>
        </w:rPr>
      </w:pPr>
      <w:ins w:id="375" w:author="Unknown">
        <w:r w:rsidRPr="000E491E">
          <w:rPr>
            <w:rFonts w:ascii="Times New Roman" w:eastAsia="Times New Roman" w:hAnsi="Times New Roman" w:cs="Times New Roman"/>
            <w:color w:val="3F3F3F"/>
            <w:sz w:val="16"/>
          </w:rPr>
          <w:t xml:space="preserve">New </w:t>
        </w:r>
        <w:proofErr w:type="spellStart"/>
        <w:proofErr w:type="gramStart"/>
        <w:r w:rsidRPr="000E491E">
          <w:rPr>
            <w:rFonts w:ascii="Times New Roman" w:eastAsia="Times New Roman" w:hAnsi="Times New Roman" w:cs="Times New Roman"/>
            <w:color w:val="3F3F3F"/>
            <w:sz w:val="16"/>
          </w:rPr>
          <w:t>delh</w:t>
        </w:r>
        <w:proofErr w:type="gramEnd"/>
        <w:r w:rsidRPr="000E491E">
          <w:rPr>
            <w:rFonts w:ascii="Times New Roman" w:eastAsia="Times New Roman" w:hAnsi="Times New Roman" w:cs="Times New Roman"/>
            <w:color w:val="3F3F3F"/>
            <w:sz w:val="16"/>
          </w:rPr>
          <w:t>i</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0" w:line="240" w:lineRule="auto"/>
        <w:rPr>
          <w:ins w:id="376" w:author="Unknown"/>
          <w:rFonts w:ascii="Times New Roman" w:eastAsia="Times New Roman" w:hAnsi="Times New Roman" w:cs="Times New Roman"/>
          <w:sz w:val="24"/>
          <w:szCs w:val="24"/>
        </w:rPr>
      </w:pPr>
      <w:ins w:id="377" w:author="Unknown">
        <w:r w:rsidRPr="000E491E">
          <w:rPr>
            <w:rFonts w:ascii="Times New Roman" w:eastAsia="Times New Roman" w:hAnsi="Times New Roman" w:cs="Times New Roman"/>
            <w:color w:val="3F3F3F"/>
            <w:sz w:val="24"/>
            <w:szCs w:val="24"/>
          </w:rPr>
          <w:t xml:space="preserve">Manufacturer, Exporters and Suppliers of Buffalo Meat, Forequarter Cuts, Hind Quarter Cuts, Buffalo Shin Shank Meat, Buffalo Flank, Buffalo Offal, Frozen Buffalo Meat, Frozen Boneless Buffalo Meat, Buffalo Chuck Tender Meat, Buffalo </w:t>
        </w:r>
        <w:proofErr w:type="spellStart"/>
        <w:r w:rsidRPr="000E491E">
          <w:rPr>
            <w:rFonts w:ascii="Times New Roman" w:eastAsia="Times New Roman" w:hAnsi="Times New Roman" w:cs="Times New Roman"/>
            <w:color w:val="3F3F3F"/>
            <w:sz w:val="24"/>
            <w:szCs w:val="24"/>
          </w:rPr>
          <w:t>Striploin</w:t>
        </w:r>
        <w:proofErr w:type="spellEnd"/>
        <w:r w:rsidRPr="000E491E">
          <w:rPr>
            <w:rFonts w:ascii="Times New Roman" w:eastAsia="Times New Roman" w:hAnsi="Times New Roman" w:cs="Times New Roman"/>
            <w:color w:val="3F3F3F"/>
            <w:sz w:val="24"/>
            <w:szCs w:val="24"/>
          </w:rPr>
          <w:t>, Processed Buffalo Meat, Buffalo Carcass Outside, Buffalo...</w:t>
        </w:r>
        <w:r w:rsidRPr="000E491E">
          <w:rPr>
            <w:rFonts w:ascii="Times New Roman" w:eastAsia="Times New Roman" w:hAnsi="Times New Roman" w:cs="Times New Roman"/>
            <w:color w:val="3499DC"/>
            <w:sz w:val="24"/>
            <w:szCs w:val="24"/>
          </w:rPr>
          <w:t>To the page</w:t>
        </w:r>
      </w:ins>
    </w:p>
    <w:p w:rsidR="000E491E" w:rsidRPr="000E491E" w:rsidRDefault="000E491E" w:rsidP="000E491E">
      <w:pPr>
        <w:shd w:val="clear" w:color="auto" w:fill="FFFFFF"/>
        <w:spacing w:after="68" w:line="240" w:lineRule="auto"/>
        <w:outlineLvl w:val="2"/>
        <w:rPr>
          <w:ins w:id="378" w:author="Unknown"/>
          <w:rFonts w:ascii="inherit" w:eastAsia="Times New Roman" w:hAnsi="inherit" w:cs="Times New Roman"/>
          <w:b/>
          <w:bCs/>
          <w:color w:val="3F3F3F"/>
          <w:sz w:val="18"/>
          <w:szCs w:val="18"/>
        </w:rPr>
      </w:pPr>
      <w:ins w:id="379"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41"/>
        </w:numPr>
        <w:shd w:val="clear" w:color="auto" w:fill="FFFFFF"/>
        <w:spacing w:before="100" w:beforeAutospacing="1" w:after="100" w:afterAutospacing="1" w:line="240" w:lineRule="auto"/>
        <w:ind w:left="-612" w:right="-612"/>
        <w:rPr>
          <w:ins w:id="380" w:author="Unknown"/>
          <w:rFonts w:ascii="Times New Roman" w:eastAsia="Times New Roman" w:hAnsi="Times New Roman" w:cs="Times New Roman"/>
          <w:color w:val="3F3F3F"/>
          <w:sz w:val="18"/>
          <w:szCs w:val="18"/>
        </w:rPr>
      </w:pPr>
      <w:ins w:id="381" w:author="Unknown">
        <w:r w:rsidRPr="000E491E">
          <w:rPr>
            <w:rFonts w:ascii="Times New Roman" w:eastAsia="Times New Roman" w:hAnsi="Times New Roman" w:cs="Times New Roman"/>
            <w:color w:val="3F3F3F"/>
            <w:sz w:val="18"/>
            <w:szCs w:val="18"/>
          </w:rPr>
          <w:t>Livestock and fish</w:t>
        </w:r>
      </w:ins>
    </w:p>
    <w:p w:rsidR="000E491E" w:rsidRPr="000E491E" w:rsidRDefault="000E491E" w:rsidP="000E491E">
      <w:pPr>
        <w:numPr>
          <w:ilvl w:val="0"/>
          <w:numId w:val="41"/>
        </w:numPr>
        <w:shd w:val="clear" w:color="auto" w:fill="FFFFFF"/>
        <w:spacing w:before="100" w:beforeAutospacing="1" w:after="100" w:afterAutospacing="1" w:line="240" w:lineRule="auto"/>
        <w:ind w:left="-612" w:right="-612"/>
        <w:rPr>
          <w:ins w:id="382" w:author="Unknown"/>
          <w:rFonts w:ascii="Times New Roman" w:eastAsia="Times New Roman" w:hAnsi="Times New Roman" w:cs="Times New Roman"/>
          <w:color w:val="3F3F3F"/>
          <w:sz w:val="18"/>
          <w:szCs w:val="18"/>
        </w:rPr>
      </w:pPr>
      <w:ins w:id="383" w:author="Unknown">
        <w:r w:rsidRPr="000E491E">
          <w:rPr>
            <w:rFonts w:ascii="Times New Roman" w:eastAsia="Times New Roman" w:hAnsi="Times New Roman" w:cs="Times New Roman"/>
            <w:color w:val="3F3F3F"/>
            <w:sz w:val="18"/>
            <w:szCs w:val="18"/>
          </w:rPr>
          <w:t>Cattle</w:t>
        </w:r>
      </w:ins>
    </w:p>
    <w:p w:rsidR="000E491E" w:rsidRPr="000E491E" w:rsidRDefault="000E491E" w:rsidP="000E491E">
      <w:pPr>
        <w:numPr>
          <w:ilvl w:val="0"/>
          <w:numId w:val="41"/>
        </w:numPr>
        <w:shd w:val="clear" w:color="auto" w:fill="FFFFFF"/>
        <w:spacing w:before="100" w:beforeAutospacing="1" w:after="100" w:afterAutospacing="1" w:line="240" w:lineRule="auto"/>
        <w:ind w:left="-612" w:right="-612"/>
        <w:rPr>
          <w:ins w:id="384" w:author="Unknown"/>
          <w:rFonts w:ascii="Times New Roman" w:eastAsia="Times New Roman" w:hAnsi="Times New Roman" w:cs="Times New Roman"/>
          <w:color w:val="3F3F3F"/>
          <w:sz w:val="18"/>
          <w:szCs w:val="18"/>
        </w:rPr>
      </w:pPr>
      <w:ins w:id="385" w:author="Unknown">
        <w:r w:rsidRPr="000E491E">
          <w:rPr>
            <w:rFonts w:ascii="Times New Roman" w:eastAsia="Times New Roman" w:hAnsi="Times New Roman" w:cs="Times New Roman"/>
            <w:color w:val="3F3F3F"/>
            <w:sz w:val="18"/>
            <w:szCs w:val="18"/>
          </w:rPr>
          <w:t>Cattle, pedigree...</w:t>
        </w:r>
      </w:ins>
    </w:p>
    <w:p w:rsidR="000E491E" w:rsidRPr="000E491E" w:rsidRDefault="00C57EDB" w:rsidP="000E491E">
      <w:pPr>
        <w:shd w:val="clear" w:color="auto" w:fill="FFFFFF"/>
        <w:spacing w:line="240" w:lineRule="auto"/>
        <w:rPr>
          <w:ins w:id="386" w:author="Unknown"/>
          <w:rFonts w:ascii="Times New Roman" w:eastAsia="Times New Roman" w:hAnsi="Times New Roman" w:cs="Times New Roman"/>
          <w:sz w:val="24"/>
          <w:szCs w:val="24"/>
        </w:rPr>
      </w:pPr>
      <w:ins w:id="387"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388" w:author="Unknown"/>
          <w:rFonts w:ascii="Times New Roman" w:eastAsia="Times New Roman" w:hAnsi="Times New Roman" w:cs="Times New Roman"/>
          <w:color w:val="3F3F3F"/>
          <w:sz w:val="24"/>
          <w:szCs w:val="24"/>
        </w:rPr>
      </w:pPr>
      <w:ins w:id="38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"https://in.kompass.com/c/pragati-biocare/in728408/" \o "Pragati Biocare"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390" w:author="Unknown"/>
          <w:rFonts w:ascii="inherit" w:eastAsia="Times New Roman" w:hAnsi="inherit" w:cs="Times New Roman"/>
          <w:b/>
          <w:bCs/>
          <w:color w:val="198B84"/>
          <w:sz w:val="20"/>
          <w:szCs w:val="20"/>
        </w:rPr>
      </w:pPr>
      <w:proofErr w:type="spellStart"/>
      <w:ins w:id="391" w:author="Unknown">
        <w:r w:rsidRPr="000E491E">
          <w:rPr>
            <w:rFonts w:ascii="inherit" w:eastAsia="Times New Roman" w:hAnsi="inherit" w:cs="Times New Roman"/>
            <w:b/>
            <w:bCs/>
            <w:color w:val="198B84"/>
            <w:sz w:val="20"/>
          </w:rPr>
          <w:t>Pragati</w:t>
        </w:r>
        <w:proofErr w:type="spellEnd"/>
        <w:r w:rsidRPr="000E491E">
          <w:rPr>
            <w:rFonts w:ascii="inherit" w:eastAsia="Times New Roman" w:hAnsi="inherit" w:cs="Times New Roman"/>
            <w:b/>
            <w:bCs/>
            <w:color w:val="198B84"/>
            <w:sz w:val="20"/>
          </w:rPr>
          <w:t xml:space="preserve"> </w:t>
        </w:r>
        <w:proofErr w:type="spellStart"/>
        <w:r w:rsidRPr="000E491E">
          <w:rPr>
            <w:rFonts w:ascii="inherit" w:eastAsia="Times New Roman" w:hAnsi="inherit" w:cs="Times New Roman"/>
            <w:b/>
            <w:bCs/>
            <w:color w:val="198B84"/>
            <w:sz w:val="20"/>
          </w:rPr>
          <w:t>Biocare</w:t>
        </w:r>
        <w:proofErr w:type="spellEnd"/>
      </w:ins>
    </w:p>
    <w:p w:rsidR="000E491E" w:rsidRPr="000E491E" w:rsidRDefault="000E491E" w:rsidP="000E491E">
      <w:pPr>
        <w:shd w:val="clear" w:color="auto" w:fill="FFFFFF"/>
        <w:spacing w:after="0" w:line="240" w:lineRule="auto"/>
        <w:rPr>
          <w:ins w:id="392" w:author="Unknown"/>
          <w:rFonts w:ascii="Times New Roman" w:eastAsia="Times New Roman" w:hAnsi="Times New Roman" w:cs="Times New Roman"/>
          <w:color w:val="3F3F3F"/>
          <w:sz w:val="24"/>
          <w:szCs w:val="24"/>
        </w:rPr>
      </w:pPr>
      <w:proofErr w:type="spellStart"/>
      <w:ins w:id="393" w:author="Unknown">
        <w:r w:rsidRPr="000E491E">
          <w:rPr>
            <w:rFonts w:ascii="Times New Roman" w:eastAsia="Times New Roman" w:hAnsi="Times New Roman" w:cs="Times New Roman"/>
            <w:color w:val="3F3F3F"/>
            <w:sz w:val="16"/>
          </w:rPr>
          <w:t>Bengaluru</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136" w:line="240" w:lineRule="auto"/>
        <w:rPr>
          <w:ins w:id="394" w:author="Unknown"/>
          <w:rFonts w:ascii="Times New Roman" w:eastAsia="Times New Roman" w:hAnsi="Times New Roman" w:cs="Times New Roman"/>
          <w:sz w:val="24"/>
          <w:szCs w:val="24"/>
        </w:rPr>
      </w:pPr>
      <w:ins w:id="395" w:author="Unknown">
        <w:r w:rsidRPr="000E491E">
          <w:rPr>
            <w:rFonts w:ascii="Times New Roman" w:eastAsia="Times New Roman" w:hAnsi="Times New Roman" w:cs="Times New Roman"/>
            <w:color w:val="3F3F3F"/>
            <w:sz w:val="24"/>
            <w:szCs w:val="24"/>
          </w:rPr>
          <w:t xml:space="preserve">Manufacturers &amp; Exporters of Biological Products for </w:t>
        </w:r>
        <w:proofErr w:type="spellStart"/>
        <w:r w:rsidRPr="000E491E">
          <w:rPr>
            <w:rFonts w:ascii="Times New Roman" w:eastAsia="Times New Roman" w:hAnsi="Times New Roman" w:cs="Times New Roman"/>
            <w:color w:val="3F3F3F"/>
            <w:sz w:val="24"/>
            <w:szCs w:val="24"/>
          </w:rPr>
          <w:t>Polutry</w:t>
        </w:r>
        <w:proofErr w:type="spellEnd"/>
        <w:r w:rsidRPr="000E491E">
          <w:rPr>
            <w:rFonts w:ascii="Times New Roman" w:eastAsia="Times New Roman" w:hAnsi="Times New Roman" w:cs="Times New Roman"/>
            <w:color w:val="3F3F3F"/>
            <w:sz w:val="24"/>
            <w:szCs w:val="24"/>
          </w:rPr>
          <w:t xml:space="preserve"> &amp; Cattle Feed, Herbs, Herbal Extracts, </w:t>
        </w:r>
        <w:proofErr w:type="spellStart"/>
        <w:r w:rsidRPr="000E491E">
          <w:rPr>
            <w:rFonts w:ascii="Times New Roman" w:eastAsia="Times New Roman" w:hAnsi="Times New Roman" w:cs="Times New Roman"/>
            <w:color w:val="3F3F3F"/>
            <w:sz w:val="24"/>
            <w:szCs w:val="24"/>
          </w:rPr>
          <w:t>Phytochemicals</w:t>
        </w:r>
        <w:proofErr w:type="spellEnd"/>
        <w:r w:rsidRPr="000E491E">
          <w:rPr>
            <w:rFonts w:ascii="Times New Roman" w:eastAsia="Times New Roman" w:hAnsi="Times New Roman" w:cs="Times New Roman"/>
            <w:color w:val="3F3F3F"/>
            <w:sz w:val="24"/>
            <w:szCs w:val="24"/>
          </w:rPr>
          <w:t xml:space="preserve">, </w:t>
        </w:r>
        <w:proofErr w:type="spellStart"/>
        <w:r w:rsidRPr="000E491E">
          <w:rPr>
            <w:rFonts w:ascii="Times New Roman" w:eastAsia="Times New Roman" w:hAnsi="Times New Roman" w:cs="Times New Roman"/>
            <w:color w:val="3F3F3F"/>
            <w:sz w:val="24"/>
            <w:szCs w:val="24"/>
          </w:rPr>
          <w:t>Nutraceutical</w:t>
        </w:r>
        <w:proofErr w:type="spellEnd"/>
        <w:r w:rsidRPr="000E491E">
          <w:rPr>
            <w:rFonts w:ascii="Times New Roman" w:eastAsia="Times New Roman" w:hAnsi="Times New Roman" w:cs="Times New Roman"/>
            <w:color w:val="3F3F3F"/>
            <w:sz w:val="24"/>
            <w:szCs w:val="24"/>
          </w:rPr>
          <w:t xml:space="preserve"> Food Supplements.</w:t>
        </w:r>
      </w:ins>
    </w:p>
    <w:p w:rsidR="000E491E" w:rsidRPr="000E491E" w:rsidRDefault="000E491E" w:rsidP="000E491E">
      <w:pPr>
        <w:shd w:val="clear" w:color="auto" w:fill="FFFFFF"/>
        <w:spacing w:after="68" w:line="240" w:lineRule="auto"/>
        <w:outlineLvl w:val="2"/>
        <w:rPr>
          <w:ins w:id="396" w:author="Unknown"/>
          <w:rFonts w:ascii="inherit" w:eastAsia="Times New Roman" w:hAnsi="inherit" w:cs="Times New Roman"/>
          <w:b/>
          <w:bCs/>
          <w:color w:val="3F3F3F"/>
          <w:sz w:val="18"/>
          <w:szCs w:val="18"/>
        </w:rPr>
      </w:pPr>
      <w:ins w:id="397"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42"/>
        </w:numPr>
        <w:shd w:val="clear" w:color="auto" w:fill="FFFFFF"/>
        <w:spacing w:before="100" w:beforeAutospacing="1" w:after="100" w:afterAutospacing="1" w:line="240" w:lineRule="auto"/>
        <w:ind w:left="-612" w:right="-612"/>
        <w:rPr>
          <w:ins w:id="398" w:author="Unknown"/>
          <w:rFonts w:ascii="Times New Roman" w:eastAsia="Times New Roman" w:hAnsi="Times New Roman" w:cs="Times New Roman"/>
          <w:color w:val="3F3F3F"/>
          <w:sz w:val="18"/>
          <w:szCs w:val="18"/>
        </w:rPr>
      </w:pPr>
      <w:ins w:id="399" w:author="Unknown">
        <w:r w:rsidRPr="000E491E">
          <w:rPr>
            <w:rFonts w:ascii="Times New Roman" w:eastAsia="Times New Roman" w:hAnsi="Times New Roman" w:cs="Times New Roman"/>
            <w:color w:val="3F3F3F"/>
            <w:sz w:val="18"/>
            <w:szCs w:val="18"/>
          </w:rPr>
          <w:t>Agriculture and forestry</w:t>
        </w:r>
      </w:ins>
    </w:p>
    <w:p w:rsidR="000E491E" w:rsidRPr="000E491E" w:rsidRDefault="000E491E" w:rsidP="000E491E">
      <w:pPr>
        <w:numPr>
          <w:ilvl w:val="0"/>
          <w:numId w:val="42"/>
        </w:numPr>
        <w:shd w:val="clear" w:color="auto" w:fill="FFFFFF"/>
        <w:spacing w:before="100" w:beforeAutospacing="1" w:after="100" w:afterAutospacing="1" w:line="240" w:lineRule="auto"/>
        <w:ind w:left="-612" w:right="-612"/>
        <w:rPr>
          <w:ins w:id="400" w:author="Unknown"/>
          <w:rFonts w:ascii="Times New Roman" w:eastAsia="Times New Roman" w:hAnsi="Times New Roman" w:cs="Times New Roman"/>
          <w:color w:val="3F3F3F"/>
          <w:sz w:val="18"/>
          <w:szCs w:val="18"/>
        </w:rPr>
      </w:pPr>
      <w:ins w:id="401" w:author="Unknown">
        <w:r w:rsidRPr="000E491E">
          <w:rPr>
            <w:rFonts w:ascii="Times New Roman" w:eastAsia="Times New Roman" w:hAnsi="Times New Roman" w:cs="Times New Roman"/>
            <w:color w:val="3F3F3F"/>
            <w:sz w:val="18"/>
            <w:szCs w:val="18"/>
          </w:rPr>
          <w:t>Medicinal herbs and plants</w:t>
        </w:r>
      </w:ins>
    </w:p>
    <w:p w:rsidR="000E491E" w:rsidRPr="000E491E" w:rsidRDefault="000E491E" w:rsidP="000E491E">
      <w:pPr>
        <w:numPr>
          <w:ilvl w:val="0"/>
          <w:numId w:val="42"/>
        </w:numPr>
        <w:shd w:val="clear" w:color="auto" w:fill="FFFFFF"/>
        <w:spacing w:before="100" w:beforeAutospacing="1" w:after="100" w:afterAutospacing="1" w:line="240" w:lineRule="auto"/>
        <w:ind w:left="-612" w:right="-612"/>
        <w:rPr>
          <w:ins w:id="402" w:author="Unknown"/>
          <w:rFonts w:ascii="Times New Roman" w:eastAsia="Times New Roman" w:hAnsi="Times New Roman" w:cs="Times New Roman"/>
          <w:color w:val="3F3F3F"/>
          <w:sz w:val="18"/>
          <w:szCs w:val="18"/>
        </w:rPr>
      </w:pPr>
      <w:ins w:id="403" w:author="Unknown">
        <w:r w:rsidRPr="000E491E">
          <w:rPr>
            <w:rFonts w:ascii="Times New Roman" w:eastAsia="Times New Roman" w:hAnsi="Times New Roman" w:cs="Times New Roman"/>
            <w:color w:val="3F3F3F"/>
            <w:sz w:val="18"/>
            <w:szCs w:val="18"/>
          </w:rPr>
          <w:t>Food...</w:t>
        </w:r>
      </w:ins>
    </w:p>
    <w:p w:rsidR="000E491E" w:rsidRPr="000E491E" w:rsidRDefault="00C57EDB" w:rsidP="000E491E">
      <w:pPr>
        <w:shd w:val="clear" w:color="auto" w:fill="FFFFFF"/>
        <w:spacing w:line="240" w:lineRule="auto"/>
        <w:rPr>
          <w:ins w:id="404" w:author="Unknown"/>
          <w:rFonts w:ascii="Times New Roman" w:eastAsia="Times New Roman" w:hAnsi="Times New Roman" w:cs="Times New Roman"/>
          <w:sz w:val="24"/>
          <w:szCs w:val="24"/>
        </w:rPr>
      </w:pPr>
      <w:ins w:id="405"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406" w:author="Unknown"/>
          <w:rFonts w:ascii="Times New Roman" w:eastAsia="Times New Roman" w:hAnsi="Times New Roman" w:cs="Times New Roman"/>
          <w:color w:val="3F3F3F"/>
          <w:sz w:val="24"/>
          <w:szCs w:val="24"/>
        </w:rPr>
      </w:pPr>
      <w:ins w:id="40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"https://in.kompass.com/c/scottlabs-private-limited/in727897/" \o "Scottlabs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408" w:author="Unknown"/>
          <w:rFonts w:ascii="inherit" w:eastAsia="Times New Roman" w:hAnsi="inherit" w:cs="Times New Roman"/>
          <w:b/>
          <w:bCs/>
          <w:color w:val="198B84"/>
          <w:sz w:val="20"/>
          <w:szCs w:val="20"/>
        </w:rPr>
      </w:pPr>
      <w:proofErr w:type="spellStart"/>
      <w:ins w:id="409" w:author="Unknown">
        <w:r w:rsidRPr="000E491E">
          <w:rPr>
            <w:rFonts w:ascii="inherit" w:eastAsia="Times New Roman" w:hAnsi="inherit" w:cs="Times New Roman"/>
            <w:b/>
            <w:bCs/>
            <w:color w:val="198B84"/>
            <w:sz w:val="20"/>
          </w:rPr>
          <w:t>Scottlabs</w:t>
        </w:r>
        <w:proofErr w:type="spellEnd"/>
        <w:r w:rsidRPr="000E491E">
          <w:rPr>
            <w:rFonts w:ascii="inherit" w:eastAsia="Times New Roman" w:hAnsi="inherit" w:cs="Times New Roman"/>
            <w:b/>
            <w:bCs/>
            <w:color w:val="198B84"/>
            <w:sz w:val="20"/>
          </w:rPr>
          <w:t xml:space="preserve"> Private Limited</w:t>
        </w:r>
      </w:ins>
    </w:p>
    <w:p w:rsidR="000E491E" w:rsidRPr="000E491E" w:rsidRDefault="000E491E" w:rsidP="000E491E">
      <w:pPr>
        <w:shd w:val="clear" w:color="auto" w:fill="FFFFFF"/>
        <w:spacing w:after="0" w:line="240" w:lineRule="auto"/>
        <w:rPr>
          <w:ins w:id="410" w:author="Unknown"/>
          <w:rFonts w:ascii="Times New Roman" w:eastAsia="Times New Roman" w:hAnsi="Times New Roman" w:cs="Times New Roman"/>
          <w:color w:val="3F3F3F"/>
          <w:sz w:val="24"/>
          <w:szCs w:val="24"/>
        </w:rPr>
      </w:pPr>
      <w:ins w:id="411" w:author="Unknown">
        <w:r w:rsidRPr="000E491E">
          <w:rPr>
            <w:rFonts w:ascii="Times New Roman" w:eastAsia="Times New Roman" w:hAnsi="Times New Roman" w:cs="Times New Roman"/>
            <w:color w:val="3F3F3F"/>
            <w:sz w:val="16"/>
          </w:rPr>
          <w:t>Hyderabad - India</w:t>
        </w:r>
      </w:ins>
    </w:p>
    <w:p w:rsidR="000E491E" w:rsidRPr="000E491E" w:rsidRDefault="000E491E" w:rsidP="000E491E">
      <w:pPr>
        <w:shd w:val="clear" w:color="auto" w:fill="FFFFFF"/>
        <w:spacing w:after="136" w:line="240" w:lineRule="auto"/>
        <w:rPr>
          <w:ins w:id="412" w:author="Unknown"/>
          <w:rFonts w:ascii="Times New Roman" w:eastAsia="Times New Roman" w:hAnsi="Times New Roman" w:cs="Times New Roman"/>
          <w:sz w:val="24"/>
          <w:szCs w:val="24"/>
        </w:rPr>
      </w:pPr>
      <w:proofErr w:type="gramStart"/>
      <w:ins w:id="413" w:author="Unknown">
        <w:r w:rsidRPr="000E491E">
          <w:rPr>
            <w:rFonts w:ascii="Times New Roman" w:eastAsia="Times New Roman" w:hAnsi="Times New Roman" w:cs="Times New Roman"/>
            <w:color w:val="3F3F3F"/>
            <w:sz w:val="24"/>
            <w:szCs w:val="24"/>
          </w:rPr>
          <w:t>Animal Nutritional Products</w:t>
        </w:r>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414" w:author="Unknown"/>
          <w:rFonts w:ascii="inherit" w:eastAsia="Times New Roman" w:hAnsi="inherit" w:cs="Times New Roman"/>
          <w:b/>
          <w:bCs/>
          <w:color w:val="3F3F3F"/>
          <w:sz w:val="18"/>
          <w:szCs w:val="18"/>
        </w:rPr>
      </w:pPr>
      <w:ins w:id="415"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43"/>
        </w:numPr>
        <w:shd w:val="clear" w:color="auto" w:fill="FFFFFF"/>
        <w:spacing w:before="100" w:beforeAutospacing="1" w:after="100" w:afterAutospacing="1" w:line="240" w:lineRule="auto"/>
        <w:ind w:left="-612" w:right="-612"/>
        <w:rPr>
          <w:ins w:id="416" w:author="Unknown"/>
          <w:rFonts w:ascii="Times New Roman" w:eastAsia="Times New Roman" w:hAnsi="Times New Roman" w:cs="Times New Roman"/>
          <w:color w:val="3F3F3F"/>
          <w:sz w:val="18"/>
          <w:szCs w:val="18"/>
        </w:rPr>
      </w:pPr>
      <w:ins w:id="417"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43"/>
        </w:numPr>
        <w:shd w:val="clear" w:color="auto" w:fill="FFFFFF"/>
        <w:spacing w:before="100" w:beforeAutospacing="1" w:after="100" w:afterAutospacing="1" w:line="240" w:lineRule="auto"/>
        <w:ind w:left="-612" w:right="-612"/>
        <w:rPr>
          <w:ins w:id="418" w:author="Unknown"/>
          <w:rFonts w:ascii="Times New Roman" w:eastAsia="Times New Roman" w:hAnsi="Times New Roman" w:cs="Times New Roman"/>
          <w:color w:val="3F3F3F"/>
          <w:sz w:val="18"/>
          <w:szCs w:val="18"/>
        </w:rPr>
      </w:pPr>
      <w:ins w:id="419"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43"/>
        </w:numPr>
        <w:shd w:val="clear" w:color="auto" w:fill="FFFFFF"/>
        <w:spacing w:before="100" w:beforeAutospacing="1" w:after="100" w:afterAutospacing="1" w:line="240" w:lineRule="auto"/>
        <w:ind w:left="-612" w:right="-612"/>
        <w:rPr>
          <w:ins w:id="420" w:author="Unknown"/>
          <w:rFonts w:ascii="Times New Roman" w:eastAsia="Times New Roman" w:hAnsi="Times New Roman" w:cs="Times New Roman"/>
          <w:color w:val="3F3F3F"/>
          <w:sz w:val="18"/>
          <w:szCs w:val="18"/>
        </w:rPr>
      </w:pPr>
      <w:proofErr w:type="gramStart"/>
      <w:ins w:id="421" w:author="Unknown">
        <w:r w:rsidRPr="000E491E">
          <w:rPr>
            <w:rFonts w:ascii="Times New Roman" w:eastAsia="Times New Roman" w:hAnsi="Times New Roman" w:cs="Times New Roman"/>
            <w:color w:val="3F3F3F"/>
            <w:sz w:val="18"/>
            <w:szCs w:val="18"/>
          </w:rPr>
          <w:t>Cattle feed</w:t>
        </w:r>
        <w:proofErr w:type="gramEnd"/>
        <w:r w:rsidRPr="000E491E">
          <w:rPr>
            <w:rFonts w:ascii="Times New Roman" w:eastAsia="Times New Roman" w:hAnsi="Times New Roman" w:cs="Times New Roman"/>
            <w:color w:val="3F3F3F"/>
            <w:sz w:val="18"/>
            <w:szCs w:val="18"/>
          </w:rPr>
          <w:t>s and feed concentrates...</w:t>
        </w:r>
      </w:ins>
    </w:p>
    <w:p w:rsidR="000E491E" w:rsidRPr="000E491E" w:rsidRDefault="00C57EDB" w:rsidP="000E491E">
      <w:pPr>
        <w:shd w:val="clear" w:color="auto" w:fill="FFFFFF"/>
        <w:spacing w:line="240" w:lineRule="auto"/>
        <w:rPr>
          <w:ins w:id="422" w:author="Unknown"/>
          <w:rFonts w:ascii="Times New Roman" w:eastAsia="Times New Roman" w:hAnsi="Times New Roman" w:cs="Times New Roman"/>
          <w:sz w:val="24"/>
          <w:szCs w:val="24"/>
        </w:rPr>
      </w:pPr>
      <w:ins w:id="423"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424" w:author="Unknown"/>
          <w:rFonts w:ascii="Times New Roman" w:eastAsia="Times New Roman" w:hAnsi="Times New Roman" w:cs="Times New Roman"/>
          <w:color w:val="3F3F3F"/>
          <w:sz w:val="24"/>
          <w:szCs w:val="24"/>
        </w:rPr>
      </w:pPr>
      <w:ins w:id="42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"https://in.kompass.com/c/benmed-laboratories-private-limited/in755324/" \o "Benmed Laboratories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426" w:author="Unknown"/>
          <w:rFonts w:ascii="inherit" w:eastAsia="Times New Roman" w:hAnsi="inherit" w:cs="Times New Roman"/>
          <w:b/>
          <w:bCs/>
          <w:color w:val="198B84"/>
          <w:sz w:val="20"/>
          <w:szCs w:val="20"/>
        </w:rPr>
      </w:pPr>
      <w:proofErr w:type="spellStart"/>
      <w:ins w:id="427" w:author="Unknown">
        <w:r w:rsidRPr="000E491E">
          <w:rPr>
            <w:rFonts w:ascii="inherit" w:eastAsia="Times New Roman" w:hAnsi="inherit" w:cs="Times New Roman"/>
            <w:b/>
            <w:bCs/>
            <w:color w:val="198B84"/>
            <w:sz w:val="20"/>
          </w:rPr>
          <w:t>Benmed</w:t>
        </w:r>
        <w:proofErr w:type="spellEnd"/>
        <w:r w:rsidRPr="000E491E">
          <w:rPr>
            <w:rFonts w:ascii="inherit" w:eastAsia="Times New Roman" w:hAnsi="inherit" w:cs="Times New Roman"/>
            <w:b/>
            <w:bCs/>
            <w:color w:val="198B84"/>
            <w:sz w:val="20"/>
          </w:rPr>
          <w:t xml:space="preserve"> Laboratories Private Limited</w:t>
        </w:r>
      </w:ins>
    </w:p>
    <w:p w:rsidR="000E491E" w:rsidRPr="000E491E" w:rsidRDefault="000E491E" w:rsidP="000E491E">
      <w:pPr>
        <w:shd w:val="clear" w:color="auto" w:fill="FFFFFF"/>
        <w:spacing w:after="0" w:line="240" w:lineRule="auto"/>
        <w:rPr>
          <w:ins w:id="428" w:author="Unknown"/>
          <w:rFonts w:ascii="Times New Roman" w:eastAsia="Times New Roman" w:hAnsi="Times New Roman" w:cs="Times New Roman"/>
          <w:color w:val="3F3F3F"/>
          <w:sz w:val="24"/>
          <w:szCs w:val="24"/>
        </w:rPr>
      </w:pPr>
      <w:ins w:id="429" w:author="Unknown">
        <w:r w:rsidRPr="000E491E">
          <w:rPr>
            <w:rFonts w:ascii="Times New Roman" w:eastAsia="Times New Roman" w:hAnsi="Times New Roman" w:cs="Times New Roman"/>
            <w:color w:val="3F3F3F"/>
            <w:sz w:val="16"/>
          </w:rPr>
          <w:t>Kolkata - India</w:t>
        </w:r>
      </w:ins>
    </w:p>
    <w:p w:rsidR="000E491E" w:rsidRPr="000E491E" w:rsidRDefault="000E491E" w:rsidP="000E491E">
      <w:pPr>
        <w:shd w:val="clear" w:color="auto" w:fill="FFFFFF"/>
        <w:spacing w:after="136" w:line="240" w:lineRule="auto"/>
        <w:rPr>
          <w:ins w:id="430" w:author="Unknown"/>
          <w:rFonts w:ascii="Times New Roman" w:eastAsia="Times New Roman" w:hAnsi="Times New Roman" w:cs="Times New Roman"/>
          <w:sz w:val="24"/>
          <w:szCs w:val="24"/>
        </w:rPr>
      </w:pPr>
      <w:proofErr w:type="gramStart"/>
      <w:ins w:id="431" w:author="Unknown">
        <w:r w:rsidRPr="000E491E">
          <w:rPr>
            <w:rFonts w:ascii="Times New Roman" w:eastAsia="Times New Roman" w:hAnsi="Times New Roman" w:cs="Times New Roman"/>
            <w:color w:val="3F3F3F"/>
            <w:sz w:val="24"/>
            <w:szCs w:val="24"/>
          </w:rPr>
          <w:t>Manufacturer of Pharmaceuticals &amp; Animal Food Supplements</w:t>
        </w:r>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432" w:author="Unknown"/>
          <w:rFonts w:ascii="inherit" w:eastAsia="Times New Roman" w:hAnsi="inherit" w:cs="Times New Roman"/>
          <w:b/>
          <w:bCs/>
          <w:color w:val="3F3F3F"/>
          <w:sz w:val="18"/>
          <w:szCs w:val="18"/>
        </w:rPr>
      </w:pPr>
      <w:ins w:id="433"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44"/>
        </w:numPr>
        <w:shd w:val="clear" w:color="auto" w:fill="FFFFFF"/>
        <w:spacing w:before="100" w:beforeAutospacing="1" w:after="100" w:afterAutospacing="1" w:line="240" w:lineRule="auto"/>
        <w:ind w:left="-612" w:right="-612"/>
        <w:rPr>
          <w:ins w:id="434" w:author="Unknown"/>
          <w:rFonts w:ascii="Times New Roman" w:eastAsia="Times New Roman" w:hAnsi="Times New Roman" w:cs="Times New Roman"/>
          <w:color w:val="3F3F3F"/>
          <w:sz w:val="18"/>
          <w:szCs w:val="18"/>
        </w:rPr>
      </w:pPr>
      <w:ins w:id="435"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44"/>
        </w:numPr>
        <w:shd w:val="clear" w:color="auto" w:fill="FFFFFF"/>
        <w:spacing w:before="100" w:beforeAutospacing="1" w:after="100" w:afterAutospacing="1" w:line="240" w:lineRule="auto"/>
        <w:ind w:left="-612" w:right="-612"/>
        <w:rPr>
          <w:ins w:id="436" w:author="Unknown"/>
          <w:rFonts w:ascii="Times New Roman" w:eastAsia="Times New Roman" w:hAnsi="Times New Roman" w:cs="Times New Roman"/>
          <w:color w:val="3F3F3F"/>
          <w:sz w:val="18"/>
          <w:szCs w:val="18"/>
        </w:rPr>
      </w:pPr>
      <w:ins w:id="437"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44"/>
        </w:numPr>
        <w:shd w:val="clear" w:color="auto" w:fill="FFFFFF"/>
        <w:spacing w:before="100" w:beforeAutospacing="1" w:after="100" w:afterAutospacing="1" w:line="240" w:lineRule="auto"/>
        <w:ind w:left="-612" w:right="-612"/>
        <w:rPr>
          <w:ins w:id="438" w:author="Unknown"/>
          <w:rFonts w:ascii="Times New Roman" w:eastAsia="Times New Roman" w:hAnsi="Times New Roman" w:cs="Times New Roman"/>
          <w:color w:val="3F3F3F"/>
          <w:sz w:val="18"/>
          <w:szCs w:val="18"/>
        </w:rPr>
      </w:pPr>
      <w:ins w:id="439" w:author="Unknown">
        <w:r w:rsidRPr="000E491E">
          <w:rPr>
            <w:rFonts w:ascii="Times New Roman" w:eastAsia="Times New Roman" w:hAnsi="Times New Roman" w:cs="Times New Roman"/>
            <w:color w:val="3F3F3F"/>
            <w:sz w:val="18"/>
            <w:szCs w:val="18"/>
          </w:rPr>
          <w:t>Animal feed supplements</w:t>
        </w:r>
      </w:ins>
    </w:p>
    <w:p w:rsidR="000E491E" w:rsidRPr="000E491E" w:rsidRDefault="00C57EDB" w:rsidP="000E491E">
      <w:pPr>
        <w:shd w:val="clear" w:color="auto" w:fill="FFFFFF"/>
        <w:spacing w:line="240" w:lineRule="auto"/>
        <w:rPr>
          <w:ins w:id="440" w:author="Unknown"/>
          <w:rFonts w:ascii="Times New Roman" w:eastAsia="Times New Roman" w:hAnsi="Times New Roman" w:cs="Times New Roman"/>
          <w:sz w:val="24"/>
          <w:szCs w:val="24"/>
        </w:rPr>
      </w:pPr>
      <w:ins w:id="441" w:author="Unknown">
        <w:r w:rsidRPr="000E491E">
          <w:rPr>
            <w:rFonts w:ascii="Times New Roman" w:eastAsia="Times New Roman" w:hAnsi="Times New Roman" w:cs="Times New Roman"/>
            <w:sz w:val="24"/>
            <w:szCs w:val="24"/>
          </w:rPr>
          <w:lastRenderedPageBreak/>
          <w:fldChar w:fldCharType="end"/>
        </w:r>
      </w:ins>
    </w:p>
    <w:p w:rsidR="000E491E" w:rsidRPr="000E491E" w:rsidRDefault="00C57EDB" w:rsidP="000E491E">
      <w:pPr>
        <w:shd w:val="clear" w:color="auto" w:fill="FFFFFF"/>
        <w:spacing w:after="0" w:line="240" w:lineRule="auto"/>
        <w:rPr>
          <w:ins w:id="442" w:author="Unknown"/>
          <w:rFonts w:ascii="Times New Roman" w:eastAsia="Times New Roman" w:hAnsi="Times New Roman" w:cs="Times New Roman"/>
          <w:color w:val="3F3F3F"/>
          <w:sz w:val="24"/>
          <w:szCs w:val="24"/>
        </w:rPr>
      </w:pPr>
      <w:ins w:id="44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"https://in.kompass.com/c/arosol-chemicals-private-limited/in759446/" \o "Arosol Chemicals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444" w:author="Unknown"/>
          <w:rFonts w:ascii="inherit" w:eastAsia="Times New Roman" w:hAnsi="inherit" w:cs="Times New Roman"/>
          <w:b/>
          <w:bCs/>
          <w:color w:val="198B84"/>
          <w:sz w:val="20"/>
          <w:szCs w:val="20"/>
        </w:rPr>
      </w:pPr>
      <w:proofErr w:type="spellStart"/>
      <w:ins w:id="445" w:author="Unknown">
        <w:r w:rsidRPr="000E491E">
          <w:rPr>
            <w:rFonts w:ascii="inherit" w:eastAsia="Times New Roman" w:hAnsi="inherit" w:cs="Times New Roman"/>
            <w:b/>
            <w:bCs/>
            <w:color w:val="198B84"/>
            <w:sz w:val="20"/>
          </w:rPr>
          <w:t>Arosol</w:t>
        </w:r>
        <w:proofErr w:type="spellEnd"/>
        <w:r w:rsidRPr="000E491E">
          <w:rPr>
            <w:rFonts w:ascii="inherit" w:eastAsia="Times New Roman" w:hAnsi="inherit" w:cs="Times New Roman"/>
            <w:b/>
            <w:bCs/>
            <w:color w:val="198B84"/>
            <w:sz w:val="20"/>
          </w:rPr>
          <w:t xml:space="preserve"> Chemicals Private Limited</w:t>
        </w:r>
      </w:ins>
    </w:p>
    <w:p w:rsidR="000E491E" w:rsidRPr="000E491E" w:rsidRDefault="000E491E" w:rsidP="000E491E">
      <w:pPr>
        <w:shd w:val="clear" w:color="auto" w:fill="FFFFFF"/>
        <w:spacing w:after="0" w:line="240" w:lineRule="auto"/>
        <w:rPr>
          <w:ins w:id="446" w:author="Unknown"/>
          <w:rFonts w:ascii="Times New Roman" w:eastAsia="Times New Roman" w:hAnsi="Times New Roman" w:cs="Times New Roman"/>
          <w:color w:val="3F3F3F"/>
          <w:sz w:val="24"/>
          <w:szCs w:val="24"/>
        </w:rPr>
      </w:pPr>
      <w:ins w:id="447" w:author="Unknown">
        <w:r w:rsidRPr="000E491E">
          <w:rPr>
            <w:rFonts w:ascii="Times New Roman" w:eastAsia="Times New Roman" w:hAnsi="Times New Roman" w:cs="Times New Roman"/>
            <w:color w:val="3F3F3F"/>
            <w:sz w:val="16"/>
          </w:rPr>
          <w:t>Saharanpur - India</w:t>
        </w:r>
      </w:ins>
    </w:p>
    <w:p w:rsidR="000E491E" w:rsidRPr="000E491E" w:rsidRDefault="000E491E" w:rsidP="000E491E">
      <w:pPr>
        <w:shd w:val="clear" w:color="auto" w:fill="FFFFFF"/>
        <w:spacing w:after="0" w:line="240" w:lineRule="auto"/>
        <w:rPr>
          <w:ins w:id="448" w:author="Unknown"/>
          <w:rFonts w:ascii="Times New Roman" w:eastAsia="Times New Roman" w:hAnsi="Times New Roman" w:cs="Times New Roman"/>
          <w:sz w:val="24"/>
          <w:szCs w:val="24"/>
        </w:rPr>
      </w:pPr>
      <w:ins w:id="449" w:author="Unknown">
        <w:r w:rsidRPr="000E491E">
          <w:rPr>
            <w:rFonts w:ascii="Times New Roman" w:eastAsia="Times New Roman" w:hAnsi="Times New Roman" w:cs="Times New Roman"/>
            <w:color w:val="3F3F3F"/>
            <w:sz w:val="24"/>
            <w:szCs w:val="24"/>
          </w:rPr>
          <w:t xml:space="preserve">Manufacturer, Supplier &amp; Exporter Of Herbal Natural </w:t>
        </w:r>
        <w:proofErr w:type="spellStart"/>
        <w:r w:rsidRPr="000E491E">
          <w:rPr>
            <w:rFonts w:ascii="Times New Roman" w:eastAsia="Times New Roman" w:hAnsi="Times New Roman" w:cs="Times New Roman"/>
            <w:color w:val="3F3F3F"/>
            <w:sz w:val="24"/>
            <w:szCs w:val="24"/>
          </w:rPr>
          <w:t>Methionine</w:t>
        </w:r>
        <w:proofErr w:type="spellEnd"/>
        <w:r w:rsidRPr="000E491E">
          <w:rPr>
            <w:rFonts w:ascii="Times New Roman" w:eastAsia="Times New Roman" w:hAnsi="Times New Roman" w:cs="Times New Roman"/>
            <w:color w:val="3F3F3F"/>
            <w:sz w:val="24"/>
            <w:szCs w:val="24"/>
          </w:rPr>
          <w:t xml:space="preserve">, Herbal Feed Additives, Organic Feed Additives, Animal Feed Additives, Veterinary Products, Animal Feed Supplements, Herbal </w:t>
        </w:r>
        <w:proofErr w:type="spellStart"/>
        <w:r w:rsidRPr="000E491E">
          <w:rPr>
            <w:rFonts w:ascii="Times New Roman" w:eastAsia="Times New Roman" w:hAnsi="Times New Roman" w:cs="Times New Roman"/>
            <w:color w:val="3F3F3F"/>
            <w:sz w:val="24"/>
            <w:szCs w:val="24"/>
          </w:rPr>
          <w:t>Herbal</w:t>
        </w:r>
        <w:proofErr w:type="spellEnd"/>
        <w:r w:rsidRPr="000E491E">
          <w:rPr>
            <w:rFonts w:ascii="Times New Roman" w:eastAsia="Times New Roman" w:hAnsi="Times New Roman" w:cs="Times New Roman"/>
            <w:color w:val="3F3F3F"/>
            <w:sz w:val="24"/>
            <w:szCs w:val="24"/>
          </w:rPr>
          <w:t xml:space="preserve"> </w:t>
        </w:r>
        <w:proofErr w:type="spellStart"/>
        <w:r w:rsidRPr="000E491E">
          <w:rPr>
            <w:rFonts w:ascii="Times New Roman" w:eastAsia="Times New Roman" w:hAnsi="Times New Roman" w:cs="Times New Roman"/>
            <w:color w:val="3F3F3F"/>
            <w:sz w:val="24"/>
            <w:szCs w:val="24"/>
          </w:rPr>
          <w:t>Choline</w:t>
        </w:r>
        <w:proofErr w:type="spellEnd"/>
        <w:r w:rsidRPr="000E491E">
          <w:rPr>
            <w:rFonts w:ascii="Times New Roman" w:eastAsia="Times New Roman" w:hAnsi="Times New Roman" w:cs="Times New Roman"/>
            <w:color w:val="3F3F3F"/>
            <w:sz w:val="24"/>
            <w:szCs w:val="24"/>
          </w:rPr>
          <w:t>, Liver Stimulants, Organic Anti-</w:t>
        </w:r>
        <w:proofErr w:type="spellStart"/>
        <w:r w:rsidRPr="000E491E">
          <w:rPr>
            <w:rFonts w:ascii="Times New Roman" w:eastAsia="Times New Roman" w:hAnsi="Times New Roman" w:cs="Times New Roman"/>
            <w:color w:val="3F3F3F"/>
            <w:sz w:val="24"/>
            <w:szCs w:val="24"/>
          </w:rPr>
          <w:t>Diarrhoeals</w:t>
        </w:r>
        <w:proofErr w:type="spellEnd"/>
        <w:r w:rsidRPr="000E491E">
          <w:rPr>
            <w:rFonts w:ascii="Times New Roman" w:eastAsia="Times New Roman" w:hAnsi="Times New Roman" w:cs="Times New Roman"/>
            <w:color w:val="3F3F3F"/>
            <w:sz w:val="24"/>
            <w:szCs w:val="24"/>
          </w:rPr>
          <w:t>, Respiratory Tonic Eucalyptus Based, Immunity Boos...</w:t>
        </w:r>
        <w:r w:rsidRPr="000E491E">
          <w:rPr>
            <w:rFonts w:ascii="Times New Roman" w:eastAsia="Times New Roman" w:hAnsi="Times New Roman" w:cs="Times New Roman"/>
            <w:color w:val="3499DC"/>
            <w:sz w:val="24"/>
            <w:szCs w:val="24"/>
          </w:rPr>
          <w:t>To the page</w:t>
        </w:r>
      </w:ins>
    </w:p>
    <w:p w:rsidR="000E491E" w:rsidRPr="000E491E" w:rsidRDefault="000E491E" w:rsidP="000E491E">
      <w:pPr>
        <w:shd w:val="clear" w:color="auto" w:fill="FFFFFF"/>
        <w:spacing w:after="68" w:line="240" w:lineRule="auto"/>
        <w:outlineLvl w:val="2"/>
        <w:rPr>
          <w:ins w:id="450" w:author="Unknown"/>
          <w:rFonts w:ascii="inherit" w:eastAsia="Times New Roman" w:hAnsi="inherit" w:cs="Times New Roman"/>
          <w:b/>
          <w:bCs/>
          <w:color w:val="3F3F3F"/>
          <w:sz w:val="18"/>
          <w:szCs w:val="18"/>
        </w:rPr>
      </w:pPr>
      <w:ins w:id="451"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45"/>
        </w:numPr>
        <w:shd w:val="clear" w:color="auto" w:fill="FFFFFF"/>
        <w:spacing w:before="100" w:beforeAutospacing="1" w:after="100" w:afterAutospacing="1" w:line="240" w:lineRule="auto"/>
        <w:ind w:left="-612" w:right="-612"/>
        <w:rPr>
          <w:ins w:id="452" w:author="Unknown"/>
          <w:rFonts w:ascii="Times New Roman" w:eastAsia="Times New Roman" w:hAnsi="Times New Roman" w:cs="Times New Roman"/>
          <w:color w:val="3F3F3F"/>
          <w:sz w:val="18"/>
          <w:szCs w:val="18"/>
        </w:rPr>
      </w:pPr>
      <w:ins w:id="453"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45"/>
        </w:numPr>
        <w:shd w:val="clear" w:color="auto" w:fill="FFFFFF"/>
        <w:spacing w:before="100" w:beforeAutospacing="1" w:after="100" w:afterAutospacing="1" w:line="240" w:lineRule="auto"/>
        <w:ind w:left="-612" w:right="-612"/>
        <w:rPr>
          <w:ins w:id="454" w:author="Unknown"/>
          <w:rFonts w:ascii="Times New Roman" w:eastAsia="Times New Roman" w:hAnsi="Times New Roman" w:cs="Times New Roman"/>
          <w:color w:val="3F3F3F"/>
          <w:sz w:val="18"/>
          <w:szCs w:val="18"/>
        </w:rPr>
      </w:pPr>
      <w:ins w:id="455"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45"/>
        </w:numPr>
        <w:shd w:val="clear" w:color="auto" w:fill="FFFFFF"/>
        <w:spacing w:before="100" w:beforeAutospacing="1" w:after="100" w:afterAutospacing="1" w:line="240" w:lineRule="auto"/>
        <w:ind w:left="-612" w:right="-612"/>
        <w:rPr>
          <w:ins w:id="456" w:author="Unknown"/>
          <w:rFonts w:ascii="Times New Roman" w:eastAsia="Times New Roman" w:hAnsi="Times New Roman" w:cs="Times New Roman"/>
          <w:color w:val="3F3F3F"/>
          <w:sz w:val="18"/>
          <w:szCs w:val="18"/>
        </w:rPr>
      </w:pPr>
      <w:ins w:id="457" w:author="Unknown">
        <w:r w:rsidRPr="000E491E">
          <w:rPr>
            <w:rFonts w:ascii="Times New Roman" w:eastAsia="Times New Roman" w:hAnsi="Times New Roman" w:cs="Times New Roman"/>
            <w:color w:val="3F3F3F"/>
            <w:sz w:val="18"/>
            <w:szCs w:val="18"/>
          </w:rPr>
          <w:t>Animal feed supplements...</w:t>
        </w:r>
      </w:ins>
    </w:p>
    <w:p w:rsidR="000E491E" w:rsidRPr="000E491E" w:rsidRDefault="00C57EDB" w:rsidP="000E491E">
      <w:pPr>
        <w:shd w:val="clear" w:color="auto" w:fill="FFFFFF"/>
        <w:spacing w:line="240" w:lineRule="auto"/>
        <w:rPr>
          <w:ins w:id="458" w:author="Unknown"/>
          <w:rFonts w:ascii="Times New Roman" w:eastAsia="Times New Roman" w:hAnsi="Times New Roman" w:cs="Times New Roman"/>
          <w:sz w:val="24"/>
          <w:szCs w:val="24"/>
        </w:rPr>
      </w:pPr>
      <w:ins w:id="459"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460" w:author="Unknown"/>
          <w:rFonts w:ascii="Times New Roman" w:eastAsia="Times New Roman" w:hAnsi="Times New Roman" w:cs="Times New Roman"/>
          <w:color w:val="3F3F3F"/>
          <w:sz w:val="24"/>
          <w:szCs w:val="24"/>
        </w:rPr>
      </w:pPr>
      <w:ins w:id="46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"https://in.kompass.com/c/golden-hatcheries/in818997/" \o "Golden Hatcheries"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462" w:author="Unknown"/>
          <w:rFonts w:ascii="inherit" w:eastAsia="Times New Roman" w:hAnsi="inherit" w:cs="Times New Roman"/>
          <w:b/>
          <w:bCs/>
          <w:color w:val="198B84"/>
          <w:sz w:val="20"/>
          <w:szCs w:val="20"/>
        </w:rPr>
      </w:pPr>
      <w:ins w:id="463" w:author="Unknown">
        <w:r w:rsidRPr="000E491E">
          <w:rPr>
            <w:rFonts w:ascii="inherit" w:eastAsia="Times New Roman" w:hAnsi="inherit" w:cs="Times New Roman"/>
            <w:b/>
            <w:bCs/>
            <w:color w:val="198B84"/>
            <w:sz w:val="20"/>
          </w:rPr>
          <w:t>Golden Hatcheries</w:t>
        </w:r>
      </w:ins>
    </w:p>
    <w:p w:rsidR="000E491E" w:rsidRPr="000E491E" w:rsidRDefault="000E491E" w:rsidP="000E491E">
      <w:pPr>
        <w:shd w:val="clear" w:color="auto" w:fill="FFFFFF"/>
        <w:spacing w:after="0" w:line="240" w:lineRule="auto"/>
        <w:rPr>
          <w:ins w:id="464" w:author="Unknown"/>
          <w:rFonts w:ascii="Times New Roman" w:eastAsia="Times New Roman" w:hAnsi="Times New Roman" w:cs="Times New Roman"/>
          <w:color w:val="3F3F3F"/>
          <w:sz w:val="24"/>
          <w:szCs w:val="24"/>
        </w:rPr>
      </w:pPr>
      <w:proofErr w:type="spellStart"/>
      <w:ins w:id="465" w:author="Unknown">
        <w:r w:rsidRPr="000E491E">
          <w:rPr>
            <w:rFonts w:ascii="Times New Roman" w:eastAsia="Times New Roman" w:hAnsi="Times New Roman" w:cs="Times New Roman"/>
            <w:color w:val="3F3F3F"/>
            <w:sz w:val="16"/>
          </w:rPr>
          <w:t>Bengaluru</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136" w:line="240" w:lineRule="auto"/>
        <w:rPr>
          <w:ins w:id="466" w:author="Unknown"/>
          <w:rFonts w:ascii="Times New Roman" w:eastAsia="Times New Roman" w:hAnsi="Times New Roman" w:cs="Times New Roman"/>
          <w:sz w:val="24"/>
          <w:szCs w:val="24"/>
        </w:rPr>
      </w:pPr>
      <w:proofErr w:type="gramStart"/>
      <w:ins w:id="467" w:author="Unknown">
        <w:r w:rsidRPr="000E491E">
          <w:rPr>
            <w:rFonts w:ascii="Times New Roman" w:eastAsia="Times New Roman" w:hAnsi="Times New Roman" w:cs="Times New Roman"/>
            <w:color w:val="3F3F3F"/>
            <w:sz w:val="24"/>
            <w:szCs w:val="24"/>
          </w:rPr>
          <w:t>Dealer of Poultry, Real Estate</w:t>
        </w:r>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468" w:author="Unknown"/>
          <w:rFonts w:ascii="inherit" w:eastAsia="Times New Roman" w:hAnsi="inherit" w:cs="Times New Roman"/>
          <w:b/>
          <w:bCs/>
          <w:color w:val="3F3F3F"/>
          <w:sz w:val="18"/>
          <w:szCs w:val="18"/>
        </w:rPr>
      </w:pPr>
      <w:ins w:id="469"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46"/>
        </w:numPr>
        <w:shd w:val="clear" w:color="auto" w:fill="FFFFFF"/>
        <w:spacing w:before="100" w:beforeAutospacing="1" w:after="100" w:afterAutospacing="1" w:line="240" w:lineRule="auto"/>
        <w:ind w:left="-612" w:right="-612"/>
        <w:rPr>
          <w:ins w:id="470" w:author="Unknown"/>
          <w:rFonts w:ascii="Times New Roman" w:eastAsia="Times New Roman" w:hAnsi="Times New Roman" w:cs="Times New Roman"/>
          <w:color w:val="3F3F3F"/>
          <w:sz w:val="18"/>
          <w:szCs w:val="18"/>
        </w:rPr>
      </w:pPr>
      <w:ins w:id="471"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46"/>
        </w:numPr>
        <w:shd w:val="clear" w:color="auto" w:fill="FFFFFF"/>
        <w:spacing w:before="100" w:beforeAutospacing="1" w:after="100" w:afterAutospacing="1" w:line="240" w:lineRule="auto"/>
        <w:ind w:left="-612" w:right="-612"/>
        <w:rPr>
          <w:ins w:id="472" w:author="Unknown"/>
          <w:rFonts w:ascii="Times New Roman" w:eastAsia="Times New Roman" w:hAnsi="Times New Roman" w:cs="Times New Roman"/>
          <w:color w:val="3F3F3F"/>
          <w:sz w:val="18"/>
          <w:szCs w:val="18"/>
        </w:rPr>
      </w:pPr>
      <w:ins w:id="473" w:author="Unknown">
        <w:r w:rsidRPr="000E491E">
          <w:rPr>
            <w:rFonts w:ascii="Times New Roman" w:eastAsia="Times New Roman" w:hAnsi="Times New Roman" w:cs="Times New Roman"/>
            <w:color w:val="3F3F3F"/>
            <w:sz w:val="18"/>
            <w:szCs w:val="18"/>
          </w:rPr>
          <w:t>Poultry and birds, processed</w:t>
        </w:r>
      </w:ins>
    </w:p>
    <w:p w:rsidR="000E491E" w:rsidRPr="000E491E" w:rsidRDefault="000E491E" w:rsidP="000E491E">
      <w:pPr>
        <w:numPr>
          <w:ilvl w:val="0"/>
          <w:numId w:val="46"/>
        </w:numPr>
        <w:shd w:val="clear" w:color="auto" w:fill="FFFFFF"/>
        <w:spacing w:before="100" w:beforeAutospacing="1" w:after="100" w:afterAutospacing="1" w:line="240" w:lineRule="auto"/>
        <w:ind w:left="-612" w:right="-612"/>
        <w:rPr>
          <w:ins w:id="474" w:author="Unknown"/>
          <w:rFonts w:ascii="Times New Roman" w:eastAsia="Times New Roman" w:hAnsi="Times New Roman" w:cs="Times New Roman"/>
          <w:color w:val="3F3F3F"/>
          <w:sz w:val="18"/>
          <w:szCs w:val="18"/>
        </w:rPr>
      </w:pPr>
      <w:ins w:id="475" w:author="Unknown">
        <w:r w:rsidRPr="000E491E">
          <w:rPr>
            <w:rFonts w:ascii="Times New Roman" w:eastAsia="Times New Roman" w:hAnsi="Times New Roman" w:cs="Times New Roman"/>
            <w:color w:val="3F3F3F"/>
            <w:sz w:val="18"/>
            <w:szCs w:val="18"/>
          </w:rPr>
          <w:t>Meat, poultry and game, canned and otherwise packaged...</w:t>
        </w:r>
      </w:ins>
    </w:p>
    <w:p w:rsidR="000E491E" w:rsidRPr="000E491E" w:rsidRDefault="00C57EDB" w:rsidP="000E491E">
      <w:pPr>
        <w:shd w:val="clear" w:color="auto" w:fill="FFFFFF"/>
        <w:spacing w:line="240" w:lineRule="auto"/>
        <w:rPr>
          <w:ins w:id="476" w:author="Unknown"/>
          <w:rFonts w:ascii="Times New Roman" w:eastAsia="Times New Roman" w:hAnsi="Times New Roman" w:cs="Times New Roman"/>
          <w:sz w:val="24"/>
          <w:szCs w:val="24"/>
        </w:rPr>
      </w:pPr>
      <w:ins w:id="477"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478" w:author="Unknown"/>
          <w:rFonts w:ascii="Times New Roman" w:eastAsia="Times New Roman" w:hAnsi="Times New Roman" w:cs="Times New Roman"/>
          <w:color w:val="3F3F3F"/>
          <w:sz w:val="24"/>
          <w:szCs w:val="24"/>
        </w:rPr>
      </w:pPr>
      <w:ins w:id="47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"https://in.kompass.com/c/sheetal-pharma/in715953/" \o "Sheetal Pharma"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480" w:author="Unknown"/>
          <w:rFonts w:ascii="inherit" w:eastAsia="Times New Roman" w:hAnsi="inherit" w:cs="Times New Roman"/>
          <w:b/>
          <w:bCs/>
          <w:color w:val="198B84"/>
          <w:sz w:val="20"/>
          <w:szCs w:val="20"/>
        </w:rPr>
      </w:pPr>
      <w:proofErr w:type="spellStart"/>
      <w:ins w:id="481" w:author="Unknown">
        <w:r w:rsidRPr="000E491E">
          <w:rPr>
            <w:rFonts w:ascii="inherit" w:eastAsia="Times New Roman" w:hAnsi="inherit" w:cs="Times New Roman"/>
            <w:b/>
            <w:bCs/>
            <w:color w:val="198B84"/>
            <w:sz w:val="20"/>
          </w:rPr>
          <w:t>Sheetal</w:t>
        </w:r>
        <w:proofErr w:type="spellEnd"/>
        <w:r w:rsidRPr="000E491E">
          <w:rPr>
            <w:rFonts w:ascii="inherit" w:eastAsia="Times New Roman" w:hAnsi="inherit" w:cs="Times New Roman"/>
            <w:b/>
            <w:bCs/>
            <w:color w:val="198B84"/>
            <w:sz w:val="20"/>
          </w:rPr>
          <w:t xml:space="preserve"> </w:t>
        </w:r>
        <w:proofErr w:type="spellStart"/>
        <w:r w:rsidRPr="000E491E">
          <w:rPr>
            <w:rFonts w:ascii="inherit" w:eastAsia="Times New Roman" w:hAnsi="inherit" w:cs="Times New Roman"/>
            <w:b/>
            <w:bCs/>
            <w:color w:val="198B84"/>
            <w:sz w:val="20"/>
          </w:rPr>
          <w:t>Pharma</w:t>
        </w:r>
        <w:proofErr w:type="spellEnd"/>
      </w:ins>
    </w:p>
    <w:p w:rsidR="000E491E" w:rsidRPr="000E491E" w:rsidRDefault="000E491E" w:rsidP="000E491E">
      <w:pPr>
        <w:shd w:val="clear" w:color="auto" w:fill="FFFFFF"/>
        <w:spacing w:after="0" w:line="240" w:lineRule="auto"/>
        <w:rPr>
          <w:ins w:id="482" w:author="Unknown"/>
          <w:rFonts w:ascii="Times New Roman" w:eastAsia="Times New Roman" w:hAnsi="Times New Roman" w:cs="Times New Roman"/>
          <w:color w:val="3F3F3F"/>
          <w:sz w:val="24"/>
          <w:szCs w:val="24"/>
        </w:rPr>
      </w:pPr>
      <w:ins w:id="483" w:author="Unknown">
        <w:r w:rsidRPr="000E491E">
          <w:rPr>
            <w:rFonts w:ascii="Times New Roman" w:eastAsia="Times New Roman" w:hAnsi="Times New Roman" w:cs="Times New Roman"/>
            <w:color w:val="3F3F3F"/>
            <w:sz w:val="16"/>
          </w:rPr>
          <w:t>Mumbai - India</w:t>
        </w:r>
      </w:ins>
    </w:p>
    <w:p w:rsidR="000E491E" w:rsidRPr="000E491E" w:rsidRDefault="000E491E" w:rsidP="000E491E">
      <w:pPr>
        <w:shd w:val="clear" w:color="auto" w:fill="FFFFFF"/>
        <w:spacing w:after="136" w:line="240" w:lineRule="auto"/>
        <w:rPr>
          <w:ins w:id="484" w:author="Unknown"/>
          <w:rFonts w:ascii="Times New Roman" w:eastAsia="Times New Roman" w:hAnsi="Times New Roman" w:cs="Times New Roman"/>
          <w:sz w:val="24"/>
          <w:szCs w:val="24"/>
        </w:rPr>
      </w:pPr>
      <w:proofErr w:type="gramStart"/>
      <w:ins w:id="485" w:author="Unknown">
        <w:r w:rsidRPr="000E491E">
          <w:rPr>
            <w:rFonts w:ascii="Times New Roman" w:eastAsia="Times New Roman" w:hAnsi="Times New Roman" w:cs="Times New Roman"/>
            <w:color w:val="3F3F3F"/>
            <w:sz w:val="24"/>
            <w:szCs w:val="24"/>
          </w:rPr>
          <w:t>Importers of Pharmaceutical Raw Material &amp; Exporters of Animal Feed Supplements, Nutrients, Veterinary and Poultry Medicine</w:t>
        </w:r>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486" w:author="Unknown"/>
          <w:rFonts w:ascii="inherit" w:eastAsia="Times New Roman" w:hAnsi="inherit" w:cs="Times New Roman"/>
          <w:b/>
          <w:bCs/>
          <w:color w:val="3F3F3F"/>
          <w:sz w:val="18"/>
          <w:szCs w:val="18"/>
        </w:rPr>
      </w:pPr>
      <w:ins w:id="487"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47"/>
        </w:numPr>
        <w:shd w:val="clear" w:color="auto" w:fill="FFFFFF"/>
        <w:spacing w:before="100" w:beforeAutospacing="1" w:after="100" w:afterAutospacing="1" w:line="240" w:lineRule="auto"/>
        <w:ind w:left="-612" w:right="-612"/>
        <w:rPr>
          <w:ins w:id="488" w:author="Unknown"/>
          <w:rFonts w:ascii="Times New Roman" w:eastAsia="Times New Roman" w:hAnsi="Times New Roman" w:cs="Times New Roman"/>
          <w:color w:val="3F3F3F"/>
          <w:sz w:val="18"/>
          <w:szCs w:val="18"/>
        </w:rPr>
      </w:pPr>
      <w:ins w:id="489" w:author="Unknown">
        <w:r w:rsidRPr="000E491E">
          <w:rPr>
            <w:rFonts w:ascii="Times New Roman" w:eastAsia="Times New Roman" w:hAnsi="Times New Roman" w:cs="Times New Roman"/>
            <w:color w:val="3F3F3F"/>
            <w:sz w:val="18"/>
            <w:szCs w:val="18"/>
          </w:rPr>
          <w:t>Livestock and fish</w:t>
        </w:r>
      </w:ins>
    </w:p>
    <w:p w:rsidR="000E491E" w:rsidRPr="000E491E" w:rsidRDefault="000E491E" w:rsidP="000E491E">
      <w:pPr>
        <w:numPr>
          <w:ilvl w:val="0"/>
          <w:numId w:val="47"/>
        </w:numPr>
        <w:shd w:val="clear" w:color="auto" w:fill="FFFFFF"/>
        <w:spacing w:before="100" w:beforeAutospacing="1" w:after="100" w:afterAutospacing="1" w:line="240" w:lineRule="auto"/>
        <w:ind w:left="-612" w:right="-612"/>
        <w:rPr>
          <w:ins w:id="490" w:author="Unknown"/>
          <w:rFonts w:ascii="Times New Roman" w:eastAsia="Times New Roman" w:hAnsi="Times New Roman" w:cs="Times New Roman"/>
          <w:color w:val="3F3F3F"/>
          <w:sz w:val="18"/>
          <w:szCs w:val="18"/>
        </w:rPr>
      </w:pPr>
      <w:ins w:id="491" w:author="Unknown">
        <w:r w:rsidRPr="000E491E">
          <w:rPr>
            <w:rFonts w:ascii="Times New Roman" w:eastAsia="Times New Roman" w:hAnsi="Times New Roman" w:cs="Times New Roman"/>
            <w:color w:val="3F3F3F"/>
            <w:sz w:val="18"/>
            <w:szCs w:val="18"/>
          </w:rPr>
          <w:t>Cattle</w:t>
        </w:r>
      </w:ins>
    </w:p>
    <w:p w:rsidR="000E491E" w:rsidRPr="000E491E" w:rsidRDefault="000E491E" w:rsidP="000E491E">
      <w:pPr>
        <w:numPr>
          <w:ilvl w:val="0"/>
          <w:numId w:val="47"/>
        </w:numPr>
        <w:shd w:val="clear" w:color="auto" w:fill="FFFFFF"/>
        <w:spacing w:before="100" w:beforeAutospacing="1" w:after="100" w:afterAutospacing="1" w:line="240" w:lineRule="auto"/>
        <w:ind w:left="-612" w:right="-612"/>
        <w:rPr>
          <w:ins w:id="492" w:author="Unknown"/>
          <w:rFonts w:ascii="Times New Roman" w:eastAsia="Times New Roman" w:hAnsi="Times New Roman" w:cs="Times New Roman"/>
          <w:color w:val="3F3F3F"/>
          <w:sz w:val="18"/>
          <w:szCs w:val="18"/>
        </w:rPr>
      </w:pPr>
      <w:ins w:id="493" w:author="Unknown">
        <w:r w:rsidRPr="000E491E">
          <w:rPr>
            <w:rFonts w:ascii="Times New Roman" w:eastAsia="Times New Roman" w:hAnsi="Times New Roman" w:cs="Times New Roman"/>
            <w:color w:val="3F3F3F"/>
            <w:sz w:val="18"/>
            <w:szCs w:val="18"/>
          </w:rPr>
          <w:t>Sheep, goats and pigs...</w:t>
        </w:r>
      </w:ins>
    </w:p>
    <w:p w:rsidR="000E491E" w:rsidRPr="000E491E" w:rsidRDefault="00C57EDB" w:rsidP="000E491E">
      <w:pPr>
        <w:shd w:val="clear" w:color="auto" w:fill="FFFFFF"/>
        <w:spacing w:line="240" w:lineRule="auto"/>
        <w:rPr>
          <w:ins w:id="494" w:author="Unknown"/>
          <w:rFonts w:ascii="Times New Roman" w:eastAsia="Times New Roman" w:hAnsi="Times New Roman" w:cs="Times New Roman"/>
          <w:sz w:val="24"/>
          <w:szCs w:val="24"/>
        </w:rPr>
      </w:pPr>
      <w:ins w:id="495"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496" w:author="Unknown"/>
          <w:rFonts w:ascii="Times New Roman" w:eastAsia="Times New Roman" w:hAnsi="Times New Roman" w:cs="Times New Roman"/>
          <w:color w:val="3F3F3F"/>
          <w:sz w:val="24"/>
          <w:szCs w:val="24"/>
        </w:rPr>
      </w:pPr>
      <w:ins w:id="49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"https://in.kompass.com/c/intervet-india-private-limited/in086889/" \o "Intervet India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498" w:author="Unknown"/>
          <w:rFonts w:ascii="inherit" w:eastAsia="Times New Roman" w:hAnsi="inherit" w:cs="Times New Roman"/>
          <w:b/>
          <w:bCs/>
          <w:color w:val="198B84"/>
          <w:sz w:val="20"/>
          <w:szCs w:val="20"/>
        </w:rPr>
      </w:pPr>
      <w:proofErr w:type="spellStart"/>
      <w:ins w:id="499" w:author="Unknown">
        <w:r w:rsidRPr="000E491E">
          <w:rPr>
            <w:rFonts w:ascii="inherit" w:eastAsia="Times New Roman" w:hAnsi="inherit" w:cs="Times New Roman"/>
            <w:b/>
            <w:bCs/>
            <w:color w:val="198B84"/>
            <w:sz w:val="20"/>
          </w:rPr>
          <w:t>Intervet</w:t>
        </w:r>
        <w:proofErr w:type="spellEnd"/>
        <w:r w:rsidRPr="000E491E">
          <w:rPr>
            <w:rFonts w:ascii="inherit" w:eastAsia="Times New Roman" w:hAnsi="inherit" w:cs="Times New Roman"/>
            <w:b/>
            <w:bCs/>
            <w:color w:val="198B84"/>
            <w:sz w:val="20"/>
          </w:rPr>
          <w:t xml:space="preserve"> India Private Limited</w:t>
        </w:r>
      </w:ins>
    </w:p>
    <w:p w:rsidR="000E491E" w:rsidRPr="000E491E" w:rsidRDefault="000E491E" w:rsidP="000E491E">
      <w:pPr>
        <w:shd w:val="clear" w:color="auto" w:fill="FFFFFF"/>
        <w:spacing w:after="0" w:line="240" w:lineRule="auto"/>
        <w:rPr>
          <w:ins w:id="500" w:author="Unknown"/>
          <w:rFonts w:ascii="Times New Roman" w:eastAsia="Times New Roman" w:hAnsi="Times New Roman" w:cs="Times New Roman"/>
          <w:color w:val="3F3F3F"/>
          <w:sz w:val="24"/>
          <w:szCs w:val="24"/>
        </w:rPr>
      </w:pPr>
      <w:proofErr w:type="spellStart"/>
      <w:ins w:id="501" w:author="Unknown">
        <w:r w:rsidRPr="000E491E">
          <w:rPr>
            <w:rFonts w:ascii="Times New Roman" w:eastAsia="Times New Roman" w:hAnsi="Times New Roman" w:cs="Times New Roman"/>
            <w:color w:val="3F3F3F"/>
            <w:sz w:val="16"/>
          </w:rPr>
          <w:t>Pune</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0" w:line="240" w:lineRule="auto"/>
        <w:rPr>
          <w:ins w:id="502" w:author="Unknown"/>
          <w:rFonts w:ascii="Times New Roman" w:eastAsia="Times New Roman" w:hAnsi="Times New Roman" w:cs="Times New Roman"/>
          <w:sz w:val="24"/>
          <w:szCs w:val="24"/>
        </w:rPr>
      </w:pPr>
      <w:ins w:id="503" w:author="Unknown">
        <w:r w:rsidRPr="000E491E">
          <w:rPr>
            <w:rFonts w:ascii="Times New Roman" w:eastAsia="Times New Roman" w:hAnsi="Times New Roman" w:cs="Times New Roman"/>
            <w:color w:val="3F3F3F"/>
            <w:sz w:val="24"/>
            <w:szCs w:val="24"/>
          </w:rPr>
          <w:t>Manufacturer, Importers &amp; Exporters of Drugs, Pharmaceuticals, Vaccines, Chemicals, Pharmaceutical and Antibiotic Products for Veterinary and Animal Health use, Feeds, Feeds Activities, Feed Supplements used in Animal Feedings including Poultry Feeds, Dogs and Cat Food....</w:t>
        </w:r>
        <w:r w:rsidRPr="000E491E">
          <w:rPr>
            <w:rFonts w:ascii="Times New Roman" w:eastAsia="Times New Roman" w:hAnsi="Times New Roman" w:cs="Times New Roman"/>
            <w:color w:val="3499DC"/>
            <w:sz w:val="24"/>
            <w:szCs w:val="24"/>
          </w:rPr>
          <w:t>To the page</w:t>
        </w:r>
      </w:ins>
    </w:p>
    <w:p w:rsidR="000E491E" w:rsidRPr="000E491E" w:rsidRDefault="000E491E" w:rsidP="000E491E">
      <w:pPr>
        <w:shd w:val="clear" w:color="auto" w:fill="FFFFFF"/>
        <w:spacing w:after="68" w:line="240" w:lineRule="auto"/>
        <w:outlineLvl w:val="2"/>
        <w:rPr>
          <w:ins w:id="504" w:author="Unknown"/>
          <w:rFonts w:ascii="inherit" w:eastAsia="Times New Roman" w:hAnsi="inherit" w:cs="Times New Roman"/>
          <w:b/>
          <w:bCs/>
          <w:color w:val="3F3F3F"/>
          <w:sz w:val="18"/>
          <w:szCs w:val="18"/>
        </w:rPr>
      </w:pPr>
      <w:ins w:id="505"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48"/>
        </w:numPr>
        <w:shd w:val="clear" w:color="auto" w:fill="FFFFFF"/>
        <w:spacing w:before="100" w:beforeAutospacing="1" w:after="100" w:afterAutospacing="1" w:line="240" w:lineRule="auto"/>
        <w:ind w:left="-612" w:right="-612"/>
        <w:rPr>
          <w:ins w:id="506" w:author="Unknown"/>
          <w:rFonts w:ascii="Times New Roman" w:eastAsia="Times New Roman" w:hAnsi="Times New Roman" w:cs="Times New Roman"/>
          <w:color w:val="3F3F3F"/>
          <w:sz w:val="18"/>
          <w:szCs w:val="18"/>
        </w:rPr>
      </w:pPr>
      <w:ins w:id="507" w:author="Unknown">
        <w:r w:rsidRPr="000E491E">
          <w:rPr>
            <w:rFonts w:ascii="Times New Roman" w:eastAsia="Times New Roman" w:hAnsi="Times New Roman" w:cs="Times New Roman"/>
            <w:color w:val="3F3F3F"/>
            <w:sz w:val="18"/>
            <w:szCs w:val="18"/>
          </w:rPr>
          <w:lastRenderedPageBreak/>
          <w:t>Food</w:t>
        </w:r>
      </w:ins>
    </w:p>
    <w:p w:rsidR="000E491E" w:rsidRPr="000E491E" w:rsidRDefault="000E491E" w:rsidP="000E491E">
      <w:pPr>
        <w:numPr>
          <w:ilvl w:val="0"/>
          <w:numId w:val="48"/>
        </w:numPr>
        <w:shd w:val="clear" w:color="auto" w:fill="FFFFFF"/>
        <w:spacing w:before="100" w:beforeAutospacing="1" w:after="100" w:afterAutospacing="1" w:line="240" w:lineRule="auto"/>
        <w:ind w:left="-612" w:right="-612"/>
        <w:rPr>
          <w:ins w:id="508" w:author="Unknown"/>
          <w:rFonts w:ascii="Times New Roman" w:eastAsia="Times New Roman" w:hAnsi="Times New Roman" w:cs="Times New Roman"/>
          <w:color w:val="3F3F3F"/>
          <w:sz w:val="18"/>
          <w:szCs w:val="18"/>
        </w:rPr>
      </w:pPr>
      <w:ins w:id="509"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48"/>
        </w:numPr>
        <w:shd w:val="clear" w:color="auto" w:fill="FFFFFF"/>
        <w:spacing w:before="100" w:beforeAutospacing="1" w:after="100" w:afterAutospacing="1" w:line="240" w:lineRule="auto"/>
        <w:ind w:left="-612" w:right="-612"/>
        <w:rPr>
          <w:ins w:id="510" w:author="Unknown"/>
          <w:rFonts w:ascii="Times New Roman" w:eastAsia="Times New Roman" w:hAnsi="Times New Roman" w:cs="Times New Roman"/>
          <w:color w:val="3F3F3F"/>
          <w:sz w:val="18"/>
          <w:szCs w:val="18"/>
        </w:rPr>
      </w:pPr>
      <w:ins w:id="511" w:author="Unknown">
        <w:r w:rsidRPr="000E491E">
          <w:rPr>
            <w:rFonts w:ascii="Times New Roman" w:eastAsia="Times New Roman" w:hAnsi="Times New Roman" w:cs="Times New Roman"/>
            <w:color w:val="3F3F3F"/>
            <w:sz w:val="18"/>
            <w:szCs w:val="18"/>
          </w:rPr>
          <w:t>Feeds and feed concentrates for chickens...</w:t>
        </w:r>
      </w:ins>
    </w:p>
    <w:p w:rsidR="000E491E" w:rsidRPr="000E491E" w:rsidRDefault="00C57EDB" w:rsidP="000E491E">
      <w:pPr>
        <w:shd w:val="clear" w:color="auto" w:fill="FFFFFF"/>
        <w:spacing w:line="240" w:lineRule="auto"/>
        <w:rPr>
          <w:ins w:id="512" w:author="Unknown"/>
          <w:rFonts w:ascii="Times New Roman" w:eastAsia="Times New Roman" w:hAnsi="Times New Roman" w:cs="Times New Roman"/>
          <w:sz w:val="24"/>
          <w:szCs w:val="24"/>
        </w:rPr>
      </w:pPr>
      <w:ins w:id="513"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514" w:author="Unknown"/>
          <w:rFonts w:ascii="Times New Roman" w:eastAsia="Times New Roman" w:hAnsi="Times New Roman" w:cs="Times New Roman"/>
          <w:color w:val="3F3F3F"/>
          <w:sz w:val="24"/>
          <w:szCs w:val="24"/>
        </w:rPr>
      </w:pPr>
      <w:ins w:id="51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"https://in.kompass.com/c/synergy-biotechnologies/in808370/" \o "Synergy Biotechnologies"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516" w:author="Unknown"/>
          <w:rFonts w:ascii="inherit" w:eastAsia="Times New Roman" w:hAnsi="inherit" w:cs="Times New Roman"/>
          <w:b/>
          <w:bCs/>
          <w:color w:val="198B84"/>
          <w:sz w:val="20"/>
          <w:szCs w:val="20"/>
        </w:rPr>
      </w:pPr>
      <w:ins w:id="517" w:author="Unknown">
        <w:r w:rsidRPr="000E491E">
          <w:rPr>
            <w:rFonts w:ascii="inherit" w:eastAsia="Times New Roman" w:hAnsi="inherit" w:cs="Times New Roman"/>
            <w:b/>
            <w:bCs/>
            <w:color w:val="198B84"/>
            <w:sz w:val="20"/>
          </w:rPr>
          <w:t>Synergy Biotechnologies</w:t>
        </w:r>
      </w:ins>
    </w:p>
    <w:p w:rsidR="000E491E" w:rsidRPr="000E491E" w:rsidRDefault="000E491E" w:rsidP="000E491E">
      <w:pPr>
        <w:shd w:val="clear" w:color="auto" w:fill="FFFFFF"/>
        <w:spacing w:after="0" w:line="240" w:lineRule="auto"/>
        <w:rPr>
          <w:ins w:id="518" w:author="Unknown"/>
          <w:rFonts w:ascii="Times New Roman" w:eastAsia="Times New Roman" w:hAnsi="Times New Roman" w:cs="Times New Roman"/>
          <w:color w:val="3F3F3F"/>
          <w:sz w:val="24"/>
          <w:szCs w:val="24"/>
        </w:rPr>
      </w:pPr>
      <w:ins w:id="519" w:author="Unknown">
        <w:r w:rsidRPr="000E491E">
          <w:rPr>
            <w:rFonts w:ascii="Times New Roman" w:eastAsia="Times New Roman" w:hAnsi="Times New Roman" w:cs="Times New Roman"/>
            <w:color w:val="3F3F3F"/>
            <w:sz w:val="16"/>
          </w:rPr>
          <w:t>Hyderabad - India</w:t>
        </w:r>
      </w:ins>
    </w:p>
    <w:p w:rsidR="000E491E" w:rsidRPr="000E491E" w:rsidRDefault="000E491E" w:rsidP="000E491E">
      <w:pPr>
        <w:shd w:val="clear" w:color="auto" w:fill="FFFFFF"/>
        <w:spacing w:after="0" w:line="240" w:lineRule="auto"/>
        <w:rPr>
          <w:ins w:id="520" w:author="Unknown"/>
          <w:rFonts w:ascii="Times New Roman" w:eastAsia="Times New Roman" w:hAnsi="Times New Roman" w:cs="Times New Roman"/>
          <w:sz w:val="24"/>
          <w:szCs w:val="24"/>
        </w:rPr>
      </w:pPr>
      <w:ins w:id="521" w:author="Unknown">
        <w:r w:rsidRPr="000E491E">
          <w:rPr>
            <w:rFonts w:ascii="Times New Roman" w:eastAsia="Times New Roman" w:hAnsi="Times New Roman" w:cs="Times New Roman"/>
            <w:color w:val="3F3F3F"/>
            <w:sz w:val="24"/>
            <w:szCs w:val="24"/>
          </w:rPr>
          <w:t xml:space="preserve">Manufacturer of Pond Care Products like </w:t>
        </w:r>
        <w:proofErr w:type="spellStart"/>
        <w:r w:rsidRPr="000E491E">
          <w:rPr>
            <w:rFonts w:ascii="Times New Roman" w:eastAsia="Times New Roman" w:hAnsi="Times New Roman" w:cs="Times New Roman"/>
            <w:color w:val="3F3F3F"/>
            <w:sz w:val="24"/>
            <w:szCs w:val="24"/>
          </w:rPr>
          <w:t>Probiotics</w:t>
        </w:r>
        <w:proofErr w:type="spellEnd"/>
        <w:r w:rsidRPr="000E491E">
          <w:rPr>
            <w:rFonts w:ascii="Times New Roman" w:eastAsia="Times New Roman" w:hAnsi="Times New Roman" w:cs="Times New Roman"/>
            <w:color w:val="3F3F3F"/>
            <w:sz w:val="24"/>
            <w:szCs w:val="24"/>
          </w:rPr>
          <w:t xml:space="preserve">, Enzymes, </w:t>
        </w:r>
        <w:proofErr w:type="spellStart"/>
        <w:r w:rsidRPr="000E491E">
          <w:rPr>
            <w:rFonts w:ascii="Times New Roman" w:eastAsia="Times New Roman" w:hAnsi="Times New Roman" w:cs="Times New Roman"/>
            <w:color w:val="3F3F3F"/>
            <w:sz w:val="24"/>
            <w:szCs w:val="24"/>
          </w:rPr>
          <w:t>Synergizers</w:t>
        </w:r>
        <w:proofErr w:type="spellEnd"/>
        <w:r w:rsidRPr="000E491E">
          <w:rPr>
            <w:rFonts w:ascii="Times New Roman" w:eastAsia="Times New Roman" w:hAnsi="Times New Roman" w:cs="Times New Roman"/>
            <w:color w:val="3F3F3F"/>
            <w:sz w:val="24"/>
            <w:szCs w:val="24"/>
          </w:rPr>
          <w:t xml:space="preserve"> for Water &amp; Soil, Yucca with </w:t>
        </w:r>
        <w:proofErr w:type="spellStart"/>
        <w:r w:rsidRPr="000E491E">
          <w:rPr>
            <w:rFonts w:ascii="Times New Roman" w:eastAsia="Times New Roman" w:hAnsi="Times New Roman" w:cs="Times New Roman"/>
            <w:color w:val="3F3F3F"/>
            <w:sz w:val="24"/>
            <w:szCs w:val="24"/>
          </w:rPr>
          <w:t>bioconverters</w:t>
        </w:r>
        <w:proofErr w:type="spellEnd"/>
        <w:r w:rsidRPr="000E491E">
          <w:rPr>
            <w:rFonts w:ascii="Times New Roman" w:eastAsia="Times New Roman" w:hAnsi="Times New Roman" w:cs="Times New Roman"/>
            <w:color w:val="3F3F3F"/>
            <w:sz w:val="24"/>
            <w:szCs w:val="24"/>
          </w:rPr>
          <w:t xml:space="preserve">, Water &amp; Soil </w:t>
        </w:r>
        <w:proofErr w:type="spellStart"/>
        <w:r w:rsidRPr="000E491E">
          <w:rPr>
            <w:rFonts w:ascii="Times New Roman" w:eastAsia="Times New Roman" w:hAnsi="Times New Roman" w:cs="Times New Roman"/>
            <w:color w:val="3F3F3F"/>
            <w:sz w:val="24"/>
            <w:szCs w:val="24"/>
          </w:rPr>
          <w:t>Condiationer</w:t>
        </w:r>
        <w:proofErr w:type="spellEnd"/>
        <w:r w:rsidRPr="000E491E">
          <w:rPr>
            <w:rFonts w:ascii="Times New Roman" w:eastAsia="Times New Roman" w:hAnsi="Times New Roman" w:cs="Times New Roman"/>
            <w:color w:val="3F3F3F"/>
            <w:sz w:val="24"/>
            <w:szCs w:val="24"/>
          </w:rPr>
          <w:t xml:space="preserve">, Dissolved Oxygen Enhancer, Natural organic bio-fertilizer, Natural organic bio-fertilizer, Natural organic bio-fertilizer, Micro &amp; Macro </w:t>
        </w:r>
        <w:proofErr w:type="spellStart"/>
        <w:r w:rsidRPr="000E491E">
          <w:rPr>
            <w:rFonts w:ascii="Times New Roman" w:eastAsia="Times New Roman" w:hAnsi="Times New Roman" w:cs="Times New Roman"/>
            <w:color w:val="3F3F3F"/>
            <w:sz w:val="24"/>
            <w:szCs w:val="24"/>
          </w:rPr>
          <w:t>Nutrien</w:t>
        </w:r>
        <w:proofErr w:type="spellEnd"/>
        <w:r w:rsidRPr="000E491E">
          <w:rPr>
            <w:rFonts w:ascii="Times New Roman" w:eastAsia="Times New Roman" w:hAnsi="Times New Roman" w:cs="Times New Roman"/>
            <w:color w:val="3F3F3F"/>
            <w:sz w:val="24"/>
            <w:szCs w:val="24"/>
          </w:rPr>
          <w:t>...</w:t>
        </w:r>
        <w:r w:rsidRPr="000E491E">
          <w:rPr>
            <w:rFonts w:ascii="Times New Roman" w:eastAsia="Times New Roman" w:hAnsi="Times New Roman" w:cs="Times New Roman"/>
            <w:color w:val="3499DC"/>
            <w:sz w:val="24"/>
            <w:szCs w:val="24"/>
          </w:rPr>
          <w:t>To the page</w:t>
        </w:r>
      </w:ins>
    </w:p>
    <w:p w:rsidR="000E491E" w:rsidRPr="000E491E" w:rsidRDefault="000E491E" w:rsidP="000E491E">
      <w:pPr>
        <w:shd w:val="clear" w:color="auto" w:fill="FFFFFF"/>
        <w:spacing w:after="68" w:line="240" w:lineRule="auto"/>
        <w:outlineLvl w:val="2"/>
        <w:rPr>
          <w:ins w:id="522" w:author="Unknown"/>
          <w:rFonts w:ascii="inherit" w:eastAsia="Times New Roman" w:hAnsi="inherit" w:cs="Times New Roman"/>
          <w:b/>
          <w:bCs/>
          <w:color w:val="3F3F3F"/>
          <w:sz w:val="18"/>
          <w:szCs w:val="18"/>
        </w:rPr>
      </w:pPr>
      <w:ins w:id="523"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49"/>
        </w:numPr>
        <w:shd w:val="clear" w:color="auto" w:fill="FFFFFF"/>
        <w:spacing w:before="100" w:beforeAutospacing="1" w:after="100" w:afterAutospacing="1" w:line="240" w:lineRule="auto"/>
        <w:ind w:left="-612" w:right="-612"/>
        <w:rPr>
          <w:ins w:id="524" w:author="Unknown"/>
          <w:rFonts w:ascii="Times New Roman" w:eastAsia="Times New Roman" w:hAnsi="Times New Roman" w:cs="Times New Roman"/>
          <w:color w:val="3F3F3F"/>
          <w:sz w:val="18"/>
          <w:szCs w:val="18"/>
        </w:rPr>
      </w:pPr>
      <w:ins w:id="525"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49"/>
        </w:numPr>
        <w:shd w:val="clear" w:color="auto" w:fill="FFFFFF"/>
        <w:spacing w:before="100" w:beforeAutospacing="1" w:after="100" w:afterAutospacing="1" w:line="240" w:lineRule="auto"/>
        <w:ind w:left="-612" w:right="-612"/>
        <w:rPr>
          <w:ins w:id="526" w:author="Unknown"/>
          <w:rFonts w:ascii="Times New Roman" w:eastAsia="Times New Roman" w:hAnsi="Times New Roman" w:cs="Times New Roman"/>
          <w:color w:val="3F3F3F"/>
          <w:sz w:val="18"/>
          <w:szCs w:val="18"/>
        </w:rPr>
      </w:pPr>
      <w:ins w:id="527"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49"/>
        </w:numPr>
        <w:shd w:val="clear" w:color="auto" w:fill="FFFFFF"/>
        <w:spacing w:before="100" w:beforeAutospacing="1" w:after="100" w:afterAutospacing="1" w:line="240" w:lineRule="auto"/>
        <w:ind w:left="-612" w:right="-612"/>
        <w:rPr>
          <w:ins w:id="528" w:author="Unknown"/>
          <w:rFonts w:ascii="Times New Roman" w:eastAsia="Times New Roman" w:hAnsi="Times New Roman" w:cs="Times New Roman"/>
          <w:color w:val="3F3F3F"/>
          <w:sz w:val="18"/>
          <w:szCs w:val="18"/>
        </w:rPr>
      </w:pPr>
      <w:ins w:id="529" w:author="Unknown">
        <w:r w:rsidRPr="000E491E">
          <w:rPr>
            <w:rFonts w:ascii="Times New Roman" w:eastAsia="Times New Roman" w:hAnsi="Times New Roman" w:cs="Times New Roman"/>
            <w:color w:val="3F3F3F"/>
            <w:sz w:val="18"/>
            <w:szCs w:val="18"/>
          </w:rPr>
          <w:t>Animal feed supplements...</w:t>
        </w:r>
      </w:ins>
    </w:p>
    <w:p w:rsidR="000E491E" w:rsidRPr="000E491E" w:rsidRDefault="00C57EDB" w:rsidP="000E491E">
      <w:pPr>
        <w:shd w:val="clear" w:color="auto" w:fill="FFFFFF"/>
        <w:spacing w:line="240" w:lineRule="auto"/>
        <w:rPr>
          <w:ins w:id="530" w:author="Unknown"/>
          <w:rFonts w:ascii="Times New Roman" w:eastAsia="Times New Roman" w:hAnsi="Times New Roman" w:cs="Times New Roman"/>
          <w:sz w:val="24"/>
          <w:szCs w:val="24"/>
        </w:rPr>
      </w:pPr>
      <w:ins w:id="531"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532" w:author="Unknown"/>
          <w:rFonts w:ascii="Times New Roman" w:eastAsia="Times New Roman" w:hAnsi="Times New Roman" w:cs="Times New Roman"/>
          <w:color w:val="3F3F3F"/>
          <w:sz w:val="24"/>
          <w:szCs w:val="24"/>
        </w:rPr>
      </w:pPr>
      <w:ins w:id="53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"https://in.kompass.com/c/aj-exports/in773634/" \o "Aj Exports"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534" w:author="Unknown"/>
          <w:rFonts w:ascii="inherit" w:eastAsia="Times New Roman" w:hAnsi="inherit" w:cs="Times New Roman"/>
          <w:b/>
          <w:bCs/>
          <w:color w:val="198B84"/>
          <w:sz w:val="20"/>
          <w:szCs w:val="20"/>
        </w:rPr>
      </w:pPr>
      <w:proofErr w:type="spellStart"/>
      <w:ins w:id="535" w:author="Unknown">
        <w:r w:rsidRPr="000E491E">
          <w:rPr>
            <w:rFonts w:ascii="inherit" w:eastAsia="Times New Roman" w:hAnsi="inherit" w:cs="Times New Roman"/>
            <w:b/>
            <w:bCs/>
            <w:color w:val="198B84"/>
            <w:sz w:val="20"/>
          </w:rPr>
          <w:t>Aj</w:t>
        </w:r>
        <w:proofErr w:type="spellEnd"/>
        <w:r w:rsidRPr="000E491E">
          <w:rPr>
            <w:rFonts w:ascii="inherit" w:eastAsia="Times New Roman" w:hAnsi="inherit" w:cs="Times New Roman"/>
            <w:b/>
            <w:bCs/>
            <w:color w:val="198B84"/>
            <w:sz w:val="20"/>
          </w:rPr>
          <w:t xml:space="preserve"> Exports</w:t>
        </w:r>
      </w:ins>
    </w:p>
    <w:p w:rsidR="000E491E" w:rsidRPr="000E491E" w:rsidRDefault="000E491E" w:rsidP="000E491E">
      <w:pPr>
        <w:shd w:val="clear" w:color="auto" w:fill="FFFFFF"/>
        <w:spacing w:after="0" w:line="240" w:lineRule="auto"/>
        <w:rPr>
          <w:ins w:id="536" w:author="Unknown"/>
          <w:rFonts w:ascii="Times New Roman" w:eastAsia="Times New Roman" w:hAnsi="Times New Roman" w:cs="Times New Roman"/>
          <w:color w:val="3F3F3F"/>
          <w:sz w:val="24"/>
          <w:szCs w:val="24"/>
        </w:rPr>
      </w:pPr>
      <w:ins w:id="537" w:author="Unknown">
        <w:r w:rsidRPr="000E491E">
          <w:rPr>
            <w:rFonts w:ascii="Times New Roman" w:eastAsia="Times New Roman" w:hAnsi="Times New Roman" w:cs="Times New Roman"/>
            <w:color w:val="3F3F3F"/>
            <w:sz w:val="16"/>
          </w:rPr>
          <w:t>Delhi - India</w:t>
        </w:r>
      </w:ins>
    </w:p>
    <w:p w:rsidR="000E491E" w:rsidRPr="000E491E" w:rsidRDefault="000E491E" w:rsidP="000E491E">
      <w:pPr>
        <w:shd w:val="clear" w:color="auto" w:fill="FFFFFF"/>
        <w:spacing w:after="136" w:line="240" w:lineRule="auto"/>
        <w:rPr>
          <w:ins w:id="538" w:author="Unknown"/>
          <w:rFonts w:ascii="Times New Roman" w:eastAsia="Times New Roman" w:hAnsi="Times New Roman" w:cs="Times New Roman"/>
          <w:sz w:val="24"/>
          <w:szCs w:val="24"/>
        </w:rPr>
      </w:pPr>
      <w:proofErr w:type="gramStart"/>
      <w:ins w:id="539" w:author="Unknown">
        <w:r w:rsidRPr="000E491E">
          <w:rPr>
            <w:rFonts w:ascii="Times New Roman" w:eastAsia="Times New Roman" w:hAnsi="Times New Roman" w:cs="Times New Roman"/>
            <w:color w:val="3F3F3F"/>
            <w:sz w:val="24"/>
            <w:szCs w:val="24"/>
          </w:rPr>
          <w:t>Manufacturer &amp; Exporters of Rice, Basmati Rice, Pulses, Pickles and Ground Nuts etc</w:t>
        </w:r>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540" w:author="Unknown"/>
          <w:rFonts w:ascii="inherit" w:eastAsia="Times New Roman" w:hAnsi="inherit" w:cs="Times New Roman"/>
          <w:b/>
          <w:bCs/>
          <w:color w:val="3F3F3F"/>
          <w:sz w:val="18"/>
          <w:szCs w:val="18"/>
        </w:rPr>
      </w:pPr>
      <w:ins w:id="541"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50"/>
        </w:numPr>
        <w:shd w:val="clear" w:color="auto" w:fill="FFFFFF"/>
        <w:spacing w:before="100" w:beforeAutospacing="1" w:after="100" w:afterAutospacing="1" w:line="240" w:lineRule="auto"/>
        <w:ind w:left="-612" w:right="-612"/>
        <w:rPr>
          <w:ins w:id="542" w:author="Unknown"/>
          <w:rFonts w:ascii="Times New Roman" w:eastAsia="Times New Roman" w:hAnsi="Times New Roman" w:cs="Times New Roman"/>
          <w:color w:val="3F3F3F"/>
          <w:sz w:val="18"/>
          <w:szCs w:val="18"/>
        </w:rPr>
      </w:pPr>
      <w:ins w:id="543" w:author="Unknown">
        <w:r w:rsidRPr="000E491E">
          <w:rPr>
            <w:rFonts w:ascii="Times New Roman" w:eastAsia="Times New Roman" w:hAnsi="Times New Roman" w:cs="Times New Roman"/>
            <w:color w:val="3F3F3F"/>
            <w:sz w:val="18"/>
            <w:szCs w:val="18"/>
          </w:rPr>
          <w:t>Agriculture and forestry</w:t>
        </w:r>
      </w:ins>
    </w:p>
    <w:p w:rsidR="000E491E" w:rsidRPr="000E491E" w:rsidRDefault="000E491E" w:rsidP="000E491E">
      <w:pPr>
        <w:numPr>
          <w:ilvl w:val="0"/>
          <w:numId w:val="50"/>
        </w:numPr>
        <w:shd w:val="clear" w:color="auto" w:fill="FFFFFF"/>
        <w:spacing w:before="100" w:beforeAutospacing="1" w:after="100" w:afterAutospacing="1" w:line="240" w:lineRule="auto"/>
        <w:ind w:left="-612" w:right="-612"/>
        <w:rPr>
          <w:ins w:id="544" w:author="Unknown"/>
          <w:rFonts w:ascii="Times New Roman" w:eastAsia="Times New Roman" w:hAnsi="Times New Roman" w:cs="Times New Roman"/>
          <w:color w:val="3F3F3F"/>
          <w:sz w:val="18"/>
          <w:szCs w:val="18"/>
        </w:rPr>
      </w:pPr>
      <w:ins w:id="545" w:author="Unknown">
        <w:r w:rsidRPr="000E491E">
          <w:rPr>
            <w:rFonts w:ascii="Times New Roman" w:eastAsia="Times New Roman" w:hAnsi="Times New Roman" w:cs="Times New Roman"/>
            <w:color w:val="3F3F3F"/>
            <w:sz w:val="18"/>
            <w:szCs w:val="18"/>
          </w:rPr>
          <w:t>Cereals and pseudo cereals</w:t>
        </w:r>
      </w:ins>
    </w:p>
    <w:p w:rsidR="000E491E" w:rsidRPr="000E491E" w:rsidRDefault="000E491E" w:rsidP="000E491E">
      <w:pPr>
        <w:numPr>
          <w:ilvl w:val="0"/>
          <w:numId w:val="50"/>
        </w:numPr>
        <w:shd w:val="clear" w:color="auto" w:fill="FFFFFF"/>
        <w:spacing w:before="100" w:beforeAutospacing="1" w:after="100" w:afterAutospacing="1" w:line="240" w:lineRule="auto"/>
        <w:ind w:left="-612" w:right="-612"/>
        <w:rPr>
          <w:ins w:id="546" w:author="Unknown"/>
          <w:rFonts w:ascii="Times New Roman" w:eastAsia="Times New Roman" w:hAnsi="Times New Roman" w:cs="Times New Roman"/>
          <w:color w:val="3F3F3F"/>
          <w:sz w:val="18"/>
          <w:szCs w:val="18"/>
        </w:rPr>
      </w:pPr>
      <w:ins w:id="547" w:author="Unknown">
        <w:r w:rsidRPr="000E491E">
          <w:rPr>
            <w:rFonts w:ascii="Times New Roman" w:eastAsia="Times New Roman" w:hAnsi="Times New Roman" w:cs="Times New Roman"/>
            <w:color w:val="3F3F3F"/>
            <w:sz w:val="18"/>
            <w:szCs w:val="18"/>
          </w:rPr>
          <w:t>Rice...</w:t>
        </w:r>
      </w:ins>
    </w:p>
    <w:p w:rsidR="000E491E" w:rsidRPr="000E491E" w:rsidRDefault="00C57EDB" w:rsidP="000E491E">
      <w:pPr>
        <w:shd w:val="clear" w:color="auto" w:fill="FFFFFF"/>
        <w:spacing w:line="240" w:lineRule="auto"/>
        <w:rPr>
          <w:ins w:id="548" w:author="Unknown"/>
          <w:rFonts w:ascii="Times New Roman" w:eastAsia="Times New Roman" w:hAnsi="Times New Roman" w:cs="Times New Roman"/>
          <w:sz w:val="24"/>
          <w:szCs w:val="24"/>
        </w:rPr>
      </w:pPr>
      <w:ins w:id="549"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550" w:author="Unknown"/>
          <w:rFonts w:ascii="Times New Roman" w:eastAsia="Times New Roman" w:hAnsi="Times New Roman" w:cs="Times New Roman"/>
          <w:color w:val="3F3F3F"/>
          <w:sz w:val="24"/>
          <w:szCs w:val="24"/>
        </w:rPr>
      </w:pPr>
      <w:ins w:id="55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"https://in.kompass.com/c/innovative-health-care-india-private-limited/in756746/" \o "Innovative Health Care India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552" w:author="Unknown"/>
          <w:rFonts w:ascii="inherit" w:eastAsia="Times New Roman" w:hAnsi="inherit" w:cs="Times New Roman"/>
          <w:b/>
          <w:bCs/>
          <w:color w:val="198B84"/>
          <w:sz w:val="20"/>
          <w:szCs w:val="20"/>
        </w:rPr>
      </w:pPr>
      <w:ins w:id="553" w:author="Unknown">
        <w:r w:rsidRPr="000E491E">
          <w:rPr>
            <w:rFonts w:ascii="inherit" w:eastAsia="Times New Roman" w:hAnsi="inherit" w:cs="Times New Roman"/>
            <w:b/>
            <w:bCs/>
            <w:color w:val="198B84"/>
            <w:sz w:val="20"/>
          </w:rPr>
          <w:t>Innovative Health Care India Private Limited</w:t>
        </w:r>
      </w:ins>
    </w:p>
    <w:p w:rsidR="000E491E" w:rsidRPr="000E491E" w:rsidRDefault="000E491E" w:rsidP="000E491E">
      <w:pPr>
        <w:shd w:val="clear" w:color="auto" w:fill="FFFFFF"/>
        <w:spacing w:after="0" w:line="240" w:lineRule="auto"/>
        <w:rPr>
          <w:ins w:id="554" w:author="Unknown"/>
          <w:rFonts w:ascii="Times New Roman" w:eastAsia="Times New Roman" w:hAnsi="Times New Roman" w:cs="Times New Roman"/>
          <w:color w:val="3F3F3F"/>
          <w:sz w:val="24"/>
          <w:szCs w:val="24"/>
        </w:rPr>
      </w:pPr>
      <w:ins w:id="555" w:author="Unknown">
        <w:r w:rsidRPr="000E491E">
          <w:rPr>
            <w:rFonts w:ascii="Times New Roman" w:eastAsia="Times New Roman" w:hAnsi="Times New Roman" w:cs="Times New Roman"/>
            <w:color w:val="3F3F3F"/>
            <w:sz w:val="16"/>
          </w:rPr>
          <w:t>Chennai - India</w:t>
        </w:r>
      </w:ins>
    </w:p>
    <w:p w:rsidR="000E491E" w:rsidRPr="000E491E" w:rsidRDefault="000E491E" w:rsidP="000E491E">
      <w:pPr>
        <w:shd w:val="clear" w:color="auto" w:fill="FFFFFF"/>
        <w:spacing w:after="0" w:line="240" w:lineRule="auto"/>
        <w:rPr>
          <w:ins w:id="556" w:author="Unknown"/>
          <w:rFonts w:ascii="Times New Roman" w:eastAsia="Times New Roman" w:hAnsi="Times New Roman" w:cs="Times New Roman"/>
          <w:sz w:val="24"/>
          <w:szCs w:val="24"/>
        </w:rPr>
      </w:pPr>
      <w:ins w:id="557" w:author="Unknown">
        <w:r w:rsidRPr="000E491E">
          <w:rPr>
            <w:rFonts w:ascii="Times New Roman" w:eastAsia="Times New Roman" w:hAnsi="Times New Roman" w:cs="Times New Roman"/>
            <w:color w:val="3F3F3F"/>
            <w:sz w:val="24"/>
            <w:szCs w:val="24"/>
          </w:rPr>
          <w:t xml:space="preserve">Manufacturing and Exporting </w:t>
        </w:r>
        <w:proofErr w:type="spellStart"/>
        <w:r w:rsidRPr="000E491E">
          <w:rPr>
            <w:rFonts w:ascii="Times New Roman" w:eastAsia="Times New Roman" w:hAnsi="Times New Roman" w:cs="Times New Roman"/>
            <w:color w:val="3F3F3F"/>
            <w:sz w:val="24"/>
            <w:szCs w:val="24"/>
          </w:rPr>
          <w:t>Hydrolysed</w:t>
        </w:r>
        <w:proofErr w:type="spellEnd"/>
        <w:r w:rsidRPr="000E491E">
          <w:rPr>
            <w:rFonts w:ascii="Times New Roman" w:eastAsia="Times New Roman" w:hAnsi="Times New Roman" w:cs="Times New Roman"/>
            <w:color w:val="3F3F3F"/>
            <w:sz w:val="24"/>
            <w:szCs w:val="24"/>
          </w:rPr>
          <w:t xml:space="preserve"> Vegetable </w:t>
        </w:r>
        <w:proofErr w:type="gramStart"/>
        <w:r w:rsidRPr="000E491E">
          <w:rPr>
            <w:rFonts w:ascii="Times New Roman" w:eastAsia="Times New Roman" w:hAnsi="Times New Roman" w:cs="Times New Roman"/>
            <w:color w:val="3F3F3F"/>
            <w:sz w:val="24"/>
            <w:szCs w:val="24"/>
          </w:rPr>
          <w:t>Protein</w:t>
        </w:r>
        <w:proofErr w:type="gramEnd"/>
        <w:r w:rsidRPr="000E491E">
          <w:rPr>
            <w:rFonts w:ascii="Times New Roman" w:eastAsia="Times New Roman" w:hAnsi="Times New Roman" w:cs="Times New Roman"/>
            <w:color w:val="3F3F3F"/>
            <w:sz w:val="24"/>
            <w:szCs w:val="24"/>
          </w:rPr>
          <w:t xml:space="preserve">, </w:t>
        </w:r>
        <w:proofErr w:type="spellStart"/>
        <w:r w:rsidRPr="000E491E">
          <w:rPr>
            <w:rFonts w:ascii="Times New Roman" w:eastAsia="Times New Roman" w:hAnsi="Times New Roman" w:cs="Times New Roman"/>
            <w:color w:val="3F3F3F"/>
            <w:sz w:val="24"/>
            <w:szCs w:val="24"/>
          </w:rPr>
          <w:t>Hydrolysed</w:t>
        </w:r>
        <w:proofErr w:type="spellEnd"/>
        <w:r w:rsidRPr="000E491E">
          <w:rPr>
            <w:rFonts w:ascii="Times New Roman" w:eastAsia="Times New Roman" w:hAnsi="Times New Roman" w:cs="Times New Roman"/>
            <w:color w:val="3F3F3F"/>
            <w:sz w:val="24"/>
            <w:szCs w:val="24"/>
          </w:rPr>
          <w:t xml:space="preserve"> Animal Protein, Food </w:t>
        </w:r>
        <w:proofErr w:type="spellStart"/>
        <w:r w:rsidRPr="000E491E">
          <w:rPr>
            <w:rFonts w:ascii="Times New Roman" w:eastAsia="Times New Roman" w:hAnsi="Times New Roman" w:cs="Times New Roman"/>
            <w:color w:val="3F3F3F"/>
            <w:sz w:val="24"/>
            <w:szCs w:val="24"/>
          </w:rPr>
          <w:t>Flavours</w:t>
        </w:r>
        <w:proofErr w:type="spellEnd"/>
        <w:r w:rsidRPr="000E491E">
          <w:rPr>
            <w:rFonts w:ascii="Times New Roman" w:eastAsia="Times New Roman" w:hAnsi="Times New Roman" w:cs="Times New Roman"/>
            <w:color w:val="3F3F3F"/>
            <w:sz w:val="24"/>
            <w:szCs w:val="24"/>
          </w:rPr>
          <w:t xml:space="preserve"> and Extracts. </w:t>
        </w:r>
        <w:proofErr w:type="spellStart"/>
        <w:r w:rsidRPr="000E491E">
          <w:rPr>
            <w:rFonts w:ascii="Times New Roman" w:eastAsia="Times New Roman" w:hAnsi="Times New Roman" w:cs="Times New Roman"/>
            <w:color w:val="3F3F3F"/>
            <w:sz w:val="24"/>
            <w:szCs w:val="24"/>
          </w:rPr>
          <w:t>Products</w:t>
        </w:r>
        <w:proofErr w:type="gramStart"/>
        <w:r w:rsidRPr="000E491E">
          <w:rPr>
            <w:rFonts w:ascii="Times New Roman" w:eastAsia="Times New Roman" w:hAnsi="Times New Roman" w:cs="Times New Roman"/>
            <w:color w:val="3F3F3F"/>
            <w:sz w:val="24"/>
            <w:szCs w:val="24"/>
          </w:rPr>
          <w:t>:Hydrolyse</w:t>
        </w:r>
        <w:proofErr w:type="gramEnd"/>
        <w:r w:rsidRPr="000E491E">
          <w:rPr>
            <w:rFonts w:ascii="Times New Roman" w:eastAsia="Times New Roman" w:hAnsi="Times New Roman" w:cs="Times New Roman"/>
            <w:color w:val="3F3F3F"/>
            <w:sz w:val="24"/>
            <w:szCs w:val="24"/>
          </w:rPr>
          <w:t>d</w:t>
        </w:r>
        <w:proofErr w:type="spellEnd"/>
        <w:r w:rsidRPr="000E491E">
          <w:rPr>
            <w:rFonts w:ascii="Times New Roman" w:eastAsia="Times New Roman" w:hAnsi="Times New Roman" w:cs="Times New Roman"/>
            <w:color w:val="3F3F3F"/>
            <w:sz w:val="24"/>
            <w:szCs w:val="24"/>
          </w:rPr>
          <w:t xml:space="preserve"> vegetable protein (HVP) ,</w:t>
        </w:r>
        <w:proofErr w:type="spellStart"/>
        <w:r w:rsidRPr="000E491E">
          <w:rPr>
            <w:rFonts w:ascii="Times New Roman" w:eastAsia="Times New Roman" w:hAnsi="Times New Roman" w:cs="Times New Roman"/>
            <w:color w:val="3F3F3F"/>
            <w:sz w:val="24"/>
            <w:szCs w:val="24"/>
          </w:rPr>
          <w:t>Hydrolysed</w:t>
        </w:r>
        <w:proofErr w:type="spellEnd"/>
        <w:r w:rsidRPr="000E491E">
          <w:rPr>
            <w:rFonts w:ascii="Times New Roman" w:eastAsia="Times New Roman" w:hAnsi="Times New Roman" w:cs="Times New Roman"/>
            <w:color w:val="3F3F3F"/>
            <w:sz w:val="24"/>
            <w:szCs w:val="24"/>
          </w:rPr>
          <w:t xml:space="preserve"> Animal Protein(HAP), Beef Extract ,Fish Extract, Shrimp Extract , Chicken Extract, Amino acids Powder PBF 2122A , N-ACETYLTHIAZOLID...</w:t>
        </w:r>
        <w:r w:rsidRPr="000E491E">
          <w:rPr>
            <w:rFonts w:ascii="Times New Roman" w:eastAsia="Times New Roman" w:hAnsi="Times New Roman" w:cs="Times New Roman"/>
            <w:color w:val="3499DC"/>
            <w:sz w:val="24"/>
            <w:szCs w:val="24"/>
          </w:rPr>
          <w:t>To the page</w:t>
        </w:r>
      </w:ins>
    </w:p>
    <w:p w:rsidR="000E491E" w:rsidRPr="000E491E" w:rsidRDefault="000E491E" w:rsidP="000E491E">
      <w:pPr>
        <w:shd w:val="clear" w:color="auto" w:fill="FFFFFF"/>
        <w:spacing w:after="68" w:line="240" w:lineRule="auto"/>
        <w:outlineLvl w:val="2"/>
        <w:rPr>
          <w:ins w:id="558" w:author="Unknown"/>
          <w:rFonts w:ascii="inherit" w:eastAsia="Times New Roman" w:hAnsi="inherit" w:cs="Times New Roman"/>
          <w:b/>
          <w:bCs/>
          <w:color w:val="3F3F3F"/>
          <w:sz w:val="18"/>
          <w:szCs w:val="18"/>
        </w:rPr>
      </w:pPr>
      <w:ins w:id="559"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51"/>
        </w:numPr>
        <w:shd w:val="clear" w:color="auto" w:fill="FFFFFF"/>
        <w:spacing w:before="100" w:beforeAutospacing="1" w:after="100" w:afterAutospacing="1" w:line="240" w:lineRule="auto"/>
        <w:ind w:left="-612" w:right="-612"/>
        <w:rPr>
          <w:ins w:id="560" w:author="Unknown"/>
          <w:rFonts w:ascii="Times New Roman" w:eastAsia="Times New Roman" w:hAnsi="Times New Roman" w:cs="Times New Roman"/>
          <w:color w:val="3F3F3F"/>
          <w:sz w:val="18"/>
          <w:szCs w:val="18"/>
        </w:rPr>
      </w:pPr>
      <w:ins w:id="561" w:author="Unknown">
        <w:r w:rsidRPr="000E491E">
          <w:rPr>
            <w:rFonts w:ascii="Times New Roman" w:eastAsia="Times New Roman" w:hAnsi="Times New Roman" w:cs="Times New Roman"/>
            <w:color w:val="3F3F3F"/>
            <w:sz w:val="18"/>
            <w:szCs w:val="18"/>
          </w:rPr>
          <w:t>Soup and extracts</w:t>
        </w:r>
      </w:ins>
    </w:p>
    <w:p w:rsidR="000E491E" w:rsidRPr="000E491E" w:rsidRDefault="000E491E" w:rsidP="000E491E">
      <w:pPr>
        <w:numPr>
          <w:ilvl w:val="0"/>
          <w:numId w:val="51"/>
        </w:numPr>
        <w:shd w:val="clear" w:color="auto" w:fill="FFFFFF"/>
        <w:spacing w:before="100" w:beforeAutospacing="1" w:after="100" w:afterAutospacing="1" w:line="240" w:lineRule="auto"/>
        <w:ind w:left="-612" w:right="-612"/>
        <w:rPr>
          <w:ins w:id="562" w:author="Unknown"/>
          <w:rFonts w:ascii="Times New Roman" w:eastAsia="Times New Roman" w:hAnsi="Times New Roman" w:cs="Times New Roman"/>
          <w:color w:val="3F3F3F"/>
          <w:sz w:val="18"/>
          <w:szCs w:val="18"/>
        </w:rPr>
      </w:pPr>
      <w:ins w:id="563"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51"/>
        </w:numPr>
        <w:shd w:val="clear" w:color="auto" w:fill="FFFFFF"/>
        <w:spacing w:before="100" w:beforeAutospacing="1" w:after="100" w:afterAutospacing="1" w:line="240" w:lineRule="auto"/>
        <w:ind w:left="-612" w:right="-612"/>
        <w:rPr>
          <w:ins w:id="564" w:author="Unknown"/>
          <w:rFonts w:ascii="Times New Roman" w:eastAsia="Times New Roman" w:hAnsi="Times New Roman" w:cs="Times New Roman"/>
          <w:color w:val="3F3F3F"/>
          <w:sz w:val="18"/>
          <w:szCs w:val="18"/>
        </w:rPr>
      </w:pPr>
      <w:ins w:id="565" w:author="Unknown">
        <w:r w:rsidRPr="000E491E">
          <w:rPr>
            <w:rFonts w:ascii="Times New Roman" w:eastAsia="Times New Roman" w:hAnsi="Times New Roman" w:cs="Times New Roman"/>
            <w:color w:val="3F3F3F"/>
            <w:sz w:val="18"/>
            <w:szCs w:val="18"/>
          </w:rPr>
          <w:t>Extracts, fish...</w:t>
        </w:r>
      </w:ins>
    </w:p>
    <w:p w:rsidR="000E491E" w:rsidRPr="000E491E" w:rsidRDefault="00C57EDB" w:rsidP="000E491E">
      <w:pPr>
        <w:shd w:val="clear" w:color="auto" w:fill="FFFFFF"/>
        <w:spacing w:line="240" w:lineRule="auto"/>
        <w:rPr>
          <w:ins w:id="566" w:author="Unknown"/>
          <w:rFonts w:ascii="Times New Roman" w:eastAsia="Times New Roman" w:hAnsi="Times New Roman" w:cs="Times New Roman"/>
          <w:sz w:val="24"/>
          <w:szCs w:val="24"/>
        </w:rPr>
      </w:pPr>
      <w:ins w:id="567"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568" w:author="Unknown"/>
          <w:rFonts w:ascii="Times New Roman" w:eastAsia="Times New Roman" w:hAnsi="Times New Roman" w:cs="Times New Roman"/>
          <w:color w:val="3F3F3F"/>
          <w:sz w:val="24"/>
          <w:szCs w:val="24"/>
        </w:rPr>
      </w:pPr>
      <w:ins w:id="56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"https://in.kompass.com/c/neospark-drugs-chemicals-private-limited/in751772/" \o "Neospark Drugs &amp; Chemicals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570" w:author="Unknown"/>
          <w:rFonts w:ascii="inherit" w:eastAsia="Times New Roman" w:hAnsi="inherit" w:cs="Times New Roman"/>
          <w:b/>
          <w:bCs/>
          <w:color w:val="198B84"/>
          <w:sz w:val="20"/>
          <w:szCs w:val="20"/>
        </w:rPr>
      </w:pPr>
      <w:proofErr w:type="spellStart"/>
      <w:ins w:id="571" w:author="Unknown">
        <w:r w:rsidRPr="000E491E">
          <w:rPr>
            <w:rFonts w:ascii="inherit" w:eastAsia="Times New Roman" w:hAnsi="inherit" w:cs="Times New Roman"/>
            <w:b/>
            <w:bCs/>
            <w:color w:val="198B84"/>
            <w:sz w:val="20"/>
          </w:rPr>
          <w:t>Neospark</w:t>
        </w:r>
        <w:proofErr w:type="spellEnd"/>
        <w:r w:rsidRPr="000E491E">
          <w:rPr>
            <w:rFonts w:ascii="inherit" w:eastAsia="Times New Roman" w:hAnsi="inherit" w:cs="Times New Roman"/>
            <w:b/>
            <w:bCs/>
            <w:color w:val="198B84"/>
            <w:sz w:val="20"/>
          </w:rPr>
          <w:t xml:space="preserve"> Drugs &amp; Chemicals Private Limited</w:t>
        </w:r>
      </w:ins>
    </w:p>
    <w:p w:rsidR="000E491E" w:rsidRPr="000E491E" w:rsidRDefault="000E491E" w:rsidP="000E491E">
      <w:pPr>
        <w:shd w:val="clear" w:color="auto" w:fill="FFFFFF"/>
        <w:spacing w:after="0" w:line="240" w:lineRule="auto"/>
        <w:rPr>
          <w:ins w:id="572" w:author="Unknown"/>
          <w:rFonts w:ascii="Times New Roman" w:eastAsia="Times New Roman" w:hAnsi="Times New Roman" w:cs="Times New Roman"/>
          <w:color w:val="3F3F3F"/>
          <w:sz w:val="24"/>
          <w:szCs w:val="24"/>
        </w:rPr>
      </w:pPr>
      <w:ins w:id="573" w:author="Unknown">
        <w:r w:rsidRPr="000E491E">
          <w:rPr>
            <w:rFonts w:ascii="Times New Roman" w:eastAsia="Times New Roman" w:hAnsi="Times New Roman" w:cs="Times New Roman"/>
            <w:color w:val="3F3F3F"/>
            <w:sz w:val="16"/>
          </w:rPr>
          <w:t>Hyderabad - India</w:t>
        </w:r>
      </w:ins>
    </w:p>
    <w:p w:rsidR="000E491E" w:rsidRPr="000E491E" w:rsidRDefault="000E491E" w:rsidP="000E491E">
      <w:pPr>
        <w:shd w:val="clear" w:color="auto" w:fill="FFFFFF"/>
        <w:spacing w:after="0" w:line="240" w:lineRule="auto"/>
        <w:rPr>
          <w:ins w:id="574" w:author="Unknown"/>
          <w:rFonts w:ascii="Times New Roman" w:eastAsia="Times New Roman" w:hAnsi="Times New Roman" w:cs="Times New Roman"/>
          <w:sz w:val="24"/>
          <w:szCs w:val="24"/>
        </w:rPr>
      </w:pPr>
      <w:proofErr w:type="spellStart"/>
      <w:ins w:id="575" w:author="Unknown">
        <w:r w:rsidRPr="000E491E">
          <w:rPr>
            <w:rFonts w:ascii="Times New Roman" w:eastAsia="Times New Roman" w:hAnsi="Times New Roman" w:cs="Times New Roman"/>
            <w:color w:val="3F3F3F"/>
            <w:sz w:val="24"/>
            <w:szCs w:val="24"/>
          </w:rPr>
          <w:lastRenderedPageBreak/>
          <w:t>Neospark</w:t>
        </w:r>
        <w:proofErr w:type="spellEnd"/>
        <w:r w:rsidRPr="000E491E">
          <w:rPr>
            <w:rFonts w:ascii="Times New Roman" w:eastAsia="Times New Roman" w:hAnsi="Times New Roman" w:cs="Times New Roman"/>
            <w:color w:val="3F3F3F"/>
            <w:sz w:val="24"/>
            <w:szCs w:val="24"/>
          </w:rPr>
          <w:t xml:space="preserve"> Drugs &amp; Chemicals Private Limited Is Manufacturer, Supplier &amp; Exporters Of Animal Health Products, Aquaculture Products, Drug Formulations, Feed Supplements, Premixes, Biotechnology Formulations, Toxin Binders, </w:t>
        </w:r>
        <w:proofErr w:type="gramStart"/>
        <w:r w:rsidRPr="000E491E">
          <w:rPr>
            <w:rFonts w:ascii="Times New Roman" w:eastAsia="Times New Roman" w:hAnsi="Times New Roman" w:cs="Times New Roman"/>
            <w:color w:val="3F3F3F"/>
            <w:sz w:val="24"/>
            <w:szCs w:val="24"/>
          </w:rPr>
          <w:t>Toxi</w:t>
        </w:r>
        <w:proofErr w:type="gramEnd"/>
        <w:r w:rsidRPr="000E491E">
          <w:rPr>
            <w:rFonts w:ascii="Times New Roman" w:eastAsia="Times New Roman" w:hAnsi="Times New Roman" w:cs="Times New Roman"/>
            <w:color w:val="3F3F3F"/>
            <w:sz w:val="24"/>
            <w:szCs w:val="24"/>
          </w:rPr>
          <w:t xml:space="preserve">n Control Products &amp; </w:t>
        </w:r>
        <w:proofErr w:type="spellStart"/>
        <w:r w:rsidRPr="000E491E">
          <w:rPr>
            <w:rFonts w:ascii="Times New Roman" w:eastAsia="Times New Roman" w:hAnsi="Times New Roman" w:cs="Times New Roman"/>
            <w:color w:val="3F3F3F"/>
            <w:sz w:val="24"/>
            <w:szCs w:val="24"/>
          </w:rPr>
          <w:t>Biosecurity</w:t>
        </w:r>
        <w:proofErr w:type="spellEnd"/>
        <w:r w:rsidRPr="000E491E">
          <w:rPr>
            <w:rFonts w:ascii="Times New Roman" w:eastAsia="Times New Roman" w:hAnsi="Times New Roman" w:cs="Times New Roman"/>
            <w:color w:val="3F3F3F"/>
            <w:sz w:val="24"/>
            <w:szCs w:val="24"/>
          </w:rPr>
          <w:t xml:space="preserve"> Formulations. Associated </w:t>
        </w:r>
        <w:proofErr w:type="spellStart"/>
        <w:r w:rsidRPr="000E491E">
          <w:rPr>
            <w:rFonts w:ascii="Times New Roman" w:eastAsia="Times New Roman" w:hAnsi="Times New Roman" w:cs="Times New Roman"/>
            <w:color w:val="3F3F3F"/>
            <w:sz w:val="24"/>
            <w:szCs w:val="24"/>
          </w:rPr>
          <w:t>Compan</w:t>
        </w:r>
        <w:proofErr w:type="spellEnd"/>
        <w:r w:rsidRPr="000E491E">
          <w:rPr>
            <w:rFonts w:ascii="Times New Roman" w:eastAsia="Times New Roman" w:hAnsi="Times New Roman" w:cs="Times New Roman"/>
            <w:color w:val="3F3F3F"/>
            <w:sz w:val="24"/>
            <w:szCs w:val="24"/>
          </w:rPr>
          <w:t>...</w:t>
        </w:r>
        <w:r w:rsidRPr="000E491E">
          <w:rPr>
            <w:rFonts w:ascii="Times New Roman" w:eastAsia="Times New Roman" w:hAnsi="Times New Roman" w:cs="Times New Roman"/>
            <w:color w:val="3499DC"/>
            <w:sz w:val="24"/>
            <w:szCs w:val="24"/>
          </w:rPr>
          <w:t>To the page</w:t>
        </w:r>
      </w:ins>
    </w:p>
    <w:p w:rsidR="000E491E" w:rsidRPr="000E491E" w:rsidRDefault="000E491E" w:rsidP="000E491E">
      <w:pPr>
        <w:shd w:val="clear" w:color="auto" w:fill="FFFFFF"/>
        <w:spacing w:after="68" w:line="240" w:lineRule="auto"/>
        <w:outlineLvl w:val="2"/>
        <w:rPr>
          <w:ins w:id="576" w:author="Unknown"/>
          <w:rFonts w:ascii="inherit" w:eastAsia="Times New Roman" w:hAnsi="inherit" w:cs="Times New Roman"/>
          <w:b/>
          <w:bCs/>
          <w:color w:val="3F3F3F"/>
          <w:sz w:val="18"/>
          <w:szCs w:val="18"/>
        </w:rPr>
      </w:pPr>
      <w:ins w:id="577"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52"/>
        </w:numPr>
        <w:shd w:val="clear" w:color="auto" w:fill="FFFFFF"/>
        <w:spacing w:before="100" w:beforeAutospacing="1" w:after="100" w:afterAutospacing="1" w:line="240" w:lineRule="auto"/>
        <w:ind w:left="-612" w:right="-612"/>
        <w:rPr>
          <w:ins w:id="578" w:author="Unknown"/>
          <w:rFonts w:ascii="Times New Roman" w:eastAsia="Times New Roman" w:hAnsi="Times New Roman" w:cs="Times New Roman"/>
          <w:color w:val="3F3F3F"/>
          <w:sz w:val="18"/>
          <w:szCs w:val="18"/>
        </w:rPr>
      </w:pPr>
      <w:ins w:id="579"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52"/>
        </w:numPr>
        <w:shd w:val="clear" w:color="auto" w:fill="FFFFFF"/>
        <w:spacing w:before="100" w:beforeAutospacing="1" w:after="100" w:afterAutospacing="1" w:line="240" w:lineRule="auto"/>
        <w:ind w:left="-612" w:right="-612"/>
        <w:rPr>
          <w:ins w:id="580" w:author="Unknown"/>
          <w:rFonts w:ascii="Times New Roman" w:eastAsia="Times New Roman" w:hAnsi="Times New Roman" w:cs="Times New Roman"/>
          <w:color w:val="3F3F3F"/>
          <w:sz w:val="18"/>
          <w:szCs w:val="18"/>
        </w:rPr>
      </w:pPr>
      <w:ins w:id="581"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52"/>
        </w:numPr>
        <w:shd w:val="clear" w:color="auto" w:fill="FFFFFF"/>
        <w:spacing w:before="100" w:beforeAutospacing="1" w:after="100" w:afterAutospacing="1" w:line="240" w:lineRule="auto"/>
        <w:ind w:left="-612" w:right="-612"/>
        <w:rPr>
          <w:ins w:id="582" w:author="Unknown"/>
          <w:rFonts w:ascii="Times New Roman" w:eastAsia="Times New Roman" w:hAnsi="Times New Roman" w:cs="Times New Roman"/>
          <w:color w:val="3F3F3F"/>
          <w:sz w:val="18"/>
          <w:szCs w:val="18"/>
        </w:rPr>
      </w:pPr>
      <w:ins w:id="583" w:author="Unknown">
        <w:r w:rsidRPr="000E491E">
          <w:rPr>
            <w:rFonts w:ascii="Times New Roman" w:eastAsia="Times New Roman" w:hAnsi="Times New Roman" w:cs="Times New Roman"/>
            <w:color w:val="3F3F3F"/>
            <w:sz w:val="18"/>
            <w:szCs w:val="18"/>
          </w:rPr>
          <w:t>Feeds and feed concentrates for chickens...</w:t>
        </w:r>
      </w:ins>
    </w:p>
    <w:p w:rsidR="000E491E" w:rsidRPr="000E491E" w:rsidRDefault="00C57EDB" w:rsidP="000E491E">
      <w:pPr>
        <w:shd w:val="clear" w:color="auto" w:fill="FFFFFF"/>
        <w:spacing w:line="240" w:lineRule="auto"/>
        <w:rPr>
          <w:ins w:id="584" w:author="Unknown"/>
          <w:rFonts w:ascii="Times New Roman" w:eastAsia="Times New Roman" w:hAnsi="Times New Roman" w:cs="Times New Roman"/>
          <w:sz w:val="24"/>
          <w:szCs w:val="24"/>
        </w:rPr>
      </w:pPr>
      <w:ins w:id="585"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586" w:author="Unknown"/>
          <w:rFonts w:ascii="Times New Roman" w:eastAsia="Times New Roman" w:hAnsi="Times New Roman" w:cs="Times New Roman"/>
          <w:color w:val="3F3F3F"/>
          <w:sz w:val="24"/>
          <w:szCs w:val="24"/>
        </w:rPr>
      </w:pPr>
      <w:ins w:id="58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"https://in.kompass.com/c/growmore-pet-foods/in776054/" \o "Growmore Pet Foods"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588" w:author="Unknown"/>
          <w:rFonts w:ascii="inherit" w:eastAsia="Times New Roman" w:hAnsi="inherit" w:cs="Times New Roman"/>
          <w:b/>
          <w:bCs/>
          <w:color w:val="198B84"/>
          <w:sz w:val="20"/>
          <w:szCs w:val="20"/>
        </w:rPr>
      </w:pPr>
      <w:proofErr w:type="spellStart"/>
      <w:ins w:id="589" w:author="Unknown">
        <w:r w:rsidRPr="000E491E">
          <w:rPr>
            <w:rFonts w:ascii="inherit" w:eastAsia="Times New Roman" w:hAnsi="inherit" w:cs="Times New Roman"/>
            <w:b/>
            <w:bCs/>
            <w:color w:val="198B84"/>
            <w:sz w:val="20"/>
          </w:rPr>
          <w:t>Growmore</w:t>
        </w:r>
        <w:proofErr w:type="spellEnd"/>
        <w:r w:rsidRPr="000E491E">
          <w:rPr>
            <w:rFonts w:ascii="inherit" w:eastAsia="Times New Roman" w:hAnsi="inherit" w:cs="Times New Roman"/>
            <w:b/>
            <w:bCs/>
            <w:color w:val="198B84"/>
            <w:sz w:val="20"/>
          </w:rPr>
          <w:t xml:space="preserve"> Pet Foods</w:t>
        </w:r>
      </w:ins>
    </w:p>
    <w:p w:rsidR="000E491E" w:rsidRPr="000E491E" w:rsidRDefault="000E491E" w:rsidP="000E491E">
      <w:pPr>
        <w:shd w:val="clear" w:color="auto" w:fill="FFFFFF"/>
        <w:spacing w:after="0" w:line="240" w:lineRule="auto"/>
        <w:rPr>
          <w:ins w:id="590" w:author="Unknown"/>
          <w:rFonts w:ascii="Times New Roman" w:eastAsia="Times New Roman" w:hAnsi="Times New Roman" w:cs="Times New Roman"/>
          <w:color w:val="3F3F3F"/>
          <w:sz w:val="24"/>
          <w:szCs w:val="24"/>
        </w:rPr>
      </w:pPr>
      <w:ins w:id="591" w:author="Unknown">
        <w:r w:rsidRPr="000E491E">
          <w:rPr>
            <w:rFonts w:ascii="Times New Roman" w:eastAsia="Times New Roman" w:hAnsi="Times New Roman" w:cs="Times New Roman"/>
            <w:color w:val="3F3F3F"/>
            <w:sz w:val="16"/>
          </w:rPr>
          <w:t>Kanpur - India</w:t>
        </w:r>
      </w:ins>
    </w:p>
    <w:p w:rsidR="000E491E" w:rsidRPr="000E491E" w:rsidRDefault="000E491E" w:rsidP="000E491E">
      <w:pPr>
        <w:shd w:val="clear" w:color="auto" w:fill="FFFFFF"/>
        <w:spacing w:after="136" w:line="240" w:lineRule="auto"/>
        <w:rPr>
          <w:ins w:id="592" w:author="Unknown"/>
          <w:rFonts w:ascii="Times New Roman" w:eastAsia="Times New Roman" w:hAnsi="Times New Roman" w:cs="Times New Roman"/>
          <w:sz w:val="24"/>
          <w:szCs w:val="24"/>
        </w:rPr>
      </w:pPr>
      <w:ins w:id="593" w:author="Unknown">
        <w:r w:rsidRPr="000E491E">
          <w:rPr>
            <w:rFonts w:ascii="Times New Roman" w:eastAsia="Times New Roman" w:hAnsi="Times New Roman" w:cs="Times New Roman"/>
            <w:color w:val="3F3F3F"/>
            <w:sz w:val="24"/>
            <w:szCs w:val="24"/>
          </w:rPr>
          <w:t xml:space="preserve">Manufacturers, Suppliers and Exporters of Dog Pets, Dried Pet Foods, Dog Chews, Dog Foods, Crushed Bones, Bone Products, Smoked Bones, Dried Paddy </w:t>
        </w:r>
        <w:proofErr w:type="spellStart"/>
        <w:r w:rsidRPr="000E491E">
          <w:rPr>
            <w:rFonts w:ascii="Times New Roman" w:eastAsia="Times New Roman" w:hAnsi="Times New Roman" w:cs="Times New Roman"/>
            <w:color w:val="3F3F3F"/>
            <w:sz w:val="24"/>
            <w:szCs w:val="24"/>
          </w:rPr>
          <w:t>Wack</w:t>
        </w:r>
        <w:proofErr w:type="spellEnd"/>
        <w:r w:rsidRPr="000E491E">
          <w:rPr>
            <w:rFonts w:ascii="Times New Roman" w:eastAsia="Times New Roman" w:hAnsi="Times New Roman" w:cs="Times New Roman"/>
            <w:color w:val="3F3F3F"/>
            <w:sz w:val="24"/>
            <w:szCs w:val="24"/>
          </w:rPr>
          <w:t>, etc.</w:t>
        </w:r>
      </w:ins>
    </w:p>
    <w:p w:rsidR="000E491E" w:rsidRPr="000E491E" w:rsidRDefault="000E491E" w:rsidP="000E491E">
      <w:pPr>
        <w:shd w:val="clear" w:color="auto" w:fill="FFFFFF"/>
        <w:spacing w:after="68" w:line="240" w:lineRule="auto"/>
        <w:outlineLvl w:val="2"/>
        <w:rPr>
          <w:ins w:id="594" w:author="Unknown"/>
          <w:rFonts w:ascii="inherit" w:eastAsia="Times New Roman" w:hAnsi="inherit" w:cs="Times New Roman"/>
          <w:b/>
          <w:bCs/>
          <w:color w:val="3F3F3F"/>
          <w:sz w:val="18"/>
          <w:szCs w:val="18"/>
        </w:rPr>
      </w:pPr>
      <w:ins w:id="595"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53"/>
        </w:numPr>
        <w:shd w:val="clear" w:color="auto" w:fill="FFFFFF"/>
        <w:spacing w:before="100" w:beforeAutospacing="1" w:after="100" w:afterAutospacing="1" w:line="240" w:lineRule="auto"/>
        <w:ind w:left="-612" w:right="-612"/>
        <w:rPr>
          <w:ins w:id="596" w:author="Unknown"/>
          <w:rFonts w:ascii="Times New Roman" w:eastAsia="Times New Roman" w:hAnsi="Times New Roman" w:cs="Times New Roman"/>
          <w:color w:val="3F3F3F"/>
          <w:sz w:val="18"/>
          <w:szCs w:val="18"/>
        </w:rPr>
      </w:pPr>
      <w:ins w:id="597" w:author="Unknown">
        <w:r w:rsidRPr="000E491E">
          <w:rPr>
            <w:rFonts w:ascii="Times New Roman" w:eastAsia="Times New Roman" w:hAnsi="Times New Roman" w:cs="Times New Roman"/>
            <w:color w:val="3F3F3F"/>
            <w:sz w:val="18"/>
            <w:szCs w:val="18"/>
          </w:rPr>
          <w:t>Fish and shellfish by-products, edible</w:t>
        </w:r>
      </w:ins>
    </w:p>
    <w:p w:rsidR="000E491E" w:rsidRPr="000E491E" w:rsidRDefault="000E491E" w:rsidP="000E491E">
      <w:pPr>
        <w:numPr>
          <w:ilvl w:val="0"/>
          <w:numId w:val="53"/>
        </w:numPr>
        <w:shd w:val="clear" w:color="auto" w:fill="FFFFFF"/>
        <w:spacing w:before="100" w:beforeAutospacing="1" w:after="100" w:afterAutospacing="1" w:line="240" w:lineRule="auto"/>
        <w:ind w:left="-612" w:right="-612"/>
        <w:rPr>
          <w:ins w:id="598" w:author="Unknown"/>
          <w:rFonts w:ascii="Times New Roman" w:eastAsia="Times New Roman" w:hAnsi="Times New Roman" w:cs="Times New Roman"/>
          <w:color w:val="3F3F3F"/>
          <w:sz w:val="18"/>
          <w:szCs w:val="18"/>
        </w:rPr>
      </w:pPr>
      <w:ins w:id="599"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53"/>
        </w:numPr>
        <w:shd w:val="clear" w:color="auto" w:fill="FFFFFF"/>
        <w:spacing w:before="100" w:beforeAutospacing="1" w:after="100" w:afterAutospacing="1" w:line="240" w:lineRule="auto"/>
        <w:ind w:left="-612" w:right="-612"/>
        <w:rPr>
          <w:ins w:id="600" w:author="Unknown"/>
          <w:rFonts w:ascii="Times New Roman" w:eastAsia="Times New Roman" w:hAnsi="Times New Roman" w:cs="Times New Roman"/>
          <w:color w:val="3F3F3F"/>
          <w:sz w:val="18"/>
          <w:szCs w:val="18"/>
        </w:rPr>
      </w:pPr>
      <w:ins w:id="601" w:author="Unknown">
        <w:r w:rsidRPr="000E491E">
          <w:rPr>
            <w:rFonts w:ascii="Times New Roman" w:eastAsia="Times New Roman" w:hAnsi="Times New Roman" w:cs="Times New Roman"/>
            <w:color w:val="3F3F3F"/>
            <w:sz w:val="18"/>
            <w:szCs w:val="18"/>
          </w:rPr>
          <w:t>Fish waste for pet foods...</w:t>
        </w:r>
      </w:ins>
    </w:p>
    <w:p w:rsidR="000E491E" w:rsidRPr="000E491E" w:rsidRDefault="00C57EDB" w:rsidP="000E491E">
      <w:pPr>
        <w:shd w:val="clear" w:color="auto" w:fill="FFFFFF"/>
        <w:spacing w:line="240" w:lineRule="auto"/>
        <w:rPr>
          <w:ins w:id="602" w:author="Unknown"/>
          <w:rFonts w:ascii="Times New Roman" w:eastAsia="Times New Roman" w:hAnsi="Times New Roman" w:cs="Times New Roman"/>
          <w:sz w:val="24"/>
          <w:szCs w:val="24"/>
        </w:rPr>
      </w:pPr>
      <w:ins w:id="603"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604" w:author="Unknown"/>
          <w:rFonts w:ascii="Times New Roman" w:eastAsia="Times New Roman" w:hAnsi="Times New Roman" w:cs="Times New Roman"/>
          <w:color w:val="3F3F3F"/>
          <w:sz w:val="24"/>
          <w:szCs w:val="24"/>
        </w:rPr>
      </w:pPr>
      <w:ins w:id="60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"https://in.kompass.com/c/giriraj-chemical/in776080/" \o "Giriraj Chemical"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606" w:author="Unknown"/>
          <w:rFonts w:ascii="inherit" w:eastAsia="Times New Roman" w:hAnsi="inherit" w:cs="Times New Roman"/>
          <w:b/>
          <w:bCs/>
          <w:color w:val="198B84"/>
          <w:sz w:val="20"/>
          <w:szCs w:val="20"/>
        </w:rPr>
      </w:pPr>
      <w:proofErr w:type="spellStart"/>
      <w:ins w:id="607" w:author="Unknown">
        <w:r w:rsidRPr="000E491E">
          <w:rPr>
            <w:rFonts w:ascii="inherit" w:eastAsia="Times New Roman" w:hAnsi="inherit" w:cs="Times New Roman"/>
            <w:b/>
            <w:bCs/>
            <w:color w:val="198B84"/>
            <w:sz w:val="20"/>
          </w:rPr>
          <w:t>Giriraj</w:t>
        </w:r>
        <w:proofErr w:type="spellEnd"/>
        <w:r w:rsidRPr="000E491E">
          <w:rPr>
            <w:rFonts w:ascii="inherit" w:eastAsia="Times New Roman" w:hAnsi="inherit" w:cs="Times New Roman"/>
            <w:b/>
            <w:bCs/>
            <w:color w:val="198B84"/>
            <w:sz w:val="20"/>
          </w:rPr>
          <w:t xml:space="preserve"> Chemical</w:t>
        </w:r>
      </w:ins>
    </w:p>
    <w:p w:rsidR="000E491E" w:rsidRPr="000E491E" w:rsidRDefault="000E491E" w:rsidP="000E491E">
      <w:pPr>
        <w:shd w:val="clear" w:color="auto" w:fill="FFFFFF"/>
        <w:spacing w:after="0" w:line="240" w:lineRule="auto"/>
        <w:rPr>
          <w:ins w:id="608" w:author="Unknown"/>
          <w:rFonts w:ascii="Times New Roman" w:eastAsia="Times New Roman" w:hAnsi="Times New Roman" w:cs="Times New Roman"/>
          <w:color w:val="3F3F3F"/>
          <w:sz w:val="24"/>
          <w:szCs w:val="24"/>
        </w:rPr>
      </w:pPr>
      <w:ins w:id="609" w:author="Unknown">
        <w:r w:rsidRPr="000E491E">
          <w:rPr>
            <w:rFonts w:ascii="Times New Roman" w:eastAsia="Times New Roman" w:hAnsi="Times New Roman" w:cs="Times New Roman"/>
            <w:color w:val="3F3F3F"/>
            <w:sz w:val="16"/>
          </w:rPr>
          <w:t>Ghaziabad - India</w:t>
        </w:r>
      </w:ins>
    </w:p>
    <w:p w:rsidR="000E491E" w:rsidRPr="000E491E" w:rsidRDefault="000E491E" w:rsidP="000E491E">
      <w:pPr>
        <w:shd w:val="clear" w:color="auto" w:fill="FFFFFF"/>
        <w:spacing w:after="136" w:line="240" w:lineRule="auto"/>
        <w:rPr>
          <w:ins w:id="610" w:author="Unknown"/>
          <w:rFonts w:ascii="Times New Roman" w:eastAsia="Times New Roman" w:hAnsi="Times New Roman" w:cs="Times New Roman"/>
          <w:sz w:val="24"/>
          <w:szCs w:val="24"/>
        </w:rPr>
      </w:pPr>
      <w:proofErr w:type="gramStart"/>
      <w:ins w:id="611" w:author="Unknown">
        <w:r w:rsidRPr="000E491E">
          <w:rPr>
            <w:rFonts w:ascii="Times New Roman" w:eastAsia="Times New Roman" w:hAnsi="Times New Roman" w:cs="Times New Roman"/>
            <w:color w:val="3F3F3F"/>
            <w:sz w:val="24"/>
            <w:szCs w:val="24"/>
          </w:rPr>
          <w:t>Dealers of All Kind of Chemicals, Feed Additives</w:t>
        </w:r>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612" w:author="Unknown"/>
          <w:rFonts w:ascii="inherit" w:eastAsia="Times New Roman" w:hAnsi="inherit" w:cs="Times New Roman"/>
          <w:b/>
          <w:bCs/>
          <w:color w:val="3F3F3F"/>
          <w:sz w:val="18"/>
          <w:szCs w:val="18"/>
        </w:rPr>
      </w:pPr>
      <w:ins w:id="613"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54"/>
        </w:numPr>
        <w:shd w:val="clear" w:color="auto" w:fill="FFFFFF"/>
        <w:spacing w:before="100" w:beforeAutospacing="1" w:after="100" w:afterAutospacing="1" w:line="240" w:lineRule="auto"/>
        <w:ind w:left="-612" w:right="-612"/>
        <w:rPr>
          <w:ins w:id="614" w:author="Unknown"/>
          <w:rFonts w:ascii="Times New Roman" w:eastAsia="Times New Roman" w:hAnsi="Times New Roman" w:cs="Times New Roman"/>
          <w:color w:val="3F3F3F"/>
          <w:sz w:val="18"/>
          <w:szCs w:val="18"/>
        </w:rPr>
      </w:pPr>
      <w:ins w:id="615"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54"/>
        </w:numPr>
        <w:shd w:val="clear" w:color="auto" w:fill="FFFFFF"/>
        <w:spacing w:before="100" w:beforeAutospacing="1" w:after="100" w:afterAutospacing="1" w:line="240" w:lineRule="auto"/>
        <w:ind w:left="-612" w:right="-612"/>
        <w:rPr>
          <w:ins w:id="616" w:author="Unknown"/>
          <w:rFonts w:ascii="Times New Roman" w:eastAsia="Times New Roman" w:hAnsi="Times New Roman" w:cs="Times New Roman"/>
          <w:color w:val="3F3F3F"/>
          <w:sz w:val="18"/>
          <w:szCs w:val="18"/>
        </w:rPr>
      </w:pPr>
      <w:ins w:id="617" w:author="Unknown">
        <w:r w:rsidRPr="000E491E">
          <w:rPr>
            <w:rFonts w:ascii="Times New Roman" w:eastAsia="Times New Roman" w:hAnsi="Times New Roman" w:cs="Times New Roman"/>
            <w:color w:val="3F3F3F"/>
            <w:sz w:val="18"/>
            <w:szCs w:val="18"/>
          </w:rPr>
          <w:t>Animal feed</w:t>
        </w:r>
      </w:ins>
    </w:p>
    <w:p w:rsidR="000E491E" w:rsidRPr="000E491E" w:rsidRDefault="00C57EDB" w:rsidP="000E491E">
      <w:pPr>
        <w:shd w:val="clear" w:color="auto" w:fill="FFFFFF"/>
        <w:spacing w:line="240" w:lineRule="auto"/>
        <w:rPr>
          <w:ins w:id="618" w:author="Unknown"/>
          <w:rFonts w:ascii="Times New Roman" w:eastAsia="Times New Roman" w:hAnsi="Times New Roman" w:cs="Times New Roman"/>
          <w:sz w:val="24"/>
          <w:szCs w:val="24"/>
        </w:rPr>
      </w:pPr>
      <w:ins w:id="619"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620" w:author="Unknown"/>
          <w:rFonts w:ascii="Times New Roman" w:eastAsia="Times New Roman" w:hAnsi="Times New Roman" w:cs="Times New Roman"/>
          <w:color w:val="3F3F3F"/>
          <w:sz w:val="24"/>
          <w:szCs w:val="24"/>
        </w:rPr>
      </w:pPr>
      <w:ins w:id="62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"https://in.kompass.com/c/gujarat-dyestuff-industries-private-limited/in718725/" \o "Gujarat Dyestuff Industries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622" w:author="Unknown"/>
          <w:rFonts w:ascii="inherit" w:eastAsia="Times New Roman" w:hAnsi="inherit" w:cs="Times New Roman"/>
          <w:b/>
          <w:bCs/>
          <w:color w:val="198B84"/>
          <w:sz w:val="20"/>
          <w:szCs w:val="20"/>
        </w:rPr>
      </w:pPr>
      <w:ins w:id="623" w:author="Unknown">
        <w:r w:rsidRPr="000E491E">
          <w:rPr>
            <w:rFonts w:ascii="inherit" w:eastAsia="Times New Roman" w:hAnsi="inherit" w:cs="Times New Roman"/>
            <w:b/>
            <w:bCs/>
            <w:color w:val="198B84"/>
            <w:sz w:val="20"/>
          </w:rPr>
          <w:t>Gujarat Dyestuff Industries Private Limited</w:t>
        </w:r>
      </w:ins>
    </w:p>
    <w:p w:rsidR="000E491E" w:rsidRPr="000E491E" w:rsidRDefault="000E491E" w:rsidP="000E491E">
      <w:pPr>
        <w:shd w:val="clear" w:color="auto" w:fill="FFFFFF"/>
        <w:spacing w:after="0" w:line="240" w:lineRule="auto"/>
        <w:rPr>
          <w:ins w:id="624" w:author="Unknown"/>
          <w:rFonts w:ascii="Times New Roman" w:eastAsia="Times New Roman" w:hAnsi="Times New Roman" w:cs="Times New Roman"/>
          <w:color w:val="3F3F3F"/>
          <w:sz w:val="24"/>
          <w:szCs w:val="24"/>
        </w:rPr>
      </w:pPr>
      <w:proofErr w:type="spellStart"/>
      <w:ins w:id="625" w:author="Unknown">
        <w:r w:rsidRPr="000E491E">
          <w:rPr>
            <w:rFonts w:ascii="Times New Roman" w:eastAsia="Times New Roman" w:hAnsi="Times New Roman" w:cs="Times New Roman"/>
            <w:color w:val="3F3F3F"/>
            <w:sz w:val="16"/>
          </w:rPr>
          <w:t>Ahmedabad</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136" w:line="240" w:lineRule="auto"/>
        <w:rPr>
          <w:ins w:id="626" w:author="Unknown"/>
          <w:rFonts w:ascii="Times New Roman" w:eastAsia="Times New Roman" w:hAnsi="Times New Roman" w:cs="Times New Roman"/>
          <w:sz w:val="24"/>
          <w:szCs w:val="24"/>
        </w:rPr>
      </w:pPr>
      <w:proofErr w:type="gramStart"/>
      <w:ins w:id="627" w:author="Unknown">
        <w:r w:rsidRPr="000E491E">
          <w:rPr>
            <w:rFonts w:ascii="Times New Roman" w:eastAsia="Times New Roman" w:hAnsi="Times New Roman" w:cs="Times New Roman"/>
            <w:color w:val="3F3F3F"/>
            <w:sz w:val="24"/>
            <w:szCs w:val="24"/>
          </w:rPr>
          <w:t>Manufacturer and Exporters of PP / PE Woven Fabric, PP / PE Woven Sacks, Polyethylene Liners / Bags</w:t>
        </w:r>
        <w:proofErr w:type="gramEnd"/>
        <w:r w:rsidRPr="000E491E">
          <w:rPr>
            <w:rFonts w:ascii="Times New Roman" w:eastAsia="Times New Roman" w:hAnsi="Times New Roman" w:cs="Times New Roman"/>
            <w:color w:val="3F3F3F"/>
            <w:sz w:val="24"/>
            <w:szCs w:val="24"/>
          </w:rPr>
          <w:t xml:space="preserve">. </w:t>
        </w:r>
        <w:proofErr w:type="gramStart"/>
        <w:r w:rsidRPr="000E491E">
          <w:rPr>
            <w:rFonts w:ascii="Times New Roman" w:eastAsia="Times New Roman" w:hAnsi="Times New Roman" w:cs="Times New Roman"/>
            <w:color w:val="3F3F3F"/>
            <w:sz w:val="24"/>
            <w:szCs w:val="24"/>
          </w:rPr>
          <w:t>(Sacks for Packing Cement, Fertilizer, Chemicals, Minerals, Sugar Food Grains, Flour, Cattle-Feed etc.</w:t>
        </w:r>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628" w:author="Unknown"/>
          <w:rFonts w:ascii="inherit" w:eastAsia="Times New Roman" w:hAnsi="inherit" w:cs="Times New Roman"/>
          <w:b/>
          <w:bCs/>
          <w:color w:val="3F3F3F"/>
          <w:sz w:val="18"/>
          <w:szCs w:val="18"/>
        </w:rPr>
      </w:pPr>
      <w:ins w:id="629"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55"/>
        </w:numPr>
        <w:shd w:val="clear" w:color="auto" w:fill="FFFFFF"/>
        <w:spacing w:before="100" w:beforeAutospacing="1" w:after="100" w:afterAutospacing="1" w:line="240" w:lineRule="auto"/>
        <w:ind w:left="-612" w:right="-612"/>
        <w:rPr>
          <w:ins w:id="630" w:author="Unknown"/>
          <w:rFonts w:ascii="Times New Roman" w:eastAsia="Times New Roman" w:hAnsi="Times New Roman" w:cs="Times New Roman"/>
          <w:color w:val="3F3F3F"/>
          <w:sz w:val="18"/>
          <w:szCs w:val="18"/>
        </w:rPr>
      </w:pPr>
      <w:ins w:id="631"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55"/>
        </w:numPr>
        <w:shd w:val="clear" w:color="auto" w:fill="FFFFFF"/>
        <w:spacing w:before="100" w:beforeAutospacing="1" w:after="100" w:afterAutospacing="1" w:line="240" w:lineRule="auto"/>
        <w:ind w:left="-612" w:right="-612"/>
        <w:rPr>
          <w:ins w:id="632" w:author="Unknown"/>
          <w:rFonts w:ascii="Times New Roman" w:eastAsia="Times New Roman" w:hAnsi="Times New Roman" w:cs="Times New Roman"/>
          <w:color w:val="3F3F3F"/>
          <w:sz w:val="18"/>
          <w:szCs w:val="18"/>
        </w:rPr>
      </w:pPr>
      <w:ins w:id="633"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55"/>
        </w:numPr>
        <w:shd w:val="clear" w:color="auto" w:fill="FFFFFF"/>
        <w:spacing w:before="100" w:beforeAutospacing="1" w:after="100" w:afterAutospacing="1" w:line="240" w:lineRule="auto"/>
        <w:ind w:left="-612" w:right="-612"/>
        <w:rPr>
          <w:ins w:id="634" w:author="Unknown"/>
          <w:rFonts w:ascii="Times New Roman" w:eastAsia="Times New Roman" w:hAnsi="Times New Roman" w:cs="Times New Roman"/>
          <w:color w:val="3F3F3F"/>
          <w:sz w:val="18"/>
          <w:szCs w:val="18"/>
        </w:rPr>
      </w:pPr>
      <w:proofErr w:type="gramStart"/>
      <w:ins w:id="635" w:author="Unknown">
        <w:r w:rsidRPr="000E491E">
          <w:rPr>
            <w:rFonts w:ascii="Times New Roman" w:eastAsia="Times New Roman" w:hAnsi="Times New Roman" w:cs="Times New Roman"/>
            <w:color w:val="3F3F3F"/>
            <w:sz w:val="18"/>
            <w:szCs w:val="18"/>
          </w:rPr>
          <w:t>Cattle feed</w:t>
        </w:r>
        <w:proofErr w:type="gramEnd"/>
        <w:r w:rsidRPr="000E491E">
          <w:rPr>
            <w:rFonts w:ascii="Times New Roman" w:eastAsia="Times New Roman" w:hAnsi="Times New Roman" w:cs="Times New Roman"/>
            <w:color w:val="3F3F3F"/>
            <w:sz w:val="18"/>
            <w:szCs w:val="18"/>
          </w:rPr>
          <w:t>s and feed concentrates...</w:t>
        </w:r>
      </w:ins>
    </w:p>
    <w:p w:rsidR="000E491E" w:rsidRPr="000E491E" w:rsidRDefault="00C57EDB" w:rsidP="000E491E">
      <w:pPr>
        <w:shd w:val="clear" w:color="auto" w:fill="FFFFFF"/>
        <w:spacing w:line="240" w:lineRule="auto"/>
        <w:rPr>
          <w:ins w:id="636" w:author="Unknown"/>
          <w:rFonts w:ascii="Times New Roman" w:eastAsia="Times New Roman" w:hAnsi="Times New Roman" w:cs="Times New Roman"/>
          <w:sz w:val="24"/>
          <w:szCs w:val="24"/>
        </w:rPr>
      </w:pPr>
      <w:ins w:id="637"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638" w:author="Unknown"/>
          <w:rFonts w:ascii="Times New Roman" w:eastAsia="Times New Roman" w:hAnsi="Times New Roman" w:cs="Times New Roman"/>
          <w:color w:val="3F3F3F"/>
          <w:sz w:val="24"/>
          <w:szCs w:val="24"/>
        </w:rPr>
      </w:pPr>
      <w:ins w:id="639" w:author="Unknown">
        <w:r w:rsidRPr="000E491E">
          <w:rPr>
            <w:rFonts w:ascii="Times New Roman" w:eastAsia="Times New Roman" w:hAnsi="Times New Roman" w:cs="Times New Roman"/>
            <w:sz w:val="24"/>
            <w:szCs w:val="24"/>
          </w:rPr>
          <w:lastRenderedPageBreak/>
          <w:fldChar w:fldCharType="begin"/>
        </w:r>
        <w:r w:rsidR="000E491E" w:rsidRPr="000E491E">
          <w:rPr>
            <w:rFonts w:ascii="Times New Roman" w:eastAsia="Times New Roman" w:hAnsi="Times New Roman" w:cs="Times New Roman"/>
            <w:sz w:val="24"/>
            <w:szCs w:val="24"/>
          </w:rPr>
          <w:instrText xml:space="preserve"> HYPERLINK "https://in.kompass.com/c/suguna-poultry-farm-limited/in711388/" \o "Suguna Poultry Farm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640" w:author="Unknown"/>
          <w:rFonts w:ascii="inherit" w:eastAsia="Times New Roman" w:hAnsi="inherit" w:cs="Times New Roman"/>
          <w:b/>
          <w:bCs/>
          <w:color w:val="198B84"/>
          <w:sz w:val="20"/>
          <w:szCs w:val="20"/>
        </w:rPr>
      </w:pPr>
      <w:proofErr w:type="spellStart"/>
      <w:ins w:id="641" w:author="Unknown">
        <w:r w:rsidRPr="000E491E">
          <w:rPr>
            <w:rFonts w:ascii="inherit" w:eastAsia="Times New Roman" w:hAnsi="inherit" w:cs="Times New Roman"/>
            <w:b/>
            <w:bCs/>
            <w:color w:val="198B84"/>
            <w:sz w:val="20"/>
          </w:rPr>
          <w:t>Suguna</w:t>
        </w:r>
        <w:proofErr w:type="spellEnd"/>
        <w:r w:rsidRPr="000E491E">
          <w:rPr>
            <w:rFonts w:ascii="inherit" w:eastAsia="Times New Roman" w:hAnsi="inherit" w:cs="Times New Roman"/>
            <w:b/>
            <w:bCs/>
            <w:color w:val="198B84"/>
            <w:sz w:val="20"/>
          </w:rPr>
          <w:t xml:space="preserve"> Poultry Farm Limited</w:t>
        </w:r>
      </w:ins>
    </w:p>
    <w:p w:rsidR="000E491E" w:rsidRPr="000E491E" w:rsidRDefault="000E491E" w:rsidP="000E491E">
      <w:pPr>
        <w:shd w:val="clear" w:color="auto" w:fill="FFFFFF"/>
        <w:spacing w:after="0" w:line="240" w:lineRule="auto"/>
        <w:rPr>
          <w:ins w:id="642" w:author="Unknown"/>
          <w:rFonts w:ascii="Times New Roman" w:eastAsia="Times New Roman" w:hAnsi="Times New Roman" w:cs="Times New Roman"/>
          <w:color w:val="3F3F3F"/>
          <w:sz w:val="24"/>
          <w:szCs w:val="24"/>
        </w:rPr>
      </w:pPr>
      <w:ins w:id="643" w:author="Unknown">
        <w:r w:rsidRPr="000E491E">
          <w:rPr>
            <w:rFonts w:ascii="Times New Roman" w:eastAsia="Times New Roman" w:hAnsi="Times New Roman" w:cs="Times New Roman"/>
            <w:color w:val="3F3F3F"/>
            <w:sz w:val="16"/>
          </w:rPr>
          <w:t>Coimbatore - India</w:t>
        </w:r>
      </w:ins>
    </w:p>
    <w:p w:rsidR="000E491E" w:rsidRPr="000E491E" w:rsidRDefault="000E491E" w:rsidP="000E491E">
      <w:pPr>
        <w:shd w:val="clear" w:color="auto" w:fill="FFFFFF"/>
        <w:spacing w:after="136" w:line="240" w:lineRule="auto"/>
        <w:rPr>
          <w:ins w:id="644" w:author="Unknown"/>
          <w:rFonts w:ascii="Times New Roman" w:eastAsia="Times New Roman" w:hAnsi="Times New Roman" w:cs="Times New Roman"/>
          <w:sz w:val="24"/>
          <w:szCs w:val="24"/>
        </w:rPr>
      </w:pPr>
      <w:ins w:id="645" w:author="Unknown">
        <w:r w:rsidRPr="000E491E">
          <w:rPr>
            <w:rFonts w:ascii="Times New Roman" w:eastAsia="Times New Roman" w:hAnsi="Times New Roman" w:cs="Times New Roman"/>
            <w:color w:val="3F3F3F"/>
            <w:sz w:val="24"/>
            <w:szCs w:val="24"/>
          </w:rPr>
          <w:t>Manufacturing of Poultry Feed.</w:t>
        </w:r>
      </w:ins>
    </w:p>
    <w:p w:rsidR="000E491E" w:rsidRPr="000E491E" w:rsidRDefault="000E491E" w:rsidP="000E491E">
      <w:pPr>
        <w:shd w:val="clear" w:color="auto" w:fill="FFFFFF"/>
        <w:spacing w:after="68" w:line="240" w:lineRule="auto"/>
        <w:outlineLvl w:val="2"/>
        <w:rPr>
          <w:ins w:id="646" w:author="Unknown"/>
          <w:rFonts w:ascii="inherit" w:eastAsia="Times New Roman" w:hAnsi="inherit" w:cs="Times New Roman"/>
          <w:b/>
          <w:bCs/>
          <w:color w:val="3F3F3F"/>
          <w:sz w:val="18"/>
          <w:szCs w:val="18"/>
        </w:rPr>
      </w:pPr>
      <w:ins w:id="647"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56"/>
        </w:numPr>
        <w:shd w:val="clear" w:color="auto" w:fill="FFFFFF"/>
        <w:spacing w:before="100" w:beforeAutospacing="1" w:after="100" w:afterAutospacing="1" w:line="240" w:lineRule="auto"/>
        <w:ind w:left="-612" w:right="-612"/>
        <w:rPr>
          <w:ins w:id="648" w:author="Unknown"/>
          <w:rFonts w:ascii="Times New Roman" w:eastAsia="Times New Roman" w:hAnsi="Times New Roman" w:cs="Times New Roman"/>
          <w:color w:val="3F3F3F"/>
          <w:sz w:val="18"/>
          <w:szCs w:val="18"/>
        </w:rPr>
      </w:pPr>
      <w:ins w:id="649"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56"/>
        </w:numPr>
        <w:shd w:val="clear" w:color="auto" w:fill="FFFFFF"/>
        <w:spacing w:before="100" w:beforeAutospacing="1" w:after="100" w:afterAutospacing="1" w:line="240" w:lineRule="auto"/>
        <w:ind w:left="-612" w:right="-612"/>
        <w:rPr>
          <w:ins w:id="650" w:author="Unknown"/>
          <w:rFonts w:ascii="Times New Roman" w:eastAsia="Times New Roman" w:hAnsi="Times New Roman" w:cs="Times New Roman"/>
          <w:color w:val="3F3F3F"/>
          <w:sz w:val="18"/>
          <w:szCs w:val="18"/>
        </w:rPr>
      </w:pPr>
      <w:ins w:id="651"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56"/>
        </w:numPr>
        <w:shd w:val="clear" w:color="auto" w:fill="FFFFFF"/>
        <w:spacing w:before="100" w:beforeAutospacing="1" w:after="100" w:afterAutospacing="1" w:line="240" w:lineRule="auto"/>
        <w:ind w:left="-612" w:right="-612"/>
        <w:rPr>
          <w:ins w:id="652" w:author="Unknown"/>
          <w:rFonts w:ascii="Times New Roman" w:eastAsia="Times New Roman" w:hAnsi="Times New Roman" w:cs="Times New Roman"/>
          <w:color w:val="3F3F3F"/>
          <w:sz w:val="18"/>
          <w:szCs w:val="18"/>
        </w:rPr>
      </w:pPr>
      <w:ins w:id="653" w:author="Unknown">
        <w:r w:rsidRPr="000E491E">
          <w:rPr>
            <w:rFonts w:ascii="Times New Roman" w:eastAsia="Times New Roman" w:hAnsi="Times New Roman" w:cs="Times New Roman"/>
            <w:color w:val="3F3F3F"/>
            <w:sz w:val="18"/>
            <w:szCs w:val="18"/>
          </w:rPr>
          <w:t>Feeds and feed concentrates for chickens</w:t>
        </w:r>
      </w:ins>
    </w:p>
    <w:p w:rsidR="000E491E" w:rsidRPr="000E491E" w:rsidRDefault="00C57EDB" w:rsidP="000E491E">
      <w:pPr>
        <w:shd w:val="clear" w:color="auto" w:fill="FFFFFF"/>
        <w:spacing w:line="240" w:lineRule="auto"/>
        <w:rPr>
          <w:ins w:id="654" w:author="Unknown"/>
          <w:rFonts w:ascii="Times New Roman" w:eastAsia="Times New Roman" w:hAnsi="Times New Roman" w:cs="Times New Roman"/>
          <w:sz w:val="24"/>
          <w:szCs w:val="24"/>
        </w:rPr>
      </w:pPr>
      <w:ins w:id="655"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656" w:author="Unknown"/>
          <w:rFonts w:ascii="Times New Roman" w:eastAsia="Times New Roman" w:hAnsi="Times New Roman" w:cs="Times New Roman"/>
          <w:color w:val="3F3F3F"/>
          <w:sz w:val="24"/>
          <w:szCs w:val="24"/>
        </w:rPr>
      </w:pPr>
      <w:ins w:id="65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"https://in.kompass.com/c/southern-india-aquarists/in813213/" \o "Southern India Aquarists"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658" w:author="Unknown"/>
          <w:rFonts w:ascii="inherit" w:eastAsia="Times New Roman" w:hAnsi="inherit" w:cs="Times New Roman"/>
          <w:b/>
          <w:bCs/>
          <w:color w:val="198B84"/>
          <w:sz w:val="20"/>
          <w:szCs w:val="20"/>
        </w:rPr>
      </w:pPr>
      <w:ins w:id="659" w:author="Unknown">
        <w:r w:rsidRPr="000E491E">
          <w:rPr>
            <w:rFonts w:ascii="inherit" w:eastAsia="Times New Roman" w:hAnsi="inherit" w:cs="Times New Roman"/>
            <w:b/>
            <w:bCs/>
            <w:color w:val="198B84"/>
            <w:sz w:val="20"/>
          </w:rPr>
          <w:t>Southern India Aquarists</w:t>
        </w:r>
      </w:ins>
    </w:p>
    <w:p w:rsidR="000E491E" w:rsidRPr="000E491E" w:rsidRDefault="000E491E" w:rsidP="000E491E">
      <w:pPr>
        <w:shd w:val="clear" w:color="auto" w:fill="FFFFFF"/>
        <w:spacing w:after="0" w:line="240" w:lineRule="auto"/>
        <w:rPr>
          <w:ins w:id="660" w:author="Unknown"/>
          <w:rFonts w:ascii="Times New Roman" w:eastAsia="Times New Roman" w:hAnsi="Times New Roman" w:cs="Times New Roman"/>
          <w:color w:val="3F3F3F"/>
          <w:sz w:val="24"/>
          <w:szCs w:val="24"/>
        </w:rPr>
      </w:pPr>
      <w:ins w:id="661" w:author="Unknown">
        <w:r w:rsidRPr="000E491E">
          <w:rPr>
            <w:rFonts w:ascii="Times New Roman" w:eastAsia="Times New Roman" w:hAnsi="Times New Roman" w:cs="Times New Roman"/>
            <w:color w:val="3F3F3F"/>
            <w:sz w:val="16"/>
          </w:rPr>
          <w:t>Chennai - India</w:t>
        </w:r>
      </w:ins>
    </w:p>
    <w:p w:rsidR="000E491E" w:rsidRPr="000E491E" w:rsidRDefault="000E491E" w:rsidP="000E491E">
      <w:pPr>
        <w:shd w:val="clear" w:color="auto" w:fill="FFFFFF"/>
        <w:spacing w:after="136" w:line="240" w:lineRule="auto"/>
        <w:rPr>
          <w:ins w:id="662" w:author="Unknown"/>
          <w:rFonts w:ascii="Times New Roman" w:eastAsia="Times New Roman" w:hAnsi="Times New Roman" w:cs="Times New Roman"/>
          <w:sz w:val="24"/>
          <w:szCs w:val="24"/>
        </w:rPr>
      </w:pPr>
      <w:proofErr w:type="gramStart"/>
      <w:ins w:id="663" w:author="Unknown">
        <w:r w:rsidRPr="000E491E">
          <w:rPr>
            <w:rFonts w:ascii="Times New Roman" w:eastAsia="Times New Roman" w:hAnsi="Times New Roman" w:cs="Times New Roman"/>
            <w:color w:val="3F3F3F"/>
            <w:sz w:val="24"/>
            <w:szCs w:val="24"/>
          </w:rPr>
          <w:t>Breeders of Ornamental Fishes and Dealers of Live Fish</w:t>
        </w:r>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664" w:author="Unknown"/>
          <w:rFonts w:ascii="inherit" w:eastAsia="Times New Roman" w:hAnsi="inherit" w:cs="Times New Roman"/>
          <w:b/>
          <w:bCs/>
          <w:color w:val="3F3F3F"/>
          <w:sz w:val="18"/>
          <w:szCs w:val="18"/>
        </w:rPr>
      </w:pPr>
      <w:ins w:id="665"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57"/>
        </w:numPr>
        <w:shd w:val="clear" w:color="auto" w:fill="FFFFFF"/>
        <w:spacing w:before="100" w:beforeAutospacing="1" w:after="100" w:afterAutospacing="1" w:line="240" w:lineRule="auto"/>
        <w:ind w:left="-612" w:right="-612"/>
        <w:rPr>
          <w:ins w:id="666" w:author="Unknown"/>
          <w:rFonts w:ascii="Times New Roman" w:eastAsia="Times New Roman" w:hAnsi="Times New Roman" w:cs="Times New Roman"/>
          <w:color w:val="3F3F3F"/>
          <w:sz w:val="18"/>
          <w:szCs w:val="18"/>
        </w:rPr>
      </w:pPr>
      <w:ins w:id="667" w:author="Unknown">
        <w:r w:rsidRPr="000E491E">
          <w:rPr>
            <w:rFonts w:ascii="Times New Roman" w:eastAsia="Times New Roman" w:hAnsi="Times New Roman" w:cs="Times New Roman"/>
            <w:color w:val="3F3F3F"/>
            <w:sz w:val="18"/>
            <w:szCs w:val="18"/>
          </w:rPr>
          <w:t>Livestock and fish</w:t>
        </w:r>
      </w:ins>
    </w:p>
    <w:p w:rsidR="000E491E" w:rsidRPr="000E491E" w:rsidRDefault="000E491E" w:rsidP="000E491E">
      <w:pPr>
        <w:numPr>
          <w:ilvl w:val="0"/>
          <w:numId w:val="57"/>
        </w:numPr>
        <w:shd w:val="clear" w:color="auto" w:fill="FFFFFF"/>
        <w:spacing w:before="100" w:beforeAutospacing="1" w:after="100" w:afterAutospacing="1" w:line="240" w:lineRule="auto"/>
        <w:ind w:left="-612" w:right="-612"/>
        <w:rPr>
          <w:ins w:id="668" w:author="Unknown"/>
          <w:rFonts w:ascii="Times New Roman" w:eastAsia="Times New Roman" w:hAnsi="Times New Roman" w:cs="Times New Roman"/>
          <w:color w:val="3F3F3F"/>
          <w:sz w:val="18"/>
          <w:szCs w:val="18"/>
        </w:rPr>
      </w:pPr>
      <w:ins w:id="669" w:author="Unknown">
        <w:r w:rsidRPr="000E491E">
          <w:rPr>
            <w:rFonts w:ascii="Times New Roman" w:eastAsia="Times New Roman" w:hAnsi="Times New Roman" w:cs="Times New Roman"/>
            <w:color w:val="3F3F3F"/>
            <w:sz w:val="18"/>
            <w:szCs w:val="18"/>
          </w:rPr>
          <w:t>Ornamental fish</w:t>
        </w:r>
      </w:ins>
    </w:p>
    <w:p w:rsidR="000E491E" w:rsidRPr="000E491E" w:rsidRDefault="000E491E" w:rsidP="000E491E">
      <w:pPr>
        <w:numPr>
          <w:ilvl w:val="0"/>
          <w:numId w:val="57"/>
        </w:numPr>
        <w:shd w:val="clear" w:color="auto" w:fill="FFFFFF"/>
        <w:spacing w:before="100" w:beforeAutospacing="1" w:after="100" w:afterAutospacing="1" w:line="240" w:lineRule="auto"/>
        <w:ind w:left="-612" w:right="-612"/>
        <w:rPr>
          <w:ins w:id="670" w:author="Unknown"/>
          <w:rFonts w:ascii="Times New Roman" w:eastAsia="Times New Roman" w:hAnsi="Times New Roman" w:cs="Times New Roman"/>
          <w:color w:val="3F3F3F"/>
          <w:sz w:val="18"/>
          <w:szCs w:val="18"/>
        </w:rPr>
      </w:pPr>
      <w:ins w:id="671" w:author="Unknown">
        <w:r w:rsidRPr="000E491E">
          <w:rPr>
            <w:rFonts w:ascii="Times New Roman" w:eastAsia="Times New Roman" w:hAnsi="Times New Roman" w:cs="Times New Roman"/>
            <w:color w:val="3F3F3F"/>
            <w:sz w:val="18"/>
            <w:szCs w:val="18"/>
          </w:rPr>
          <w:t>Tropical fish for aquariums...</w:t>
        </w:r>
      </w:ins>
    </w:p>
    <w:p w:rsidR="000E491E" w:rsidRPr="000E491E" w:rsidRDefault="00C57EDB" w:rsidP="000E491E">
      <w:pPr>
        <w:shd w:val="clear" w:color="auto" w:fill="FFFFFF"/>
        <w:spacing w:line="240" w:lineRule="auto"/>
        <w:rPr>
          <w:ins w:id="672" w:author="Unknown"/>
          <w:rFonts w:ascii="Times New Roman" w:eastAsia="Times New Roman" w:hAnsi="Times New Roman" w:cs="Times New Roman"/>
          <w:sz w:val="24"/>
          <w:szCs w:val="24"/>
        </w:rPr>
      </w:pPr>
      <w:ins w:id="673"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674" w:author="Unknown"/>
          <w:rFonts w:ascii="Times New Roman" w:eastAsia="Times New Roman" w:hAnsi="Times New Roman" w:cs="Times New Roman"/>
          <w:color w:val="3F3F3F"/>
          <w:sz w:val="24"/>
          <w:szCs w:val="24"/>
        </w:rPr>
      </w:pPr>
      <w:ins w:id="67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"https://in.kompass.com/c/ifb-agro-industries-limited/in595370/" \o "IFB Agro Industries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676" w:author="Unknown"/>
          <w:rFonts w:ascii="inherit" w:eastAsia="Times New Roman" w:hAnsi="inherit" w:cs="Times New Roman"/>
          <w:b/>
          <w:bCs/>
          <w:color w:val="198B84"/>
          <w:sz w:val="20"/>
          <w:szCs w:val="20"/>
        </w:rPr>
      </w:pPr>
      <w:ins w:id="677" w:author="Unknown">
        <w:r w:rsidRPr="000E491E">
          <w:rPr>
            <w:rFonts w:ascii="inherit" w:eastAsia="Times New Roman" w:hAnsi="inherit" w:cs="Times New Roman"/>
            <w:b/>
            <w:bCs/>
            <w:color w:val="198B84"/>
            <w:sz w:val="20"/>
          </w:rPr>
          <w:t>IFB Agro Industries Limited</w:t>
        </w:r>
      </w:ins>
    </w:p>
    <w:p w:rsidR="000E491E" w:rsidRPr="000E491E" w:rsidRDefault="000E491E" w:rsidP="000E491E">
      <w:pPr>
        <w:shd w:val="clear" w:color="auto" w:fill="FFFFFF"/>
        <w:spacing w:after="0" w:line="240" w:lineRule="auto"/>
        <w:rPr>
          <w:ins w:id="678" w:author="Unknown"/>
          <w:rFonts w:ascii="Times New Roman" w:eastAsia="Times New Roman" w:hAnsi="Times New Roman" w:cs="Times New Roman"/>
          <w:color w:val="3F3F3F"/>
          <w:sz w:val="24"/>
          <w:szCs w:val="24"/>
        </w:rPr>
      </w:pPr>
      <w:ins w:id="679" w:author="Unknown">
        <w:r w:rsidRPr="000E491E">
          <w:rPr>
            <w:rFonts w:ascii="Times New Roman" w:eastAsia="Times New Roman" w:hAnsi="Times New Roman" w:cs="Times New Roman"/>
            <w:color w:val="3F3F3F"/>
            <w:sz w:val="16"/>
          </w:rPr>
          <w:t>Kolkata - India</w:t>
        </w:r>
      </w:ins>
    </w:p>
    <w:p w:rsidR="000E491E" w:rsidRPr="000E491E" w:rsidRDefault="000E491E" w:rsidP="000E491E">
      <w:pPr>
        <w:shd w:val="clear" w:color="auto" w:fill="FFFFFF"/>
        <w:spacing w:after="136" w:line="240" w:lineRule="auto"/>
        <w:rPr>
          <w:ins w:id="680" w:author="Unknown"/>
          <w:rFonts w:ascii="Times New Roman" w:eastAsia="Times New Roman" w:hAnsi="Times New Roman" w:cs="Times New Roman"/>
          <w:sz w:val="24"/>
          <w:szCs w:val="24"/>
        </w:rPr>
      </w:pPr>
      <w:proofErr w:type="gramStart"/>
      <w:ins w:id="681" w:author="Unknown">
        <w:r w:rsidRPr="000E491E">
          <w:rPr>
            <w:rFonts w:ascii="Times New Roman" w:eastAsia="Times New Roman" w:hAnsi="Times New Roman" w:cs="Times New Roman"/>
            <w:color w:val="3F3F3F"/>
            <w:sz w:val="24"/>
            <w:szCs w:val="24"/>
          </w:rPr>
          <w:t xml:space="preserve">Manufacturer of </w:t>
        </w:r>
        <w:proofErr w:type="spellStart"/>
        <w:r w:rsidRPr="000E491E">
          <w:rPr>
            <w:rFonts w:ascii="Times New Roman" w:eastAsia="Times New Roman" w:hAnsi="Times New Roman" w:cs="Times New Roman"/>
            <w:color w:val="3F3F3F"/>
            <w:sz w:val="24"/>
            <w:szCs w:val="24"/>
          </w:rPr>
          <w:t>Coloured</w:t>
        </w:r>
        <w:proofErr w:type="spellEnd"/>
        <w:r w:rsidRPr="000E491E">
          <w:rPr>
            <w:rFonts w:ascii="Times New Roman" w:eastAsia="Times New Roman" w:hAnsi="Times New Roman" w:cs="Times New Roman"/>
            <w:color w:val="3F3F3F"/>
            <w:sz w:val="24"/>
            <w:szCs w:val="24"/>
          </w:rPr>
          <w:t xml:space="preserve"> and </w:t>
        </w:r>
        <w:proofErr w:type="spellStart"/>
        <w:r w:rsidRPr="000E491E">
          <w:rPr>
            <w:rFonts w:ascii="Times New Roman" w:eastAsia="Times New Roman" w:hAnsi="Times New Roman" w:cs="Times New Roman"/>
            <w:color w:val="3F3F3F"/>
            <w:sz w:val="24"/>
            <w:szCs w:val="24"/>
          </w:rPr>
          <w:t>Flavoured</w:t>
        </w:r>
        <w:proofErr w:type="spellEnd"/>
        <w:r w:rsidRPr="000E491E">
          <w:rPr>
            <w:rFonts w:ascii="Times New Roman" w:eastAsia="Times New Roman" w:hAnsi="Times New Roman" w:cs="Times New Roman"/>
            <w:color w:val="3F3F3F"/>
            <w:sz w:val="24"/>
            <w:szCs w:val="24"/>
          </w:rPr>
          <w:t xml:space="preserve"> Liquors, Extra Neutral Alcohol, Technical Alcohol, </w:t>
        </w:r>
        <w:proofErr w:type="spellStart"/>
        <w:r w:rsidRPr="000E491E">
          <w:rPr>
            <w:rFonts w:ascii="Times New Roman" w:eastAsia="Times New Roman" w:hAnsi="Times New Roman" w:cs="Times New Roman"/>
            <w:color w:val="3F3F3F"/>
            <w:sz w:val="24"/>
            <w:szCs w:val="24"/>
          </w:rPr>
          <w:t>Shedge</w:t>
        </w:r>
        <w:proofErr w:type="spellEnd"/>
        <w:r w:rsidRPr="000E491E">
          <w:rPr>
            <w:rFonts w:ascii="Times New Roman" w:eastAsia="Times New Roman" w:hAnsi="Times New Roman" w:cs="Times New Roman"/>
            <w:color w:val="3F3F3F"/>
            <w:sz w:val="24"/>
            <w:szCs w:val="24"/>
          </w:rPr>
          <w:t xml:space="preserve"> </w:t>
        </w:r>
        <w:proofErr w:type="spellStart"/>
        <w:r w:rsidRPr="000E491E">
          <w:rPr>
            <w:rFonts w:ascii="Times New Roman" w:eastAsia="Times New Roman" w:hAnsi="Times New Roman" w:cs="Times New Roman"/>
            <w:color w:val="3F3F3F"/>
            <w:sz w:val="24"/>
            <w:szCs w:val="24"/>
          </w:rPr>
          <w:t>Fertiliser</w:t>
        </w:r>
        <w:proofErr w:type="spellEnd"/>
        <w:r w:rsidRPr="000E491E">
          <w:rPr>
            <w:rFonts w:ascii="Times New Roman" w:eastAsia="Times New Roman" w:hAnsi="Times New Roman" w:cs="Times New Roman"/>
            <w:color w:val="3F3F3F"/>
            <w:sz w:val="24"/>
            <w:szCs w:val="24"/>
          </w:rPr>
          <w:t xml:space="preserve"> and </w:t>
        </w:r>
        <w:proofErr w:type="spellStart"/>
        <w:r w:rsidRPr="000E491E">
          <w:rPr>
            <w:rFonts w:ascii="Times New Roman" w:eastAsia="Times New Roman" w:hAnsi="Times New Roman" w:cs="Times New Roman"/>
            <w:color w:val="3F3F3F"/>
            <w:sz w:val="24"/>
            <w:szCs w:val="24"/>
          </w:rPr>
          <w:t>Cattlefeed</w:t>
        </w:r>
        <w:proofErr w:type="spellEnd"/>
        <w:proofErr w:type="gramEnd"/>
        <w:r w:rsidRPr="000E491E">
          <w:rPr>
            <w:rFonts w:ascii="Times New Roman" w:eastAsia="Times New Roman" w:hAnsi="Times New Roman" w:cs="Times New Roman"/>
            <w:color w:val="3F3F3F"/>
            <w:sz w:val="24"/>
            <w:szCs w:val="24"/>
          </w:rPr>
          <w:t>. Divisional Offices: IMFL</w:t>
        </w:r>
      </w:ins>
    </w:p>
    <w:p w:rsidR="000E491E" w:rsidRPr="000E491E" w:rsidRDefault="000E491E" w:rsidP="000E491E">
      <w:pPr>
        <w:shd w:val="clear" w:color="auto" w:fill="FFFFFF"/>
        <w:spacing w:after="68" w:line="240" w:lineRule="auto"/>
        <w:outlineLvl w:val="2"/>
        <w:rPr>
          <w:ins w:id="682" w:author="Unknown"/>
          <w:rFonts w:ascii="inherit" w:eastAsia="Times New Roman" w:hAnsi="inherit" w:cs="Times New Roman"/>
          <w:b/>
          <w:bCs/>
          <w:color w:val="3F3F3F"/>
          <w:sz w:val="18"/>
          <w:szCs w:val="18"/>
        </w:rPr>
      </w:pPr>
      <w:ins w:id="683"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58"/>
        </w:numPr>
        <w:shd w:val="clear" w:color="auto" w:fill="FFFFFF"/>
        <w:spacing w:before="100" w:beforeAutospacing="1" w:after="100" w:afterAutospacing="1" w:line="240" w:lineRule="auto"/>
        <w:ind w:left="-612" w:right="-612"/>
        <w:rPr>
          <w:ins w:id="684" w:author="Unknown"/>
          <w:rFonts w:ascii="Times New Roman" w:eastAsia="Times New Roman" w:hAnsi="Times New Roman" w:cs="Times New Roman"/>
          <w:color w:val="3F3F3F"/>
          <w:sz w:val="18"/>
          <w:szCs w:val="18"/>
        </w:rPr>
      </w:pPr>
      <w:ins w:id="685"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58"/>
        </w:numPr>
        <w:shd w:val="clear" w:color="auto" w:fill="FFFFFF"/>
        <w:spacing w:before="100" w:beforeAutospacing="1" w:after="100" w:afterAutospacing="1" w:line="240" w:lineRule="auto"/>
        <w:ind w:left="-612" w:right="-612"/>
        <w:rPr>
          <w:ins w:id="686" w:author="Unknown"/>
          <w:rFonts w:ascii="Times New Roman" w:eastAsia="Times New Roman" w:hAnsi="Times New Roman" w:cs="Times New Roman"/>
          <w:color w:val="3F3F3F"/>
          <w:sz w:val="18"/>
          <w:szCs w:val="18"/>
        </w:rPr>
      </w:pPr>
      <w:ins w:id="687"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58"/>
        </w:numPr>
        <w:shd w:val="clear" w:color="auto" w:fill="FFFFFF"/>
        <w:spacing w:before="100" w:beforeAutospacing="1" w:after="100" w:afterAutospacing="1" w:line="240" w:lineRule="auto"/>
        <w:ind w:left="-612" w:right="-612"/>
        <w:rPr>
          <w:ins w:id="688" w:author="Unknown"/>
          <w:rFonts w:ascii="Times New Roman" w:eastAsia="Times New Roman" w:hAnsi="Times New Roman" w:cs="Times New Roman"/>
          <w:color w:val="3F3F3F"/>
          <w:sz w:val="18"/>
          <w:szCs w:val="18"/>
        </w:rPr>
      </w:pPr>
      <w:ins w:id="689" w:author="Unknown">
        <w:r w:rsidRPr="000E491E">
          <w:rPr>
            <w:rFonts w:ascii="Times New Roman" w:eastAsia="Times New Roman" w:hAnsi="Times New Roman" w:cs="Times New Roman"/>
            <w:color w:val="3F3F3F"/>
            <w:sz w:val="18"/>
            <w:szCs w:val="18"/>
          </w:rPr>
          <w:t>Foods for fish farming</w:t>
        </w:r>
      </w:ins>
    </w:p>
    <w:p w:rsidR="000E491E" w:rsidRPr="000E491E" w:rsidRDefault="00C57EDB" w:rsidP="000E491E">
      <w:pPr>
        <w:shd w:val="clear" w:color="auto" w:fill="FFFFFF"/>
        <w:spacing w:line="240" w:lineRule="auto"/>
        <w:rPr>
          <w:ins w:id="690" w:author="Unknown"/>
          <w:rFonts w:ascii="Times New Roman" w:eastAsia="Times New Roman" w:hAnsi="Times New Roman" w:cs="Times New Roman"/>
          <w:sz w:val="24"/>
          <w:szCs w:val="24"/>
        </w:rPr>
      </w:pPr>
      <w:ins w:id="691"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692" w:author="Unknown"/>
          <w:rFonts w:ascii="Times New Roman" w:eastAsia="Times New Roman" w:hAnsi="Times New Roman" w:cs="Times New Roman"/>
          <w:color w:val="3F3F3F"/>
          <w:sz w:val="24"/>
          <w:szCs w:val="24"/>
        </w:rPr>
      </w:pPr>
      <w:ins w:id="69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"https://in.kompass.com/c/srinivasa-cotton-oil-mills-limited/in716549/" \o "Srinivasa Cotton &amp; Oil Mills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694" w:author="Unknown"/>
          <w:rFonts w:ascii="inherit" w:eastAsia="Times New Roman" w:hAnsi="inherit" w:cs="Times New Roman"/>
          <w:b/>
          <w:bCs/>
          <w:color w:val="198B84"/>
          <w:sz w:val="20"/>
          <w:szCs w:val="20"/>
        </w:rPr>
      </w:pPr>
      <w:proofErr w:type="spellStart"/>
      <w:ins w:id="695" w:author="Unknown">
        <w:r w:rsidRPr="000E491E">
          <w:rPr>
            <w:rFonts w:ascii="inherit" w:eastAsia="Times New Roman" w:hAnsi="inherit" w:cs="Times New Roman"/>
            <w:b/>
            <w:bCs/>
            <w:color w:val="198B84"/>
            <w:sz w:val="20"/>
          </w:rPr>
          <w:t>Srinivasa</w:t>
        </w:r>
        <w:proofErr w:type="spellEnd"/>
        <w:r w:rsidRPr="000E491E">
          <w:rPr>
            <w:rFonts w:ascii="inherit" w:eastAsia="Times New Roman" w:hAnsi="inherit" w:cs="Times New Roman"/>
            <w:b/>
            <w:bCs/>
            <w:color w:val="198B84"/>
            <w:sz w:val="20"/>
          </w:rPr>
          <w:t xml:space="preserve"> Cotton &amp; Oil Mills Limited</w:t>
        </w:r>
      </w:ins>
    </w:p>
    <w:p w:rsidR="000E491E" w:rsidRPr="000E491E" w:rsidRDefault="000E491E" w:rsidP="000E491E">
      <w:pPr>
        <w:shd w:val="clear" w:color="auto" w:fill="FFFFFF"/>
        <w:spacing w:after="0" w:line="240" w:lineRule="auto"/>
        <w:rPr>
          <w:ins w:id="696" w:author="Unknown"/>
          <w:rFonts w:ascii="Times New Roman" w:eastAsia="Times New Roman" w:hAnsi="Times New Roman" w:cs="Times New Roman"/>
          <w:color w:val="3F3F3F"/>
          <w:sz w:val="24"/>
          <w:szCs w:val="24"/>
        </w:rPr>
      </w:pPr>
      <w:ins w:id="697" w:author="Unknown">
        <w:r w:rsidRPr="000E491E">
          <w:rPr>
            <w:rFonts w:ascii="Times New Roman" w:eastAsia="Times New Roman" w:hAnsi="Times New Roman" w:cs="Times New Roman"/>
            <w:color w:val="3F3F3F"/>
            <w:sz w:val="16"/>
          </w:rPr>
          <w:t>Guntur - India</w:t>
        </w:r>
      </w:ins>
    </w:p>
    <w:p w:rsidR="000E491E" w:rsidRPr="000E491E" w:rsidRDefault="000E491E" w:rsidP="000E491E">
      <w:pPr>
        <w:shd w:val="clear" w:color="auto" w:fill="FFFFFF"/>
        <w:spacing w:after="136" w:line="240" w:lineRule="auto"/>
        <w:rPr>
          <w:ins w:id="698" w:author="Unknown"/>
          <w:rFonts w:ascii="Times New Roman" w:eastAsia="Times New Roman" w:hAnsi="Times New Roman" w:cs="Times New Roman"/>
          <w:sz w:val="24"/>
          <w:szCs w:val="24"/>
        </w:rPr>
      </w:pPr>
      <w:ins w:id="699" w:author="Unknown">
        <w:r w:rsidRPr="000E491E">
          <w:rPr>
            <w:rFonts w:ascii="Times New Roman" w:eastAsia="Times New Roman" w:hAnsi="Times New Roman" w:cs="Times New Roman"/>
            <w:color w:val="3F3F3F"/>
            <w:sz w:val="24"/>
            <w:szCs w:val="24"/>
          </w:rPr>
          <w:t>Extraction and Refining of Cotton Ginning, Oil Seeds Crushing, Edible Oils Refining, Solvent Extraction of Oil Cakes &amp; Rice Bran.</w:t>
        </w:r>
      </w:ins>
    </w:p>
    <w:p w:rsidR="000E491E" w:rsidRPr="000E491E" w:rsidRDefault="000E491E" w:rsidP="000E491E">
      <w:pPr>
        <w:shd w:val="clear" w:color="auto" w:fill="FFFFFF"/>
        <w:spacing w:after="68" w:line="240" w:lineRule="auto"/>
        <w:outlineLvl w:val="2"/>
        <w:rPr>
          <w:ins w:id="700" w:author="Unknown"/>
          <w:rFonts w:ascii="inherit" w:eastAsia="Times New Roman" w:hAnsi="inherit" w:cs="Times New Roman"/>
          <w:b/>
          <w:bCs/>
          <w:color w:val="3F3F3F"/>
          <w:sz w:val="18"/>
          <w:szCs w:val="18"/>
        </w:rPr>
      </w:pPr>
      <w:ins w:id="701"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59"/>
        </w:numPr>
        <w:shd w:val="clear" w:color="auto" w:fill="FFFFFF"/>
        <w:spacing w:before="100" w:beforeAutospacing="1" w:after="100" w:afterAutospacing="1" w:line="240" w:lineRule="auto"/>
        <w:ind w:left="-612" w:right="-612"/>
        <w:rPr>
          <w:ins w:id="702" w:author="Unknown"/>
          <w:rFonts w:ascii="Times New Roman" w:eastAsia="Times New Roman" w:hAnsi="Times New Roman" w:cs="Times New Roman"/>
          <w:color w:val="3F3F3F"/>
          <w:sz w:val="18"/>
          <w:szCs w:val="18"/>
        </w:rPr>
      </w:pPr>
      <w:ins w:id="703" w:author="Unknown">
        <w:r w:rsidRPr="000E491E">
          <w:rPr>
            <w:rFonts w:ascii="Times New Roman" w:eastAsia="Times New Roman" w:hAnsi="Times New Roman" w:cs="Times New Roman"/>
            <w:color w:val="3F3F3F"/>
            <w:sz w:val="18"/>
            <w:szCs w:val="18"/>
          </w:rPr>
          <w:t>Agriculture and forestry</w:t>
        </w:r>
      </w:ins>
    </w:p>
    <w:p w:rsidR="000E491E" w:rsidRPr="000E491E" w:rsidRDefault="000E491E" w:rsidP="000E491E">
      <w:pPr>
        <w:numPr>
          <w:ilvl w:val="0"/>
          <w:numId w:val="59"/>
        </w:numPr>
        <w:shd w:val="clear" w:color="auto" w:fill="FFFFFF"/>
        <w:spacing w:before="100" w:beforeAutospacing="1" w:after="100" w:afterAutospacing="1" w:line="240" w:lineRule="auto"/>
        <w:ind w:left="-612" w:right="-612"/>
        <w:rPr>
          <w:ins w:id="704" w:author="Unknown"/>
          <w:rFonts w:ascii="Times New Roman" w:eastAsia="Times New Roman" w:hAnsi="Times New Roman" w:cs="Times New Roman"/>
          <w:color w:val="3F3F3F"/>
          <w:sz w:val="18"/>
          <w:szCs w:val="18"/>
        </w:rPr>
      </w:pPr>
      <w:ins w:id="705" w:author="Unknown">
        <w:r w:rsidRPr="000E491E">
          <w:rPr>
            <w:rFonts w:ascii="Times New Roman" w:eastAsia="Times New Roman" w:hAnsi="Times New Roman" w:cs="Times New Roman"/>
            <w:color w:val="3F3F3F"/>
            <w:sz w:val="18"/>
            <w:szCs w:val="18"/>
          </w:rPr>
          <w:t>Plants for wickerwork</w:t>
        </w:r>
      </w:ins>
    </w:p>
    <w:p w:rsidR="000E491E" w:rsidRPr="000E491E" w:rsidRDefault="000E491E" w:rsidP="000E491E">
      <w:pPr>
        <w:numPr>
          <w:ilvl w:val="0"/>
          <w:numId w:val="59"/>
        </w:numPr>
        <w:shd w:val="clear" w:color="auto" w:fill="FFFFFF"/>
        <w:spacing w:before="100" w:beforeAutospacing="1" w:after="100" w:afterAutospacing="1" w:line="240" w:lineRule="auto"/>
        <w:ind w:left="-612" w:right="-612"/>
        <w:rPr>
          <w:ins w:id="706" w:author="Unknown"/>
          <w:rFonts w:ascii="Times New Roman" w:eastAsia="Times New Roman" w:hAnsi="Times New Roman" w:cs="Times New Roman"/>
          <w:color w:val="3F3F3F"/>
          <w:sz w:val="18"/>
          <w:szCs w:val="18"/>
        </w:rPr>
      </w:pPr>
      <w:ins w:id="707" w:author="Unknown">
        <w:r w:rsidRPr="000E491E">
          <w:rPr>
            <w:rFonts w:ascii="Times New Roman" w:eastAsia="Times New Roman" w:hAnsi="Times New Roman" w:cs="Times New Roman"/>
            <w:color w:val="3F3F3F"/>
            <w:sz w:val="18"/>
            <w:szCs w:val="18"/>
          </w:rPr>
          <w:t>Bamboo cane...</w:t>
        </w:r>
      </w:ins>
    </w:p>
    <w:p w:rsidR="000E491E" w:rsidRPr="000E491E" w:rsidRDefault="00C57EDB" w:rsidP="000E491E">
      <w:pPr>
        <w:shd w:val="clear" w:color="auto" w:fill="FFFFFF"/>
        <w:spacing w:line="240" w:lineRule="auto"/>
        <w:rPr>
          <w:ins w:id="708" w:author="Unknown"/>
          <w:rFonts w:ascii="Times New Roman" w:eastAsia="Times New Roman" w:hAnsi="Times New Roman" w:cs="Times New Roman"/>
          <w:sz w:val="24"/>
          <w:szCs w:val="24"/>
        </w:rPr>
      </w:pPr>
      <w:ins w:id="709"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710" w:author="Unknown"/>
          <w:rFonts w:ascii="Times New Roman" w:eastAsia="Times New Roman" w:hAnsi="Times New Roman" w:cs="Times New Roman"/>
          <w:color w:val="3F3F3F"/>
          <w:sz w:val="24"/>
          <w:szCs w:val="24"/>
        </w:rPr>
      </w:pPr>
      <w:ins w:id="711" w:author="Unknown">
        <w:r w:rsidRPr="000E491E">
          <w:rPr>
            <w:rFonts w:ascii="Times New Roman" w:eastAsia="Times New Roman" w:hAnsi="Times New Roman" w:cs="Times New Roman"/>
            <w:sz w:val="24"/>
            <w:szCs w:val="24"/>
          </w:rPr>
          <w:lastRenderedPageBreak/>
          <w:fldChar w:fldCharType="begin"/>
        </w:r>
        <w:r w:rsidR="000E491E" w:rsidRPr="000E491E">
          <w:rPr>
            <w:rFonts w:ascii="Times New Roman" w:eastAsia="Times New Roman" w:hAnsi="Times New Roman" w:cs="Times New Roman"/>
            <w:sz w:val="24"/>
            <w:szCs w:val="24"/>
          </w:rPr>
          <w:instrText xml:space="preserve"> HYPERLINK "https://in.kompass.com/c/biochemical-synthetic-products-private-limited/in721569/" \o "Biochemical &amp; Synthetic Products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712" w:author="Unknown"/>
          <w:rFonts w:ascii="inherit" w:eastAsia="Times New Roman" w:hAnsi="inherit" w:cs="Times New Roman"/>
          <w:b/>
          <w:bCs/>
          <w:color w:val="198B84"/>
          <w:sz w:val="20"/>
          <w:szCs w:val="20"/>
        </w:rPr>
      </w:pPr>
      <w:ins w:id="713" w:author="Unknown">
        <w:r w:rsidRPr="000E491E">
          <w:rPr>
            <w:rFonts w:ascii="inherit" w:eastAsia="Times New Roman" w:hAnsi="inherit" w:cs="Times New Roman"/>
            <w:b/>
            <w:bCs/>
            <w:color w:val="198B84"/>
            <w:sz w:val="20"/>
          </w:rPr>
          <w:t>Biochemical &amp; Synthetic Products Private Limited</w:t>
        </w:r>
      </w:ins>
    </w:p>
    <w:p w:rsidR="000E491E" w:rsidRPr="000E491E" w:rsidRDefault="000E491E" w:rsidP="000E491E">
      <w:pPr>
        <w:shd w:val="clear" w:color="auto" w:fill="FFFFFF"/>
        <w:spacing w:after="0" w:line="240" w:lineRule="auto"/>
        <w:rPr>
          <w:ins w:id="714" w:author="Unknown"/>
          <w:rFonts w:ascii="Times New Roman" w:eastAsia="Times New Roman" w:hAnsi="Times New Roman" w:cs="Times New Roman"/>
          <w:color w:val="3F3F3F"/>
          <w:sz w:val="24"/>
          <w:szCs w:val="24"/>
        </w:rPr>
      </w:pPr>
      <w:ins w:id="715" w:author="Unknown">
        <w:r w:rsidRPr="000E491E">
          <w:rPr>
            <w:rFonts w:ascii="Times New Roman" w:eastAsia="Times New Roman" w:hAnsi="Times New Roman" w:cs="Times New Roman"/>
            <w:color w:val="3F3F3F"/>
            <w:sz w:val="16"/>
          </w:rPr>
          <w:t>Hyderabad - India</w:t>
        </w:r>
      </w:ins>
    </w:p>
    <w:p w:rsidR="000E491E" w:rsidRPr="000E491E" w:rsidRDefault="000E491E" w:rsidP="000E491E">
      <w:pPr>
        <w:shd w:val="clear" w:color="auto" w:fill="FFFFFF"/>
        <w:spacing w:after="0" w:line="240" w:lineRule="auto"/>
        <w:rPr>
          <w:ins w:id="716" w:author="Unknown"/>
          <w:rFonts w:ascii="Times New Roman" w:eastAsia="Times New Roman" w:hAnsi="Times New Roman" w:cs="Times New Roman"/>
          <w:sz w:val="24"/>
          <w:szCs w:val="24"/>
        </w:rPr>
      </w:pPr>
      <w:ins w:id="717" w:author="Unknown">
        <w:r w:rsidRPr="000E491E">
          <w:rPr>
            <w:rFonts w:ascii="Times New Roman" w:eastAsia="Times New Roman" w:hAnsi="Times New Roman" w:cs="Times New Roman"/>
            <w:color w:val="3F3F3F"/>
            <w:sz w:val="24"/>
            <w:szCs w:val="24"/>
          </w:rPr>
          <w:t xml:space="preserve">Biochemical &amp; Synthetic Products Limited Is A Manufacturers, Suppliers &amp; Exporters Of Bulk Drugs &amp; Intermediates Like Para Amino Salicylic Acid USP, Para Amino Salicylic Acid (TECH), Sodium Amino </w:t>
        </w:r>
        <w:proofErr w:type="spellStart"/>
        <w:r w:rsidRPr="000E491E">
          <w:rPr>
            <w:rFonts w:ascii="Times New Roman" w:eastAsia="Times New Roman" w:hAnsi="Times New Roman" w:cs="Times New Roman"/>
            <w:color w:val="3F3F3F"/>
            <w:sz w:val="24"/>
            <w:szCs w:val="24"/>
          </w:rPr>
          <w:t>Salicylate</w:t>
        </w:r>
        <w:proofErr w:type="spellEnd"/>
        <w:r w:rsidRPr="000E491E">
          <w:rPr>
            <w:rFonts w:ascii="Times New Roman" w:eastAsia="Times New Roman" w:hAnsi="Times New Roman" w:cs="Times New Roman"/>
            <w:color w:val="3F3F3F"/>
            <w:sz w:val="24"/>
            <w:szCs w:val="24"/>
          </w:rPr>
          <w:t xml:space="preserve"> (PAS Sodium) BP, Acetyl Pas, </w:t>
        </w:r>
        <w:proofErr w:type="spellStart"/>
        <w:r w:rsidRPr="000E491E">
          <w:rPr>
            <w:rFonts w:ascii="Times New Roman" w:eastAsia="Times New Roman" w:hAnsi="Times New Roman" w:cs="Times New Roman"/>
            <w:color w:val="3F3F3F"/>
            <w:sz w:val="24"/>
            <w:szCs w:val="24"/>
          </w:rPr>
          <w:t>Methopabate</w:t>
        </w:r>
        <w:proofErr w:type="spellEnd"/>
        <w:r w:rsidRPr="000E491E">
          <w:rPr>
            <w:rFonts w:ascii="Times New Roman" w:eastAsia="Times New Roman" w:hAnsi="Times New Roman" w:cs="Times New Roman"/>
            <w:color w:val="3F3F3F"/>
            <w:sz w:val="24"/>
            <w:szCs w:val="24"/>
          </w:rPr>
          <w:t xml:space="preserve"> (Methly-4- Acetamido-2-Methoxy Benzoate)...</w:t>
        </w:r>
        <w:r w:rsidRPr="000E491E">
          <w:rPr>
            <w:rFonts w:ascii="Times New Roman" w:eastAsia="Times New Roman" w:hAnsi="Times New Roman" w:cs="Times New Roman"/>
            <w:color w:val="3499DC"/>
            <w:sz w:val="24"/>
            <w:szCs w:val="24"/>
          </w:rPr>
          <w:t>To the page</w:t>
        </w:r>
      </w:ins>
    </w:p>
    <w:p w:rsidR="000E491E" w:rsidRPr="000E491E" w:rsidRDefault="000E491E" w:rsidP="000E491E">
      <w:pPr>
        <w:shd w:val="clear" w:color="auto" w:fill="FFFFFF"/>
        <w:spacing w:after="68" w:line="240" w:lineRule="auto"/>
        <w:outlineLvl w:val="2"/>
        <w:rPr>
          <w:ins w:id="718" w:author="Unknown"/>
          <w:rFonts w:ascii="inherit" w:eastAsia="Times New Roman" w:hAnsi="inherit" w:cs="Times New Roman"/>
          <w:b/>
          <w:bCs/>
          <w:color w:val="3F3F3F"/>
          <w:sz w:val="18"/>
          <w:szCs w:val="18"/>
        </w:rPr>
      </w:pPr>
      <w:ins w:id="719"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60"/>
        </w:numPr>
        <w:shd w:val="clear" w:color="auto" w:fill="FFFFFF"/>
        <w:spacing w:before="100" w:beforeAutospacing="1" w:after="100" w:afterAutospacing="1" w:line="240" w:lineRule="auto"/>
        <w:ind w:left="-612" w:right="-612"/>
        <w:rPr>
          <w:ins w:id="720" w:author="Unknown"/>
          <w:rFonts w:ascii="Times New Roman" w:eastAsia="Times New Roman" w:hAnsi="Times New Roman" w:cs="Times New Roman"/>
          <w:color w:val="3F3F3F"/>
          <w:sz w:val="18"/>
          <w:szCs w:val="18"/>
        </w:rPr>
      </w:pPr>
      <w:ins w:id="721" w:author="Unknown">
        <w:r w:rsidRPr="000E491E">
          <w:rPr>
            <w:rFonts w:ascii="Times New Roman" w:eastAsia="Times New Roman" w:hAnsi="Times New Roman" w:cs="Times New Roman"/>
            <w:color w:val="3F3F3F"/>
            <w:sz w:val="18"/>
            <w:szCs w:val="18"/>
          </w:rPr>
          <w:t>Soup and extracts</w:t>
        </w:r>
      </w:ins>
    </w:p>
    <w:p w:rsidR="000E491E" w:rsidRPr="000E491E" w:rsidRDefault="000E491E" w:rsidP="000E491E">
      <w:pPr>
        <w:numPr>
          <w:ilvl w:val="0"/>
          <w:numId w:val="60"/>
        </w:numPr>
        <w:shd w:val="clear" w:color="auto" w:fill="FFFFFF"/>
        <w:spacing w:before="100" w:beforeAutospacing="1" w:after="100" w:afterAutospacing="1" w:line="240" w:lineRule="auto"/>
        <w:ind w:left="-612" w:right="-612"/>
        <w:rPr>
          <w:ins w:id="722" w:author="Unknown"/>
          <w:rFonts w:ascii="Times New Roman" w:eastAsia="Times New Roman" w:hAnsi="Times New Roman" w:cs="Times New Roman"/>
          <w:color w:val="3F3F3F"/>
          <w:sz w:val="18"/>
          <w:szCs w:val="18"/>
        </w:rPr>
      </w:pPr>
      <w:ins w:id="723"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60"/>
        </w:numPr>
        <w:shd w:val="clear" w:color="auto" w:fill="FFFFFF"/>
        <w:spacing w:before="100" w:beforeAutospacing="1" w:after="100" w:afterAutospacing="1" w:line="240" w:lineRule="auto"/>
        <w:ind w:left="-612" w:right="-612"/>
        <w:rPr>
          <w:ins w:id="724" w:author="Unknown"/>
          <w:rFonts w:ascii="Times New Roman" w:eastAsia="Times New Roman" w:hAnsi="Times New Roman" w:cs="Times New Roman"/>
          <w:color w:val="3F3F3F"/>
          <w:sz w:val="18"/>
          <w:szCs w:val="18"/>
        </w:rPr>
      </w:pPr>
      <w:ins w:id="725" w:author="Unknown">
        <w:r w:rsidRPr="000E491E">
          <w:rPr>
            <w:rFonts w:ascii="Times New Roman" w:eastAsia="Times New Roman" w:hAnsi="Times New Roman" w:cs="Times New Roman"/>
            <w:color w:val="3F3F3F"/>
            <w:sz w:val="18"/>
            <w:szCs w:val="18"/>
          </w:rPr>
          <w:t>Yeast extracts...</w:t>
        </w:r>
      </w:ins>
    </w:p>
    <w:p w:rsidR="000E491E" w:rsidRPr="000E491E" w:rsidRDefault="00C57EDB" w:rsidP="000E491E">
      <w:pPr>
        <w:shd w:val="clear" w:color="auto" w:fill="FFFFFF"/>
        <w:spacing w:line="240" w:lineRule="auto"/>
        <w:rPr>
          <w:ins w:id="726" w:author="Unknown"/>
          <w:rFonts w:ascii="Times New Roman" w:eastAsia="Times New Roman" w:hAnsi="Times New Roman" w:cs="Times New Roman"/>
          <w:sz w:val="24"/>
          <w:szCs w:val="24"/>
        </w:rPr>
      </w:pPr>
      <w:ins w:id="727"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728" w:author="Unknown"/>
          <w:rFonts w:ascii="Times New Roman" w:eastAsia="Times New Roman" w:hAnsi="Times New Roman" w:cs="Times New Roman"/>
          <w:color w:val="3F3F3F"/>
          <w:sz w:val="24"/>
          <w:szCs w:val="24"/>
        </w:rPr>
      </w:pPr>
      <w:ins w:id="72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"https://in.kompass.com/c/allied-resins-chemicals-limited/in596961/" \o "Allied Resins &amp; Chemicals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730" w:author="Unknown"/>
          <w:rFonts w:ascii="inherit" w:eastAsia="Times New Roman" w:hAnsi="inherit" w:cs="Times New Roman"/>
          <w:b/>
          <w:bCs/>
          <w:color w:val="198B84"/>
          <w:sz w:val="20"/>
          <w:szCs w:val="20"/>
        </w:rPr>
      </w:pPr>
      <w:ins w:id="731" w:author="Unknown">
        <w:r w:rsidRPr="000E491E">
          <w:rPr>
            <w:rFonts w:ascii="inherit" w:eastAsia="Times New Roman" w:hAnsi="inherit" w:cs="Times New Roman"/>
            <w:b/>
            <w:bCs/>
            <w:color w:val="198B84"/>
            <w:sz w:val="20"/>
          </w:rPr>
          <w:t>Allied Resins &amp; Chemicals Limited</w:t>
        </w:r>
      </w:ins>
    </w:p>
    <w:p w:rsidR="000E491E" w:rsidRPr="000E491E" w:rsidRDefault="000E491E" w:rsidP="000E491E">
      <w:pPr>
        <w:shd w:val="clear" w:color="auto" w:fill="FFFFFF"/>
        <w:spacing w:after="0" w:line="240" w:lineRule="auto"/>
        <w:rPr>
          <w:ins w:id="732" w:author="Unknown"/>
          <w:rFonts w:ascii="Times New Roman" w:eastAsia="Times New Roman" w:hAnsi="Times New Roman" w:cs="Times New Roman"/>
          <w:color w:val="3F3F3F"/>
          <w:sz w:val="24"/>
          <w:szCs w:val="24"/>
        </w:rPr>
      </w:pPr>
      <w:ins w:id="733" w:author="Unknown">
        <w:r w:rsidRPr="000E491E">
          <w:rPr>
            <w:rFonts w:ascii="Times New Roman" w:eastAsia="Times New Roman" w:hAnsi="Times New Roman" w:cs="Times New Roman"/>
            <w:color w:val="3F3F3F"/>
            <w:sz w:val="16"/>
          </w:rPr>
          <w:t>Kolkata - India</w:t>
        </w:r>
      </w:ins>
    </w:p>
    <w:p w:rsidR="000E491E" w:rsidRPr="000E491E" w:rsidRDefault="000E491E" w:rsidP="000E491E">
      <w:pPr>
        <w:shd w:val="clear" w:color="auto" w:fill="FFFFFF"/>
        <w:spacing w:after="136" w:line="240" w:lineRule="auto"/>
        <w:rPr>
          <w:ins w:id="734" w:author="Unknown"/>
          <w:rFonts w:ascii="Times New Roman" w:eastAsia="Times New Roman" w:hAnsi="Times New Roman" w:cs="Times New Roman"/>
          <w:sz w:val="24"/>
          <w:szCs w:val="24"/>
        </w:rPr>
      </w:pPr>
      <w:ins w:id="735" w:author="Unknown">
        <w:r w:rsidRPr="000E491E">
          <w:rPr>
            <w:rFonts w:ascii="Times New Roman" w:eastAsia="Times New Roman" w:hAnsi="Times New Roman" w:cs="Times New Roman"/>
            <w:color w:val="3F3F3F"/>
            <w:sz w:val="24"/>
            <w:szCs w:val="24"/>
          </w:rPr>
          <w:t xml:space="preserve">Manufacturer &amp; Exporter Of Resins, Additives, </w:t>
        </w:r>
        <w:proofErr w:type="spellStart"/>
        <w:r w:rsidRPr="000E491E">
          <w:rPr>
            <w:rFonts w:ascii="Times New Roman" w:eastAsia="Times New Roman" w:hAnsi="Times New Roman" w:cs="Times New Roman"/>
            <w:color w:val="3F3F3F"/>
            <w:sz w:val="24"/>
            <w:szCs w:val="24"/>
          </w:rPr>
          <w:t>Hardner</w:t>
        </w:r>
        <w:proofErr w:type="spellEnd"/>
        <w:r w:rsidRPr="000E491E">
          <w:rPr>
            <w:rFonts w:ascii="Times New Roman" w:eastAsia="Times New Roman" w:hAnsi="Times New Roman" w:cs="Times New Roman"/>
            <w:color w:val="3F3F3F"/>
            <w:sz w:val="24"/>
            <w:szCs w:val="24"/>
          </w:rPr>
          <w:t xml:space="preserve">, One Shot, </w:t>
        </w:r>
        <w:proofErr w:type="gramStart"/>
        <w:r w:rsidRPr="000E491E">
          <w:rPr>
            <w:rFonts w:ascii="Times New Roman" w:eastAsia="Times New Roman" w:hAnsi="Times New Roman" w:cs="Times New Roman"/>
            <w:color w:val="3F3F3F"/>
            <w:sz w:val="24"/>
            <w:szCs w:val="24"/>
          </w:rPr>
          <w:t>Anima</w:t>
        </w:r>
        <w:proofErr w:type="gramEnd"/>
        <w:r w:rsidRPr="000E491E">
          <w:rPr>
            <w:rFonts w:ascii="Times New Roman" w:eastAsia="Times New Roman" w:hAnsi="Times New Roman" w:cs="Times New Roman"/>
            <w:color w:val="3F3F3F"/>
            <w:sz w:val="24"/>
            <w:szCs w:val="24"/>
          </w:rPr>
          <w:t>l Feed, Liquid Resins &amp; Technology. Collaboration with: Borden Chemicals Ltd. UK</w:t>
        </w:r>
      </w:ins>
    </w:p>
    <w:p w:rsidR="000E491E" w:rsidRPr="000E491E" w:rsidRDefault="000E491E" w:rsidP="000E491E">
      <w:pPr>
        <w:shd w:val="clear" w:color="auto" w:fill="FFFFFF"/>
        <w:spacing w:after="68" w:line="240" w:lineRule="auto"/>
        <w:outlineLvl w:val="2"/>
        <w:rPr>
          <w:ins w:id="736" w:author="Unknown"/>
          <w:rFonts w:ascii="inherit" w:eastAsia="Times New Roman" w:hAnsi="inherit" w:cs="Times New Roman"/>
          <w:b/>
          <w:bCs/>
          <w:color w:val="3F3F3F"/>
          <w:sz w:val="18"/>
          <w:szCs w:val="18"/>
        </w:rPr>
      </w:pPr>
      <w:ins w:id="737"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61"/>
        </w:numPr>
        <w:shd w:val="clear" w:color="auto" w:fill="FFFFFF"/>
        <w:spacing w:before="100" w:beforeAutospacing="1" w:after="100" w:afterAutospacing="1" w:line="240" w:lineRule="auto"/>
        <w:ind w:left="-612" w:right="-612"/>
        <w:rPr>
          <w:ins w:id="738" w:author="Unknown"/>
          <w:rFonts w:ascii="Times New Roman" w:eastAsia="Times New Roman" w:hAnsi="Times New Roman" w:cs="Times New Roman"/>
          <w:color w:val="3F3F3F"/>
          <w:sz w:val="18"/>
          <w:szCs w:val="18"/>
        </w:rPr>
      </w:pPr>
      <w:ins w:id="739"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61"/>
        </w:numPr>
        <w:shd w:val="clear" w:color="auto" w:fill="FFFFFF"/>
        <w:spacing w:before="100" w:beforeAutospacing="1" w:after="100" w:afterAutospacing="1" w:line="240" w:lineRule="auto"/>
        <w:ind w:left="-612" w:right="-612"/>
        <w:rPr>
          <w:ins w:id="740" w:author="Unknown"/>
          <w:rFonts w:ascii="Times New Roman" w:eastAsia="Times New Roman" w:hAnsi="Times New Roman" w:cs="Times New Roman"/>
          <w:color w:val="3F3F3F"/>
          <w:sz w:val="18"/>
          <w:szCs w:val="18"/>
        </w:rPr>
      </w:pPr>
      <w:ins w:id="741"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61"/>
        </w:numPr>
        <w:shd w:val="clear" w:color="auto" w:fill="FFFFFF"/>
        <w:spacing w:before="100" w:beforeAutospacing="1" w:after="100" w:afterAutospacing="1" w:line="240" w:lineRule="auto"/>
        <w:ind w:left="-612" w:right="-612"/>
        <w:rPr>
          <w:ins w:id="742" w:author="Unknown"/>
          <w:rFonts w:ascii="Times New Roman" w:eastAsia="Times New Roman" w:hAnsi="Times New Roman" w:cs="Times New Roman"/>
          <w:color w:val="3F3F3F"/>
          <w:sz w:val="18"/>
          <w:szCs w:val="18"/>
        </w:rPr>
      </w:pPr>
      <w:ins w:id="743" w:author="Unknown">
        <w:r w:rsidRPr="000E491E">
          <w:rPr>
            <w:rFonts w:ascii="Times New Roman" w:eastAsia="Times New Roman" w:hAnsi="Times New Roman" w:cs="Times New Roman"/>
            <w:color w:val="3F3F3F"/>
            <w:sz w:val="18"/>
            <w:szCs w:val="18"/>
          </w:rPr>
          <w:t>Resins, synthetic...</w:t>
        </w:r>
      </w:ins>
    </w:p>
    <w:p w:rsidR="000E491E" w:rsidRPr="000E491E" w:rsidRDefault="00C57EDB" w:rsidP="000E491E">
      <w:pPr>
        <w:shd w:val="clear" w:color="auto" w:fill="FFFFFF"/>
        <w:spacing w:line="240" w:lineRule="auto"/>
        <w:rPr>
          <w:ins w:id="744" w:author="Unknown"/>
          <w:rFonts w:ascii="Times New Roman" w:eastAsia="Times New Roman" w:hAnsi="Times New Roman" w:cs="Times New Roman"/>
          <w:sz w:val="24"/>
          <w:szCs w:val="24"/>
        </w:rPr>
      </w:pPr>
      <w:ins w:id="745"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746" w:author="Unknown"/>
          <w:rFonts w:ascii="Times New Roman" w:eastAsia="Times New Roman" w:hAnsi="Times New Roman" w:cs="Times New Roman"/>
          <w:color w:val="3F3F3F"/>
          <w:sz w:val="24"/>
          <w:szCs w:val="24"/>
        </w:rPr>
      </w:pPr>
      <w:ins w:id="74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"https://in.kompass.com/c/venus-impex-international/in777760/" \o "Venus Impex International"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748" w:author="Unknown"/>
          <w:rFonts w:ascii="inherit" w:eastAsia="Times New Roman" w:hAnsi="inherit" w:cs="Times New Roman"/>
          <w:b/>
          <w:bCs/>
          <w:color w:val="198B84"/>
          <w:sz w:val="20"/>
          <w:szCs w:val="20"/>
        </w:rPr>
      </w:pPr>
      <w:ins w:id="749" w:author="Unknown">
        <w:r w:rsidRPr="000E491E">
          <w:rPr>
            <w:rFonts w:ascii="inherit" w:eastAsia="Times New Roman" w:hAnsi="inherit" w:cs="Times New Roman"/>
            <w:b/>
            <w:bCs/>
            <w:color w:val="198B84"/>
            <w:sz w:val="20"/>
          </w:rPr>
          <w:t xml:space="preserve">Venus </w:t>
        </w:r>
        <w:proofErr w:type="spellStart"/>
        <w:r w:rsidRPr="000E491E">
          <w:rPr>
            <w:rFonts w:ascii="inherit" w:eastAsia="Times New Roman" w:hAnsi="inherit" w:cs="Times New Roman"/>
            <w:b/>
            <w:bCs/>
            <w:color w:val="198B84"/>
            <w:sz w:val="20"/>
          </w:rPr>
          <w:t>Impex</w:t>
        </w:r>
        <w:proofErr w:type="spellEnd"/>
        <w:r w:rsidRPr="000E491E">
          <w:rPr>
            <w:rFonts w:ascii="inherit" w:eastAsia="Times New Roman" w:hAnsi="inherit" w:cs="Times New Roman"/>
            <w:b/>
            <w:bCs/>
            <w:color w:val="198B84"/>
            <w:sz w:val="20"/>
          </w:rPr>
          <w:t xml:space="preserve"> International</w:t>
        </w:r>
      </w:ins>
    </w:p>
    <w:p w:rsidR="000E491E" w:rsidRPr="000E491E" w:rsidRDefault="000E491E" w:rsidP="000E491E">
      <w:pPr>
        <w:shd w:val="clear" w:color="auto" w:fill="FFFFFF"/>
        <w:spacing w:after="0" w:line="240" w:lineRule="auto"/>
        <w:rPr>
          <w:ins w:id="750" w:author="Unknown"/>
          <w:rFonts w:ascii="Times New Roman" w:eastAsia="Times New Roman" w:hAnsi="Times New Roman" w:cs="Times New Roman"/>
          <w:color w:val="3F3F3F"/>
          <w:sz w:val="24"/>
          <w:szCs w:val="24"/>
        </w:rPr>
      </w:pPr>
      <w:ins w:id="751" w:author="Unknown">
        <w:r w:rsidRPr="000E491E">
          <w:rPr>
            <w:rFonts w:ascii="Times New Roman" w:eastAsia="Times New Roman" w:hAnsi="Times New Roman" w:cs="Times New Roman"/>
            <w:color w:val="3F3F3F"/>
            <w:sz w:val="16"/>
          </w:rPr>
          <w:t>Patiala - India</w:t>
        </w:r>
      </w:ins>
    </w:p>
    <w:p w:rsidR="000E491E" w:rsidRPr="000E491E" w:rsidRDefault="000E491E" w:rsidP="000E491E">
      <w:pPr>
        <w:shd w:val="clear" w:color="auto" w:fill="FFFFFF"/>
        <w:spacing w:after="136" w:line="240" w:lineRule="auto"/>
        <w:rPr>
          <w:ins w:id="752" w:author="Unknown"/>
          <w:rFonts w:ascii="Times New Roman" w:eastAsia="Times New Roman" w:hAnsi="Times New Roman" w:cs="Times New Roman"/>
          <w:sz w:val="24"/>
          <w:szCs w:val="24"/>
        </w:rPr>
      </w:pPr>
      <w:ins w:id="753" w:author="Unknown">
        <w:r w:rsidRPr="000E491E">
          <w:rPr>
            <w:rFonts w:ascii="Times New Roman" w:eastAsia="Times New Roman" w:hAnsi="Times New Roman" w:cs="Times New Roman"/>
            <w:color w:val="3F3F3F"/>
            <w:sz w:val="24"/>
            <w:szCs w:val="24"/>
          </w:rPr>
          <w:t xml:space="preserve">Traders of </w:t>
        </w:r>
        <w:proofErr w:type="spellStart"/>
        <w:r w:rsidRPr="000E491E">
          <w:rPr>
            <w:rFonts w:ascii="Times New Roman" w:eastAsia="Times New Roman" w:hAnsi="Times New Roman" w:cs="Times New Roman"/>
            <w:color w:val="3F3F3F"/>
            <w:sz w:val="24"/>
            <w:szCs w:val="24"/>
          </w:rPr>
          <w:t>of</w:t>
        </w:r>
        <w:proofErr w:type="spellEnd"/>
        <w:r w:rsidRPr="000E491E">
          <w:rPr>
            <w:rFonts w:ascii="Times New Roman" w:eastAsia="Times New Roman" w:hAnsi="Times New Roman" w:cs="Times New Roman"/>
            <w:color w:val="3F3F3F"/>
            <w:sz w:val="24"/>
            <w:szCs w:val="24"/>
          </w:rPr>
          <w:t xml:space="preserve"> Rice Husk, Animal Cattle Feed Supplements, Fresh Potato, Garments etc.</w:t>
        </w:r>
      </w:ins>
    </w:p>
    <w:p w:rsidR="000E491E" w:rsidRPr="000E491E" w:rsidRDefault="000E491E" w:rsidP="000E491E">
      <w:pPr>
        <w:shd w:val="clear" w:color="auto" w:fill="FFFFFF"/>
        <w:spacing w:after="68" w:line="240" w:lineRule="auto"/>
        <w:outlineLvl w:val="2"/>
        <w:rPr>
          <w:ins w:id="754" w:author="Unknown"/>
          <w:rFonts w:ascii="inherit" w:eastAsia="Times New Roman" w:hAnsi="inherit" w:cs="Times New Roman"/>
          <w:b/>
          <w:bCs/>
          <w:color w:val="3F3F3F"/>
          <w:sz w:val="18"/>
          <w:szCs w:val="18"/>
        </w:rPr>
      </w:pPr>
      <w:ins w:id="755"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62"/>
        </w:numPr>
        <w:shd w:val="clear" w:color="auto" w:fill="FFFFFF"/>
        <w:spacing w:before="100" w:beforeAutospacing="1" w:after="100" w:afterAutospacing="1" w:line="240" w:lineRule="auto"/>
        <w:ind w:left="-612" w:right="-612"/>
        <w:rPr>
          <w:ins w:id="756" w:author="Unknown"/>
          <w:rFonts w:ascii="Times New Roman" w:eastAsia="Times New Roman" w:hAnsi="Times New Roman" w:cs="Times New Roman"/>
          <w:color w:val="3F3F3F"/>
          <w:sz w:val="18"/>
          <w:szCs w:val="18"/>
        </w:rPr>
      </w:pPr>
      <w:ins w:id="757" w:author="Unknown">
        <w:r w:rsidRPr="000E491E">
          <w:rPr>
            <w:rFonts w:ascii="Times New Roman" w:eastAsia="Times New Roman" w:hAnsi="Times New Roman" w:cs="Times New Roman"/>
            <w:color w:val="3F3F3F"/>
            <w:sz w:val="18"/>
            <w:szCs w:val="18"/>
          </w:rPr>
          <w:t>Agriculture and forestry</w:t>
        </w:r>
      </w:ins>
    </w:p>
    <w:p w:rsidR="000E491E" w:rsidRPr="000E491E" w:rsidRDefault="000E491E" w:rsidP="000E491E">
      <w:pPr>
        <w:numPr>
          <w:ilvl w:val="0"/>
          <w:numId w:val="62"/>
        </w:numPr>
        <w:shd w:val="clear" w:color="auto" w:fill="FFFFFF"/>
        <w:spacing w:before="100" w:beforeAutospacing="1" w:after="100" w:afterAutospacing="1" w:line="240" w:lineRule="auto"/>
        <w:ind w:left="-612" w:right="-612"/>
        <w:rPr>
          <w:ins w:id="758" w:author="Unknown"/>
          <w:rFonts w:ascii="Times New Roman" w:eastAsia="Times New Roman" w:hAnsi="Times New Roman" w:cs="Times New Roman"/>
          <w:color w:val="3F3F3F"/>
          <w:sz w:val="18"/>
          <w:szCs w:val="18"/>
        </w:rPr>
      </w:pPr>
      <w:ins w:id="759" w:author="Unknown">
        <w:r w:rsidRPr="000E491E">
          <w:rPr>
            <w:rFonts w:ascii="Times New Roman" w:eastAsia="Times New Roman" w:hAnsi="Times New Roman" w:cs="Times New Roman"/>
            <w:color w:val="3F3F3F"/>
            <w:sz w:val="18"/>
            <w:szCs w:val="18"/>
          </w:rPr>
          <w:t>Tuberous and rhizome vegetables</w:t>
        </w:r>
      </w:ins>
    </w:p>
    <w:p w:rsidR="000E491E" w:rsidRPr="000E491E" w:rsidRDefault="000E491E" w:rsidP="000E491E">
      <w:pPr>
        <w:numPr>
          <w:ilvl w:val="0"/>
          <w:numId w:val="62"/>
        </w:numPr>
        <w:shd w:val="clear" w:color="auto" w:fill="FFFFFF"/>
        <w:spacing w:before="100" w:beforeAutospacing="1" w:after="100" w:afterAutospacing="1" w:line="240" w:lineRule="auto"/>
        <w:ind w:left="-612" w:right="-612"/>
        <w:rPr>
          <w:ins w:id="760" w:author="Unknown"/>
          <w:rFonts w:ascii="Times New Roman" w:eastAsia="Times New Roman" w:hAnsi="Times New Roman" w:cs="Times New Roman"/>
          <w:color w:val="3F3F3F"/>
          <w:sz w:val="18"/>
          <w:szCs w:val="18"/>
        </w:rPr>
      </w:pPr>
      <w:ins w:id="761" w:author="Unknown">
        <w:r w:rsidRPr="000E491E">
          <w:rPr>
            <w:rFonts w:ascii="Times New Roman" w:eastAsia="Times New Roman" w:hAnsi="Times New Roman" w:cs="Times New Roman"/>
            <w:color w:val="3F3F3F"/>
            <w:sz w:val="18"/>
            <w:szCs w:val="18"/>
          </w:rPr>
          <w:t>Potatoes...</w:t>
        </w:r>
      </w:ins>
    </w:p>
    <w:p w:rsidR="000E491E" w:rsidRPr="000E491E" w:rsidRDefault="00C57EDB" w:rsidP="000E491E">
      <w:pPr>
        <w:shd w:val="clear" w:color="auto" w:fill="FFFFFF"/>
        <w:spacing w:line="240" w:lineRule="auto"/>
        <w:rPr>
          <w:ins w:id="762" w:author="Unknown"/>
          <w:rFonts w:ascii="Times New Roman" w:eastAsia="Times New Roman" w:hAnsi="Times New Roman" w:cs="Times New Roman"/>
          <w:sz w:val="24"/>
          <w:szCs w:val="24"/>
        </w:rPr>
      </w:pPr>
      <w:ins w:id="763"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764" w:author="Unknown"/>
          <w:rFonts w:ascii="Times New Roman" w:eastAsia="Times New Roman" w:hAnsi="Times New Roman" w:cs="Times New Roman"/>
          <w:color w:val="3F3F3F"/>
          <w:sz w:val="24"/>
          <w:szCs w:val="24"/>
        </w:rPr>
      </w:pPr>
      <w:ins w:id="76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"https://in.kompass.com/c/skyfield-minerals-india-private-limited/in763009/" \o "Skyfield Minerals India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766" w:author="Unknown"/>
          <w:rFonts w:ascii="inherit" w:eastAsia="Times New Roman" w:hAnsi="inherit" w:cs="Times New Roman"/>
          <w:b/>
          <w:bCs/>
          <w:color w:val="198B84"/>
          <w:sz w:val="20"/>
          <w:szCs w:val="20"/>
        </w:rPr>
      </w:pPr>
      <w:proofErr w:type="spellStart"/>
      <w:ins w:id="767" w:author="Unknown">
        <w:r w:rsidRPr="000E491E">
          <w:rPr>
            <w:rFonts w:ascii="inherit" w:eastAsia="Times New Roman" w:hAnsi="inherit" w:cs="Times New Roman"/>
            <w:b/>
            <w:bCs/>
            <w:color w:val="198B84"/>
            <w:sz w:val="20"/>
          </w:rPr>
          <w:t>Skyfield</w:t>
        </w:r>
        <w:proofErr w:type="spellEnd"/>
        <w:r w:rsidRPr="000E491E">
          <w:rPr>
            <w:rFonts w:ascii="inherit" w:eastAsia="Times New Roman" w:hAnsi="inherit" w:cs="Times New Roman"/>
            <w:b/>
            <w:bCs/>
            <w:color w:val="198B84"/>
            <w:sz w:val="20"/>
          </w:rPr>
          <w:t xml:space="preserve"> Minerals India Private Limited</w:t>
        </w:r>
      </w:ins>
    </w:p>
    <w:p w:rsidR="000E491E" w:rsidRPr="000E491E" w:rsidRDefault="000E491E" w:rsidP="000E491E">
      <w:pPr>
        <w:shd w:val="clear" w:color="auto" w:fill="FFFFFF"/>
        <w:spacing w:after="0" w:line="240" w:lineRule="auto"/>
        <w:rPr>
          <w:ins w:id="768" w:author="Unknown"/>
          <w:rFonts w:ascii="Times New Roman" w:eastAsia="Times New Roman" w:hAnsi="Times New Roman" w:cs="Times New Roman"/>
          <w:color w:val="3F3F3F"/>
          <w:sz w:val="24"/>
          <w:szCs w:val="24"/>
        </w:rPr>
      </w:pPr>
      <w:proofErr w:type="spellStart"/>
      <w:ins w:id="769" w:author="Unknown">
        <w:r w:rsidRPr="000E491E">
          <w:rPr>
            <w:rFonts w:ascii="Times New Roman" w:eastAsia="Times New Roman" w:hAnsi="Times New Roman" w:cs="Times New Roman"/>
            <w:color w:val="3F3F3F"/>
            <w:sz w:val="16"/>
          </w:rPr>
          <w:t>Himatnagar</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0" w:line="240" w:lineRule="auto"/>
        <w:rPr>
          <w:ins w:id="770" w:author="Unknown"/>
          <w:rFonts w:ascii="Times New Roman" w:eastAsia="Times New Roman" w:hAnsi="Times New Roman" w:cs="Times New Roman"/>
          <w:sz w:val="24"/>
          <w:szCs w:val="24"/>
        </w:rPr>
      </w:pPr>
      <w:ins w:id="771" w:author="Unknown">
        <w:r w:rsidRPr="000E491E">
          <w:rPr>
            <w:rFonts w:ascii="Times New Roman" w:eastAsia="Times New Roman" w:hAnsi="Times New Roman" w:cs="Times New Roman"/>
            <w:color w:val="3F3F3F"/>
            <w:sz w:val="24"/>
            <w:szCs w:val="24"/>
          </w:rPr>
          <w:t>Manufacturer and Exporter and supplier of ''</w:t>
        </w:r>
        <w:proofErr w:type="spellStart"/>
        <w:r w:rsidRPr="000E491E">
          <w:rPr>
            <w:rFonts w:ascii="Times New Roman" w:eastAsia="Times New Roman" w:hAnsi="Times New Roman" w:cs="Times New Roman"/>
            <w:color w:val="3F3F3F"/>
            <w:sz w:val="24"/>
            <w:szCs w:val="24"/>
          </w:rPr>
          <w:t>Skygel</w:t>
        </w:r>
        <w:proofErr w:type="spellEnd"/>
        <w:r w:rsidRPr="000E491E">
          <w:rPr>
            <w:rFonts w:ascii="Times New Roman" w:eastAsia="Times New Roman" w:hAnsi="Times New Roman" w:cs="Times New Roman"/>
            <w:color w:val="3F3F3F"/>
            <w:sz w:val="24"/>
            <w:szCs w:val="24"/>
          </w:rPr>
          <w:t xml:space="preserve">'' 100-500 </w:t>
        </w:r>
        <w:proofErr w:type="spellStart"/>
        <w:r w:rsidRPr="000E491E">
          <w:rPr>
            <w:rFonts w:ascii="Times New Roman" w:eastAsia="Times New Roman" w:hAnsi="Times New Roman" w:cs="Times New Roman"/>
            <w:color w:val="3F3F3F"/>
            <w:sz w:val="24"/>
            <w:szCs w:val="24"/>
          </w:rPr>
          <w:t>Thixotropic</w:t>
        </w:r>
        <w:proofErr w:type="spellEnd"/>
        <w:r w:rsidRPr="000E491E">
          <w:rPr>
            <w:rFonts w:ascii="Times New Roman" w:eastAsia="Times New Roman" w:hAnsi="Times New Roman" w:cs="Times New Roman"/>
            <w:color w:val="3F3F3F"/>
            <w:sz w:val="24"/>
            <w:szCs w:val="24"/>
          </w:rPr>
          <w:t xml:space="preserve"> Thickeners, Whiteners, Suspending Agents applicable as Raw </w:t>
        </w:r>
        <w:proofErr w:type="spellStart"/>
        <w:r w:rsidRPr="000E491E">
          <w:rPr>
            <w:rFonts w:ascii="Times New Roman" w:eastAsia="Times New Roman" w:hAnsi="Times New Roman" w:cs="Times New Roman"/>
            <w:color w:val="3F3F3F"/>
            <w:sz w:val="24"/>
            <w:szCs w:val="24"/>
          </w:rPr>
          <w:t>Attapulgite</w:t>
        </w:r>
        <w:proofErr w:type="spellEnd"/>
        <w:r w:rsidRPr="000E491E">
          <w:rPr>
            <w:rFonts w:ascii="Times New Roman" w:eastAsia="Times New Roman" w:hAnsi="Times New Roman" w:cs="Times New Roman"/>
            <w:color w:val="3F3F3F"/>
            <w:sz w:val="24"/>
            <w:szCs w:val="24"/>
          </w:rPr>
          <w:t xml:space="preserve"> Granules and Powder, Minerals for Pet Litter, Minerals for Paints and Coatings, Minerals for Pharmaceuticals, Minerals for Adhesives, Minerals for Sealants,...</w:t>
        </w:r>
        <w:r w:rsidRPr="000E491E">
          <w:rPr>
            <w:rFonts w:ascii="Times New Roman" w:eastAsia="Times New Roman" w:hAnsi="Times New Roman" w:cs="Times New Roman"/>
            <w:color w:val="3499DC"/>
            <w:sz w:val="24"/>
            <w:szCs w:val="24"/>
          </w:rPr>
          <w:t>To the page</w:t>
        </w:r>
      </w:ins>
    </w:p>
    <w:p w:rsidR="000E491E" w:rsidRPr="000E491E" w:rsidRDefault="000E491E" w:rsidP="000E491E">
      <w:pPr>
        <w:shd w:val="clear" w:color="auto" w:fill="FFFFFF"/>
        <w:spacing w:after="68" w:line="240" w:lineRule="auto"/>
        <w:outlineLvl w:val="2"/>
        <w:rPr>
          <w:ins w:id="772" w:author="Unknown"/>
          <w:rFonts w:ascii="inherit" w:eastAsia="Times New Roman" w:hAnsi="inherit" w:cs="Times New Roman"/>
          <w:b/>
          <w:bCs/>
          <w:color w:val="3F3F3F"/>
          <w:sz w:val="18"/>
          <w:szCs w:val="18"/>
        </w:rPr>
      </w:pPr>
      <w:ins w:id="773"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63"/>
        </w:numPr>
        <w:shd w:val="clear" w:color="auto" w:fill="FFFFFF"/>
        <w:spacing w:before="100" w:beforeAutospacing="1" w:after="100" w:afterAutospacing="1" w:line="240" w:lineRule="auto"/>
        <w:ind w:left="-612" w:right="-612"/>
        <w:rPr>
          <w:ins w:id="774" w:author="Unknown"/>
          <w:rFonts w:ascii="Times New Roman" w:eastAsia="Times New Roman" w:hAnsi="Times New Roman" w:cs="Times New Roman"/>
          <w:color w:val="3F3F3F"/>
          <w:sz w:val="18"/>
          <w:szCs w:val="18"/>
        </w:rPr>
      </w:pPr>
      <w:ins w:id="775"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63"/>
        </w:numPr>
        <w:shd w:val="clear" w:color="auto" w:fill="FFFFFF"/>
        <w:spacing w:before="100" w:beforeAutospacing="1" w:after="100" w:afterAutospacing="1" w:line="240" w:lineRule="auto"/>
        <w:ind w:left="-612" w:right="-612"/>
        <w:rPr>
          <w:ins w:id="776" w:author="Unknown"/>
          <w:rFonts w:ascii="Times New Roman" w:eastAsia="Times New Roman" w:hAnsi="Times New Roman" w:cs="Times New Roman"/>
          <w:color w:val="3F3F3F"/>
          <w:sz w:val="18"/>
          <w:szCs w:val="18"/>
        </w:rPr>
      </w:pPr>
      <w:ins w:id="777"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63"/>
        </w:numPr>
        <w:shd w:val="clear" w:color="auto" w:fill="FFFFFF"/>
        <w:spacing w:before="100" w:beforeAutospacing="1" w:after="100" w:afterAutospacing="1" w:line="240" w:lineRule="auto"/>
        <w:ind w:left="-612" w:right="-612"/>
        <w:rPr>
          <w:ins w:id="778" w:author="Unknown"/>
          <w:rFonts w:ascii="Times New Roman" w:eastAsia="Times New Roman" w:hAnsi="Times New Roman" w:cs="Times New Roman"/>
          <w:color w:val="3F3F3F"/>
          <w:sz w:val="18"/>
          <w:szCs w:val="18"/>
        </w:rPr>
      </w:pPr>
      <w:ins w:id="779" w:author="Unknown">
        <w:r w:rsidRPr="000E491E">
          <w:rPr>
            <w:rFonts w:ascii="Times New Roman" w:eastAsia="Times New Roman" w:hAnsi="Times New Roman" w:cs="Times New Roman"/>
            <w:color w:val="3F3F3F"/>
            <w:sz w:val="18"/>
            <w:szCs w:val="18"/>
          </w:rPr>
          <w:lastRenderedPageBreak/>
          <w:t>Vitamin and mineral supplements for animal feeds...</w:t>
        </w:r>
      </w:ins>
    </w:p>
    <w:p w:rsidR="000E491E" w:rsidRPr="000E491E" w:rsidRDefault="00C57EDB" w:rsidP="000E491E">
      <w:pPr>
        <w:shd w:val="clear" w:color="auto" w:fill="FFFFFF"/>
        <w:spacing w:line="240" w:lineRule="auto"/>
        <w:rPr>
          <w:ins w:id="780" w:author="Unknown"/>
          <w:rFonts w:ascii="Times New Roman" w:eastAsia="Times New Roman" w:hAnsi="Times New Roman" w:cs="Times New Roman"/>
          <w:sz w:val="24"/>
          <w:szCs w:val="24"/>
        </w:rPr>
      </w:pPr>
      <w:ins w:id="781"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782" w:author="Unknown"/>
          <w:rFonts w:ascii="Times New Roman" w:eastAsia="Times New Roman" w:hAnsi="Times New Roman" w:cs="Times New Roman"/>
          <w:color w:val="3F3F3F"/>
          <w:sz w:val="24"/>
          <w:szCs w:val="24"/>
        </w:rPr>
      </w:pPr>
      <w:ins w:id="78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"https://in.kompass.com/c/neptune-industries/in761466/" \o "Neptune Industries"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784" w:author="Unknown"/>
          <w:rFonts w:ascii="inherit" w:eastAsia="Times New Roman" w:hAnsi="inherit" w:cs="Times New Roman"/>
          <w:b/>
          <w:bCs/>
          <w:color w:val="198B84"/>
          <w:sz w:val="20"/>
          <w:szCs w:val="20"/>
        </w:rPr>
      </w:pPr>
      <w:ins w:id="785" w:author="Unknown">
        <w:r w:rsidRPr="000E491E">
          <w:rPr>
            <w:rFonts w:ascii="inherit" w:eastAsia="Times New Roman" w:hAnsi="inherit" w:cs="Times New Roman"/>
            <w:b/>
            <w:bCs/>
            <w:color w:val="198B84"/>
            <w:sz w:val="20"/>
          </w:rPr>
          <w:t>Neptune Industries</w:t>
        </w:r>
      </w:ins>
    </w:p>
    <w:p w:rsidR="000E491E" w:rsidRPr="000E491E" w:rsidRDefault="000E491E" w:rsidP="000E491E">
      <w:pPr>
        <w:shd w:val="clear" w:color="auto" w:fill="FFFFFF"/>
        <w:spacing w:after="0" w:line="240" w:lineRule="auto"/>
        <w:rPr>
          <w:ins w:id="786" w:author="Unknown"/>
          <w:rFonts w:ascii="Times New Roman" w:eastAsia="Times New Roman" w:hAnsi="Times New Roman" w:cs="Times New Roman"/>
          <w:color w:val="3F3F3F"/>
          <w:sz w:val="24"/>
          <w:szCs w:val="24"/>
        </w:rPr>
      </w:pPr>
      <w:proofErr w:type="spellStart"/>
      <w:ins w:id="787" w:author="Unknown">
        <w:r w:rsidRPr="000E491E">
          <w:rPr>
            <w:rFonts w:ascii="Times New Roman" w:eastAsia="Times New Roman" w:hAnsi="Times New Roman" w:cs="Times New Roman"/>
            <w:color w:val="3F3F3F"/>
            <w:sz w:val="16"/>
          </w:rPr>
          <w:t>Wadhwan</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136" w:line="240" w:lineRule="auto"/>
        <w:rPr>
          <w:ins w:id="788" w:author="Unknown"/>
          <w:rFonts w:ascii="Times New Roman" w:eastAsia="Times New Roman" w:hAnsi="Times New Roman" w:cs="Times New Roman"/>
          <w:sz w:val="24"/>
          <w:szCs w:val="24"/>
        </w:rPr>
      </w:pPr>
      <w:ins w:id="789" w:author="Unknown">
        <w:r w:rsidRPr="000E491E">
          <w:rPr>
            <w:rFonts w:ascii="Times New Roman" w:eastAsia="Times New Roman" w:hAnsi="Times New Roman" w:cs="Times New Roman"/>
            <w:color w:val="3F3F3F"/>
            <w:sz w:val="24"/>
            <w:szCs w:val="24"/>
          </w:rPr>
          <w:t>Manufacturer and Exporter of Guar Gum, Cassia Powder, Guar Meal for Cattle Feed for Food &amp; Pharmaceutical Industry.</w:t>
        </w:r>
      </w:ins>
    </w:p>
    <w:p w:rsidR="000E491E" w:rsidRPr="000E491E" w:rsidRDefault="000E491E" w:rsidP="000E491E">
      <w:pPr>
        <w:shd w:val="clear" w:color="auto" w:fill="FFFFFF"/>
        <w:spacing w:after="68" w:line="240" w:lineRule="auto"/>
        <w:outlineLvl w:val="2"/>
        <w:rPr>
          <w:ins w:id="790" w:author="Unknown"/>
          <w:rFonts w:ascii="inherit" w:eastAsia="Times New Roman" w:hAnsi="inherit" w:cs="Times New Roman"/>
          <w:b/>
          <w:bCs/>
          <w:color w:val="3F3F3F"/>
          <w:sz w:val="18"/>
          <w:szCs w:val="18"/>
        </w:rPr>
      </w:pPr>
      <w:ins w:id="791"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64"/>
        </w:numPr>
        <w:shd w:val="clear" w:color="auto" w:fill="FFFFFF"/>
        <w:spacing w:before="100" w:beforeAutospacing="1" w:after="100" w:afterAutospacing="1" w:line="240" w:lineRule="auto"/>
        <w:ind w:left="-612" w:right="-612"/>
        <w:rPr>
          <w:ins w:id="792" w:author="Unknown"/>
          <w:rFonts w:ascii="Times New Roman" w:eastAsia="Times New Roman" w:hAnsi="Times New Roman" w:cs="Times New Roman"/>
          <w:color w:val="3F3F3F"/>
          <w:sz w:val="18"/>
          <w:szCs w:val="18"/>
        </w:rPr>
      </w:pPr>
      <w:ins w:id="793"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64"/>
        </w:numPr>
        <w:shd w:val="clear" w:color="auto" w:fill="FFFFFF"/>
        <w:spacing w:before="100" w:beforeAutospacing="1" w:after="100" w:afterAutospacing="1" w:line="240" w:lineRule="auto"/>
        <w:ind w:left="-612" w:right="-612"/>
        <w:rPr>
          <w:ins w:id="794" w:author="Unknown"/>
          <w:rFonts w:ascii="Times New Roman" w:eastAsia="Times New Roman" w:hAnsi="Times New Roman" w:cs="Times New Roman"/>
          <w:color w:val="3F3F3F"/>
          <w:sz w:val="18"/>
          <w:szCs w:val="18"/>
        </w:rPr>
      </w:pPr>
      <w:ins w:id="795" w:author="Unknown">
        <w:r w:rsidRPr="000E491E">
          <w:rPr>
            <w:rFonts w:ascii="Times New Roman" w:eastAsia="Times New Roman" w:hAnsi="Times New Roman" w:cs="Times New Roman"/>
            <w:color w:val="3F3F3F"/>
            <w:sz w:val="18"/>
            <w:szCs w:val="18"/>
          </w:rPr>
          <w:t>Spices and herbs, processed</w:t>
        </w:r>
      </w:ins>
    </w:p>
    <w:p w:rsidR="000E491E" w:rsidRPr="000E491E" w:rsidRDefault="000E491E" w:rsidP="000E491E">
      <w:pPr>
        <w:numPr>
          <w:ilvl w:val="0"/>
          <w:numId w:val="64"/>
        </w:numPr>
        <w:shd w:val="clear" w:color="auto" w:fill="FFFFFF"/>
        <w:spacing w:before="100" w:beforeAutospacing="1" w:after="100" w:afterAutospacing="1" w:line="240" w:lineRule="auto"/>
        <w:ind w:left="-612" w:right="-612"/>
        <w:rPr>
          <w:ins w:id="796" w:author="Unknown"/>
          <w:rFonts w:ascii="Times New Roman" w:eastAsia="Times New Roman" w:hAnsi="Times New Roman" w:cs="Times New Roman"/>
          <w:color w:val="3F3F3F"/>
          <w:sz w:val="18"/>
          <w:szCs w:val="18"/>
        </w:rPr>
      </w:pPr>
      <w:ins w:id="797" w:author="Unknown">
        <w:r w:rsidRPr="000E491E">
          <w:rPr>
            <w:rFonts w:ascii="Times New Roman" w:eastAsia="Times New Roman" w:hAnsi="Times New Roman" w:cs="Times New Roman"/>
            <w:color w:val="3F3F3F"/>
            <w:sz w:val="18"/>
            <w:szCs w:val="18"/>
          </w:rPr>
          <w:t>Cassia, processed...</w:t>
        </w:r>
      </w:ins>
    </w:p>
    <w:p w:rsidR="000E491E" w:rsidRPr="000E491E" w:rsidRDefault="00C57EDB" w:rsidP="000E491E">
      <w:pPr>
        <w:shd w:val="clear" w:color="auto" w:fill="FFFFFF"/>
        <w:spacing w:line="240" w:lineRule="auto"/>
        <w:rPr>
          <w:ins w:id="798" w:author="Unknown"/>
          <w:rFonts w:ascii="Times New Roman" w:eastAsia="Times New Roman" w:hAnsi="Times New Roman" w:cs="Times New Roman"/>
          <w:sz w:val="24"/>
          <w:szCs w:val="24"/>
        </w:rPr>
      </w:pPr>
      <w:ins w:id="799"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800" w:author="Unknown"/>
          <w:rFonts w:ascii="Times New Roman" w:eastAsia="Times New Roman" w:hAnsi="Times New Roman" w:cs="Times New Roman"/>
          <w:color w:val="3F3F3F"/>
          <w:sz w:val="24"/>
          <w:szCs w:val="24"/>
        </w:rPr>
      </w:pPr>
      <w:ins w:id="80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"https://in.kompass.com/c/selvan-bio-tech/in739441/" \o "Selvan Bio Tech"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802" w:author="Unknown"/>
          <w:rFonts w:ascii="inherit" w:eastAsia="Times New Roman" w:hAnsi="inherit" w:cs="Times New Roman"/>
          <w:b/>
          <w:bCs/>
          <w:color w:val="198B84"/>
          <w:sz w:val="20"/>
          <w:szCs w:val="20"/>
        </w:rPr>
      </w:pPr>
      <w:proofErr w:type="spellStart"/>
      <w:ins w:id="803" w:author="Unknown">
        <w:r w:rsidRPr="000E491E">
          <w:rPr>
            <w:rFonts w:ascii="inherit" w:eastAsia="Times New Roman" w:hAnsi="inherit" w:cs="Times New Roman"/>
            <w:b/>
            <w:bCs/>
            <w:color w:val="198B84"/>
            <w:sz w:val="20"/>
          </w:rPr>
          <w:t>Selvan</w:t>
        </w:r>
        <w:proofErr w:type="spellEnd"/>
        <w:r w:rsidRPr="000E491E">
          <w:rPr>
            <w:rFonts w:ascii="inherit" w:eastAsia="Times New Roman" w:hAnsi="inherit" w:cs="Times New Roman"/>
            <w:b/>
            <w:bCs/>
            <w:color w:val="198B84"/>
            <w:sz w:val="20"/>
          </w:rPr>
          <w:t xml:space="preserve"> Bio Tech</w:t>
        </w:r>
      </w:ins>
    </w:p>
    <w:p w:rsidR="000E491E" w:rsidRPr="000E491E" w:rsidRDefault="000E491E" w:rsidP="000E491E">
      <w:pPr>
        <w:shd w:val="clear" w:color="auto" w:fill="FFFFFF"/>
        <w:spacing w:after="0" w:line="240" w:lineRule="auto"/>
        <w:rPr>
          <w:ins w:id="804" w:author="Unknown"/>
          <w:rFonts w:ascii="Times New Roman" w:eastAsia="Times New Roman" w:hAnsi="Times New Roman" w:cs="Times New Roman"/>
          <w:color w:val="3F3F3F"/>
          <w:sz w:val="24"/>
          <w:szCs w:val="24"/>
        </w:rPr>
      </w:pPr>
      <w:ins w:id="805" w:author="Unknown">
        <w:r w:rsidRPr="000E491E">
          <w:rPr>
            <w:rFonts w:ascii="Times New Roman" w:eastAsia="Times New Roman" w:hAnsi="Times New Roman" w:cs="Times New Roman"/>
            <w:color w:val="3F3F3F"/>
            <w:sz w:val="16"/>
          </w:rPr>
          <w:t>Salem - India</w:t>
        </w:r>
      </w:ins>
    </w:p>
    <w:p w:rsidR="000E491E" w:rsidRPr="000E491E" w:rsidRDefault="000E491E" w:rsidP="000E491E">
      <w:pPr>
        <w:shd w:val="clear" w:color="auto" w:fill="FFFFFF"/>
        <w:spacing w:after="136" w:line="240" w:lineRule="auto"/>
        <w:rPr>
          <w:ins w:id="806" w:author="Unknown"/>
          <w:rFonts w:ascii="Times New Roman" w:eastAsia="Times New Roman" w:hAnsi="Times New Roman" w:cs="Times New Roman"/>
          <w:sz w:val="24"/>
          <w:szCs w:val="24"/>
        </w:rPr>
      </w:pPr>
      <w:proofErr w:type="gramStart"/>
      <w:ins w:id="807" w:author="Unknown">
        <w:r w:rsidRPr="000E491E">
          <w:rPr>
            <w:rFonts w:ascii="Times New Roman" w:eastAsia="Times New Roman" w:hAnsi="Times New Roman" w:cs="Times New Roman"/>
            <w:color w:val="3F3F3F"/>
            <w:sz w:val="24"/>
            <w:szCs w:val="24"/>
          </w:rPr>
          <w:t>Manufacturer and Exporters of Fruit Residue, Coir Peats, Animal Feed, Feed Supplement and Feed Additive</w:t>
        </w:r>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808" w:author="Unknown"/>
          <w:rFonts w:ascii="inherit" w:eastAsia="Times New Roman" w:hAnsi="inherit" w:cs="Times New Roman"/>
          <w:b/>
          <w:bCs/>
          <w:color w:val="3F3F3F"/>
          <w:sz w:val="18"/>
          <w:szCs w:val="18"/>
        </w:rPr>
      </w:pPr>
      <w:ins w:id="809"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65"/>
        </w:numPr>
        <w:shd w:val="clear" w:color="auto" w:fill="FFFFFF"/>
        <w:spacing w:before="100" w:beforeAutospacing="1" w:after="100" w:afterAutospacing="1" w:line="240" w:lineRule="auto"/>
        <w:ind w:left="-612" w:right="-612"/>
        <w:rPr>
          <w:ins w:id="810" w:author="Unknown"/>
          <w:rFonts w:ascii="Times New Roman" w:eastAsia="Times New Roman" w:hAnsi="Times New Roman" w:cs="Times New Roman"/>
          <w:color w:val="3F3F3F"/>
          <w:sz w:val="18"/>
          <w:szCs w:val="18"/>
        </w:rPr>
      </w:pPr>
      <w:ins w:id="811"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65"/>
        </w:numPr>
        <w:shd w:val="clear" w:color="auto" w:fill="FFFFFF"/>
        <w:spacing w:before="100" w:beforeAutospacing="1" w:after="100" w:afterAutospacing="1" w:line="240" w:lineRule="auto"/>
        <w:ind w:left="-612" w:right="-612"/>
        <w:rPr>
          <w:ins w:id="812" w:author="Unknown"/>
          <w:rFonts w:ascii="Times New Roman" w:eastAsia="Times New Roman" w:hAnsi="Times New Roman" w:cs="Times New Roman"/>
          <w:color w:val="3F3F3F"/>
          <w:sz w:val="18"/>
          <w:szCs w:val="18"/>
        </w:rPr>
      </w:pPr>
      <w:ins w:id="813"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65"/>
        </w:numPr>
        <w:shd w:val="clear" w:color="auto" w:fill="FFFFFF"/>
        <w:spacing w:before="100" w:beforeAutospacing="1" w:after="100" w:afterAutospacing="1" w:line="240" w:lineRule="auto"/>
        <w:ind w:left="-612" w:right="-612"/>
        <w:rPr>
          <w:ins w:id="814" w:author="Unknown"/>
          <w:rFonts w:ascii="Times New Roman" w:eastAsia="Times New Roman" w:hAnsi="Times New Roman" w:cs="Times New Roman"/>
          <w:color w:val="3F3F3F"/>
          <w:sz w:val="18"/>
          <w:szCs w:val="18"/>
        </w:rPr>
      </w:pPr>
      <w:proofErr w:type="gramStart"/>
      <w:ins w:id="815" w:author="Unknown">
        <w:r w:rsidRPr="000E491E">
          <w:rPr>
            <w:rFonts w:ascii="Times New Roman" w:eastAsia="Times New Roman" w:hAnsi="Times New Roman" w:cs="Times New Roman"/>
            <w:color w:val="3F3F3F"/>
            <w:sz w:val="18"/>
            <w:szCs w:val="18"/>
          </w:rPr>
          <w:t>Cattle feed</w:t>
        </w:r>
        <w:proofErr w:type="gramEnd"/>
        <w:r w:rsidRPr="000E491E">
          <w:rPr>
            <w:rFonts w:ascii="Times New Roman" w:eastAsia="Times New Roman" w:hAnsi="Times New Roman" w:cs="Times New Roman"/>
            <w:color w:val="3F3F3F"/>
            <w:sz w:val="18"/>
            <w:szCs w:val="18"/>
          </w:rPr>
          <w:t>s and feed concentrates...</w:t>
        </w:r>
      </w:ins>
    </w:p>
    <w:p w:rsidR="000E491E" w:rsidRPr="000E491E" w:rsidRDefault="00C57EDB" w:rsidP="000E491E">
      <w:pPr>
        <w:shd w:val="clear" w:color="auto" w:fill="FFFFFF"/>
        <w:spacing w:line="240" w:lineRule="auto"/>
        <w:rPr>
          <w:ins w:id="816" w:author="Unknown"/>
          <w:rFonts w:ascii="Times New Roman" w:eastAsia="Times New Roman" w:hAnsi="Times New Roman" w:cs="Times New Roman"/>
          <w:sz w:val="24"/>
          <w:szCs w:val="24"/>
        </w:rPr>
      </w:pPr>
      <w:ins w:id="817"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818" w:author="Unknown"/>
          <w:rFonts w:ascii="Times New Roman" w:eastAsia="Times New Roman" w:hAnsi="Times New Roman" w:cs="Times New Roman"/>
          <w:color w:val="3F3F3F"/>
          <w:sz w:val="24"/>
          <w:szCs w:val="24"/>
        </w:rPr>
      </w:pPr>
      <w:ins w:id="81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"https://in.kompass.com/c/jyoti-dye-chem-agency/in758488/" \o "Jyoti Dye Chem Agency"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820" w:author="Unknown"/>
          <w:rFonts w:ascii="inherit" w:eastAsia="Times New Roman" w:hAnsi="inherit" w:cs="Times New Roman"/>
          <w:b/>
          <w:bCs/>
          <w:color w:val="198B84"/>
          <w:sz w:val="20"/>
          <w:szCs w:val="20"/>
        </w:rPr>
      </w:pPr>
      <w:proofErr w:type="spellStart"/>
      <w:ins w:id="821" w:author="Unknown">
        <w:r w:rsidRPr="000E491E">
          <w:rPr>
            <w:rFonts w:ascii="inherit" w:eastAsia="Times New Roman" w:hAnsi="inherit" w:cs="Times New Roman"/>
            <w:b/>
            <w:bCs/>
            <w:color w:val="198B84"/>
            <w:sz w:val="20"/>
          </w:rPr>
          <w:t>Jyoti</w:t>
        </w:r>
        <w:proofErr w:type="spellEnd"/>
        <w:r w:rsidRPr="000E491E">
          <w:rPr>
            <w:rFonts w:ascii="inherit" w:eastAsia="Times New Roman" w:hAnsi="inherit" w:cs="Times New Roman"/>
            <w:b/>
            <w:bCs/>
            <w:color w:val="198B84"/>
            <w:sz w:val="20"/>
          </w:rPr>
          <w:t xml:space="preserve"> Dye </w:t>
        </w:r>
        <w:proofErr w:type="spellStart"/>
        <w:r w:rsidRPr="000E491E">
          <w:rPr>
            <w:rFonts w:ascii="inherit" w:eastAsia="Times New Roman" w:hAnsi="inherit" w:cs="Times New Roman"/>
            <w:b/>
            <w:bCs/>
            <w:color w:val="198B84"/>
            <w:sz w:val="20"/>
          </w:rPr>
          <w:t>Chem</w:t>
        </w:r>
        <w:proofErr w:type="spellEnd"/>
        <w:r w:rsidRPr="000E491E">
          <w:rPr>
            <w:rFonts w:ascii="inherit" w:eastAsia="Times New Roman" w:hAnsi="inherit" w:cs="Times New Roman"/>
            <w:b/>
            <w:bCs/>
            <w:color w:val="198B84"/>
            <w:sz w:val="20"/>
          </w:rPr>
          <w:t xml:space="preserve"> Agency</w:t>
        </w:r>
      </w:ins>
    </w:p>
    <w:p w:rsidR="000E491E" w:rsidRPr="000E491E" w:rsidRDefault="000E491E" w:rsidP="000E491E">
      <w:pPr>
        <w:shd w:val="clear" w:color="auto" w:fill="FFFFFF"/>
        <w:spacing w:after="0" w:line="240" w:lineRule="auto"/>
        <w:rPr>
          <w:ins w:id="822" w:author="Unknown"/>
          <w:rFonts w:ascii="Times New Roman" w:eastAsia="Times New Roman" w:hAnsi="Times New Roman" w:cs="Times New Roman"/>
          <w:color w:val="3F3F3F"/>
          <w:sz w:val="24"/>
          <w:szCs w:val="24"/>
        </w:rPr>
      </w:pPr>
      <w:ins w:id="823" w:author="Unknown">
        <w:r w:rsidRPr="000E491E">
          <w:rPr>
            <w:rFonts w:ascii="Times New Roman" w:eastAsia="Times New Roman" w:hAnsi="Times New Roman" w:cs="Times New Roman"/>
            <w:color w:val="3F3F3F"/>
            <w:sz w:val="16"/>
          </w:rPr>
          <w:t>Mumbai - India</w:t>
        </w:r>
      </w:ins>
    </w:p>
    <w:p w:rsidR="000E491E" w:rsidRPr="000E491E" w:rsidRDefault="000E491E" w:rsidP="000E491E">
      <w:pPr>
        <w:shd w:val="clear" w:color="auto" w:fill="FFFFFF"/>
        <w:spacing w:after="0" w:line="240" w:lineRule="auto"/>
        <w:rPr>
          <w:ins w:id="824" w:author="Unknown"/>
          <w:rFonts w:ascii="Times New Roman" w:eastAsia="Times New Roman" w:hAnsi="Times New Roman" w:cs="Times New Roman"/>
          <w:sz w:val="24"/>
          <w:szCs w:val="24"/>
        </w:rPr>
      </w:pPr>
      <w:ins w:id="825" w:author="Unknown">
        <w:r w:rsidRPr="000E491E">
          <w:rPr>
            <w:rFonts w:ascii="Times New Roman" w:eastAsia="Times New Roman" w:hAnsi="Times New Roman" w:cs="Times New Roman"/>
            <w:color w:val="3F3F3F"/>
            <w:sz w:val="24"/>
            <w:szCs w:val="24"/>
          </w:rPr>
          <w:t xml:space="preserve">Manufacturer and Exporters of Feed Grade Minerals, </w:t>
        </w:r>
        <w:proofErr w:type="spellStart"/>
        <w:r w:rsidRPr="000E491E">
          <w:rPr>
            <w:rFonts w:ascii="Times New Roman" w:eastAsia="Times New Roman" w:hAnsi="Times New Roman" w:cs="Times New Roman"/>
            <w:color w:val="3F3F3F"/>
            <w:sz w:val="24"/>
            <w:szCs w:val="24"/>
          </w:rPr>
          <w:t>Agricltural</w:t>
        </w:r>
        <w:proofErr w:type="spellEnd"/>
        <w:r w:rsidRPr="000E491E">
          <w:rPr>
            <w:rFonts w:ascii="Times New Roman" w:eastAsia="Times New Roman" w:hAnsi="Times New Roman" w:cs="Times New Roman"/>
            <w:color w:val="3F3F3F"/>
            <w:sz w:val="24"/>
            <w:szCs w:val="24"/>
          </w:rPr>
          <w:t xml:space="preserve"> Chemicals &amp; </w:t>
        </w:r>
        <w:proofErr w:type="spellStart"/>
        <w:r w:rsidRPr="000E491E">
          <w:rPr>
            <w:rFonts w:ascii="Times New Roman" w:eastAsia="Times New Roman" w:hAnsi="Times New Roman" w:cs="Times New Roman"/>
            <w:color w:val="3F3F3F"/>
            <w:sz w:val="24"/>
            <w:szCs w:val="24"/>
          </w:rPr>
          <w:t>Mirconutrient</w:t>
        </w:r>
        <w:proofErr w:type="spellEnd"/>
        <w:r w:rsidRPr="000E491E">
          <w:rPr>
            <w:rFonts w:ascii="Times New Roman" w:eastAsia="Times New Roman" w:hAnsi="Times New Roman" w:cs="Times New Roman"/>
            <w:color w:val="3F3F3F"/>
            <w:sz w:val="24"/>
            <w:szCs w:val="24"/>
          </w:rPr>
          <w:t xml:space="preserve"> Product, Manganese Oxide, Cobalt </w:t>
        </w:r>
        <w:proofErr w:type="spellStart"/>
        <w:r w:rsidRPr="000E491E">
          <w:rPr>
            <w:rFonts w:ascii="Times New Roman" w:eastAsia="Times New Roman" w:hAnsi="Times New Roman" w:cs="Times New Roman"/>
            <w:color w:val="3F3F3F"/>
            <w:sz w:val="24"/>
            <w:szCs w:val="24"/>
          </w:rPr>
          <w:t>Sulphate</w:t>
        </w:r>
        <w:proofErr w:type="spellEnd"/>
        <w:r w:rsidRPr="000E491E">
          <w:rPr>
            <w:rFonts w:ascii="Times New Roman" w:eastAsia="Times New Roman" w:hAnsi="Times New Roman" w:cs="Times New Roman"/>
            <w:color w:val="3F3F3F"/>
            <w:sz w:val="24"/>
            <w:szCs w:val="24"/>
          </w:rPr>
          <w:t xml:space="preserve">, Manganese </w:t>
        </w:r>
        <w:proofErr w:type="spellStart"/>
        <w:r w:rsidRPr="000E491E">
          <w:rPr>
            <w:rFonts w:ascii="Times New Roman" w:eastAsia="Times New Roman" w:hAnsi="Times New Roman" w:cs="Times New Roman"/>
            <w:color w:val="3F3F3F"/>
            <w:sz w:val="24"/>
            <w:szCs w:val="24"/>
          </w:rPr>
          <w:t>Sulphate</w:t>
        </w:r>
        <w:proofErr w:type="spellEnd"/>
        <w:r w:rsidRPr="000E491E">
          <w:rPr>
            <w:rFonts w:ascii="Times New Roman" w:eastAsia="Times New Roman" w:hAnsi="Times New Roman" w:cs="Times New Roman"/>
            <w:color w:val="3F3F3F"/>
            <w:sz w:val="24"/>
            <w:szCs w:val="24"/>
          </w:rPr>
          <w:t xml:space="preserve">, Manganese </w:t>
        </w:r>
        <w:proofErr w:type="spellStart"/>
        <w:r w:rsidRPr="000E491E">
          <w:rPr>
            <w:rFonts w:ascii="Times New Roman" w:eastAsia="Times New Roman" w:hAnsi="Times New Roman" w:cs="Times New Roman"/>
            <w:color w:val="3F3F3F"/>
            <w:sz w:val="24"/>
            <w:szCs w:val="24"/>
          </w:rPr>
          <w:t>Sulphate</w:t>
        </w:r>
        <w:proofErr w:type="spellEnd"/>
        <w:r w:rsidRPr="000E491E">
          <w:rPr>
            <w:rFonts w:ascii="Times New Roman" w:eastAsia="Times New Roman" w:hAnsi="Times New Roman" w:cs="Times New Roman"/>
            <w:color w:val="3F3F3F"/>
            <w:sz w:val="24"/>
            <w:szCs w:val="24"/>
          </w:rPr>
          <w:t xml:space="preserve"> Monohydrate, Zinc Oxide feed grade, Cobalt Carbonate, Dried Ferrous </w:t>
        </w:r>
        <w:proofErr w:type="spellStart"/>
        <w:r w:rsidRPr="000E491E">
          <w:rPr>
            <w:rFonts w:ascii="Times New Roman" w:eastAsia="Times New Roman" w:hAnsi="Times New Roman" w:cs="Times New Roman"/>
            <w:color w:val="3F3F3F"/>
            <w:sz w:val="24"/>
            <w:szCs w:val="24"/>
          </w:rPr>
          <w:t>Sulphate</w:t>
        </w:r>
        <w:proofErr w:type="spellEnd"/>
        <w:r w:rsidRPr="000E491E">
          <w:rPr>
            <w:rFonts w:ascii="Times New Roman" w:eastAsia="Times New Roman" w:hAnsi="Times New Roman" w:cs="Times New Roman"/>
            <w:color w:val="3F3F3F"/>
            <w:sz w:val="24"/>
            <w:szCs w:val="24"/>
          </w:rPr>
          <w:t xml:space="preserve">, Zinc </w:t>
        </w:r>
        <w:proofErr w:type="spellStart"/>
        <w:r w:rsidRPr="000E491E">
          <w:rPr>
            <w:rFonts w:ascii="Times New Roman" w:eastAsia="Times New Roman" w:hAnsi="Times New Roman" w:cs="Times New Roman"/>
            <w:color w:val="3F3F3F"/>
            <w:sz w:val="24"/>
            <w:szCs w:val="24"/>
          </w:rPr>
          <w:t>Sulphate</w:t>
        </w:r>
        <w:proofErr w:type="spellEnd"/>
        <w:r w:rsidRPr="000E491E">
          <w:rPr>
            <w:rFonts w:ascii="Times New Roman" w:eastAsia="Times New Roman" w:hAnsi="Times New Roman" w:cs="Times New Roman"/>
            <w:color w:val="3F3F3F"/>
            <w:sz w:val="24"/>
            <w:szCs w:val="24"/>
          </w:rPr>
          <w:t xml:space="preserve">, Zinc </w:t>
        </w:r>
        <w:proofErr w:type="spellStart"/>
        <w:r w:rsidRPr="000E491E">
          <w:rPr>
            <w:rFonts w:ascii="Times New Roman" w:eastAsia="Times New Roman" w:hAnsi="Times New Roman" w:cs="Times New Roman"/>
            <w:color w:val="3F3F3F"/>
            <w:sz w:val="24"/>
            <w:szCs w:val="24"/>
          </w:rPr>
          <w:t>Sulphate</w:t>
        </w:r>
        <w:proofErr w:type="spellEnd"/>
        <w:r w:rsidRPr="000E491E">
          <w:rPr>
            <w:rFonts w:ascii="Times New Roman" w:eastAsia="Times New Roman" w:hAnsi="Times New Roman" w:cs="Times New Roman"/>
            <w:color w:val="3F3F3F"/>
            <w:sz w:val="24"/>
            <w:szCs w:val="24"/>
          </w:rPr>
          <w:t xml:space="preserve"> Monohydrate, Zinc...</w:t>
        </w:r>
        <w:r w:rsidRPr="000E491E">
          <w:rPr>
            <w:rFonts w:ascii="Times New Roman" w:eastAsia="Times New Roman" w:hAnsi="Times New Roman" w:cs="Times New Roman"/>
            <w:color w:val="3499DC"/>
            <w:sz w:val="24"/>
            <w:szCs w:val="24"/>
          </w:rPr>
          <w:t>To the page</w:t>
        </w:r>
      </w:ins>
    </w:p>
    <w:p w:rsidR="000E491E" w:rsidRPr="000E491E" w:rsidRDefault="000E491E" w:rsidP="000E491E">
      <w:pPr>
        <w:shd w:val="clear" w:color="auto" w:fill="FFFFFF"/>
        <w:spacing w:after="68" w:line="240" w:lineRule="auto"/>
        <w:outlineLvl w:val="2"/>
        <w:rPr>
          <w:ins w:id="826" w:author="Unknown"/>
          <w:rFonts w:ascii="inherit" w:eastAsia="Times New Roman" w:hAnsi="inherit" w:cs="Times New Roman"/>
          <w:b/>
          <w:bCs/>
          <w:color w:val="3F3F3F"/>
          <w:sz w:val="18"/>
          <w:szCs w:val="18"/>
        </w:rPr>
      </w:pPr>
      <w:ins w:id="827"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66"/>
        </w:numPr>
        <w:shd w:val="clear" w:color="auto" w:fill="FFFFFF"/>
        <w:spacing w:before="100" w:beforeAutospacing="1" w:after="100" w:afterAutospacing="1" w:line="240" w:lineRule="auto"/>
        <w:ind w:left="-612" w:right="-612"/>
        <w:rPr>
          <w:ins w:id="828" w:author="Unknown"/>
          <w:rFonts w:ascii="Times New Roman" w:eastAsia="Times New Roman" w:hAnsi="Times New Roman" w:cs="Times New Roman"/>
          <w:color w:val="3F3F3F"/>
          <w:sz w:val="18"/>
          <w:szCs w:val="18"/>
        </w:rPr>
      </w:pPr>
      <w:ins w:id="829" w:author="Unknown">
        <w:r w:rsidRPr="000E491E">
          <w:rPr>
            <w:rFonts w:ascii="Times New Roman" w:eastAsia="Times New Roman" w:hAnsi="Times New Roman" w:cs="Times New Roman"/>
            <w:color w:val="3F3F3F"/>
            <w:sz w:val="18"/>
            <w:szCs w:val="18"/>
          </w:rPr>
          <w:t>Agriculture and forestry</w:t>
        </w:r>
      </w:ins>
    </w:p>
    <w:p w:rsidR="000E491E" w:rsidRPr="000E491E" w:rsidRDefault="000E491E" w:rsidP="000E491E">
      <w:pPr>
        <w:numPr>
          <w:ilvl w:val="0"/>
          <w:numId w:val="66"/>
        </w:numPr>
        <w:shd w:val="clear" w:color="auto" w:fill="FFFFFF"/>
        <w:spacing w:before="100" w:beforeAutospacing="1" w:after="100" w:afterAutospacing="1" w:line="240" w:lineRule="auto"/>
        <w:ind w:left="-612" w:right="-612"/>
        <w:rPr>
          <w:ins w:id="830" w:author="Unknown"/>
          <w:rFonts w:ascii="Times New Roman" w:eastAsia="Times New Roman" w:hAnsi="Times New Roman" w:cs="Times New Roman"/>
          <w:color w:val="3F3F3F"/>
          <w:sz w:val="18"/>
          <w:szCs w:val="18"/>
        </w:rPr>
      </w:pPr>
      <w:ins w:id="831" w:author="Unknown">
        <w:r w:rsidRPr="000E491E">
          <w:rPr>
            <w:rFonts w:ascii="Times New Roman" w:eastAsia="Times New Roman" w:hAnsi="Times New Roman" w:cs="Times New Roman"/>
            <w:color w:val="3F3F3F"/>
            <w:sz w:val="18"/>
            <w:szCs w:val="18"/>
          </w:rPr>
          <w:t>Preservation and packaging services for agricultural products</w:t>
        </w:r>
      </w:ins>
    </w:p>
    <w:p w:rsidR="000E491E" w:rsidRPr="000E491E" w:rsidRDefault="000E491E" w:rsidP="000E491E">
      <w:pPr>
        <w:numPr>
          <w:ilvl w:val="0"/>
          <w:numId w:val="66"/>
        </w:numPr>
        <w:shd w:val="clear" w:color="auto" w:fill="FFFFFF"/>
        <w:spacing w:before="100" w:beforeAutospacing="1" w:after="100" w:afterAutospacing="1" w:line="240" w:lineRule="auto"/>
        <w:ind w:left="-612" w:right="-612"/>
        <w:rPr>
          <w:ins w:id="832" w:author="Unknown"/>
          <w:rFonts w:ascii="Times New Roman" w:eastAsia="Times New Roman" w:hAnsi="Times New Roman" w:cs="Times New Roman"/>
          <w:color w:val="3F3F3F"/>
          <w:sz w:val="18"/>
          <w:szCs w:val="18"/>
        </w:rPr>
      </w:pPr>
      <w:ins w:id="833" w:author="Unknown">
        <w:r w:rsidRPr="000E491E">
          <w:rPr>
            <w:rFonts w:ascii="Times New Roman" w:eastAsia="Times New Roman" w:hAnsi="Times New Roman" w:cs="Times New Roman"/>
            <w:color w:val="3F3F3F"/>
            <w:sz w:val="18"/>
            <w:szCs w:val="18"/>
          </w:rPr>
          <w:t>Seed packaging services, agricultural...</w:t>
        </w:r>
      </w:ins>
    </w:p>
    <w:p w:rsidR="000E491E" w:rsidRPr="000E491E" w:rsidRDefault="00C57EDB" w:rsidP="000E491E">
      <w:pPr>
        <w:shd w:val="clear" w:color="auto" w:fill="FFFFFF"/>
        <w:spacing w:line="240" w:lineRule="auto"/>
        <w:rPr>
          <w:ins w:id="834" w:author="Unknown"/>
          <w:rFonts w:ascii="Times New Roman" w:eastAsia="Times New Roman" w:hAnsi="Times New Roman" w:cs="Times New Roman"/>
          <w:sz w:val="24"/>
          <w:szCs w:val="24"/>
        </w:rPr>
      </w:pPr>
      <w:ins w:id="835"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836" w:author="Unknown"/>
          <w:rFonts w:ascii="Times New Roman" w:eastAsia="Times New Roman" w:hAnsi="Times New Roman" w:cs="Times New Roman"/>
          <w:color w:val="3F3F3F"/>
          <w:sz w:val="24"/>
          <w:szCs w:val="24"/>
        </w:rPr>
      </w:pPr>
      <w:ins w:id="83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"https://in.kompass.com/c/sree-sastha-international/in808444/" \o "Sree Sastha International"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838" w:author="Unknown"/>
          <w:rFonts w:ascii="inherit" w:eastAsia="Times New Roman" w:hAnsi="inherit" w:cs="Times New Roman"/>
          <w:b/>
          <w:bCs/>
          <w:color w:val="198B84"/>
          <w:sz w:val="20"/>
          <w:szCs w:val="20"/>
        </w:rPr>
      </w:pPr>
      <w:proofErr w:type="spellStart"/>
      <w:ins w:id="839" w:author="Unknown">
        <w:r w:rsidRPr="000E491E">
          <w:rPr>
            <w:rFonts w:ascii="inherit" w:eastAsia="Times New Roman" w:hAnsi="inherit" w:cs="Times New Roman"/>
            <w:b/>
            <w:bCs/>
            <w:color w:val="198B84"/>
            <w:sz w:val="20"/>
          </w:rPr>
          <w:t>Sree</w:t>
        </w:r>
        <w:proofErr w:type="spellEnd"/>
        <w:r w:rsidRPr="000E491E">
          <w:rPr>
            <w:rFonts w:ascii="inherit" w:eastAsia="Times New Roman" w:hAnsi="inherit" w:cs="Times New Roman"/>
            <w:b/>
            <w:bCs/>
            <w:color w:val="198B84"/>
            <w:sz w:val="20"/>
          </w:rPr>
          <w:t xml:space="preserve"> </w:t>
        </w:r>
        <w:proofErr w:type="spellStart"/>
        <w:r w:rsidRPr="000E491E">
          <w:rPr>
            <w:rFonts w:ascii="inherit" w:eastAsia="Times New Roman" w:hAnsi="inherit" w:cs="Times New Roman"/>
            <w:b/>
            <w:bCs/>
            <w:color w:val="198B84"/>
            <w:sz w:val="20"/>
          </w:rPr>
          <w:t>Sastha</w:t>
        </w:r>
        <w:proofErr w:type="spellEnd"/>
        <w:r w:rsidRPr="000E491E">
          <w:rPr>
            <w:rFonts w:ascii="inherit" w:eastAsia="Times New Roman" w:hAnsi="inherit" w:cs="Times New Roman"/>
            <w:b/>
            <w:bCs/>
            <w:color w:val="198B84"/>
            <w:sz w:val="20"/>
          </w:rPr>
          <w:t xml:space="preserve"> International</w:t>
        </w:r>
      </w:ins>
    </w:p>
    <w:p w:rsidR="000E491E" w:rsidRPr="000E491E" w:rsidRDefault="000E491E" w:rsidP="000E491E">
      <w:pPr>
        <w:shd w:val="clear" w:color="auto" w:fill="FFFFFF"/>
        <w:spacing w:after="0" w:line="240" w:lineRule="auto"/>
        <w:rPr>
          <w:ins w:id="840" w:author="Unknown"/>
          <w:rFonts w:ascii="Times New Roman" w:eastAsia="Times New Roman" w:hAnsi="Times New Roman" w:cs="Times New Roman"/>
          <w:color w:val="3F3F3F"/>
          <w:sz w:val="24"/>
          <w:szCs w:val="24"/>
        </w:rPr>
      </w:pPr>
      <w:ins w:id="841" w:author="Unknown">
        <w:r w:rsidRPr="000E491E">
          <w:rPr>
            <w:rFonts w:ascii="Times New Roman" w:eastAsia="Times New Roman" w:hAnsi="Times New Roman" w:cs="Times New Roman"/>
            <w:color w:val="3F3F3F"/>
            <w:sz w:val="16"/>
          </w:rPr>
          <w:t>Chennai - India</w:t>
        </w:r>
      </w:ins>
    </w:p>
    <w:p w:rsidR="000E491E" w:rsidRPr="000E491E" w:rsidRDefault="000E491E" w:rsidP="000E491E">
      <w:pPr>
        <w:shd w:val="clear" w:color="auto" w:fill="FFFFFF"/>
        <w:spacing w:after="0" w:line="240" w:lineRule="auto"/>
        <w:rPr>
          <w:ins w:id="842" w:author="Unknown"/>
          <w:rFonts w:ascii="Times New Roman" w:eastAsia="Times New Roman" w:hAnsi="Times New Roman" w:cs="Times New Roman"/>
          <w:sz w:val="24"/>
          <w:szCs w:val="24"/>
        </w:rPr>
      </w:pPr>
      <w:proofErr w:type="gramStart"/>
      <w:ins w:id="843" w:author="Unknown">
        <w:r w:rsidRPr="000E491E">
          <w:rPr>
            <w:rFonts w:ascii="Times New Roman" w:eastAsia="Times New Roman" w:hAnsi="Times New Roman" w:cs="Times New Roman"/>
            <w:color w:val="3F3F3F"/>
            <w:sz w:val="24"/>
            <w:szCs w:val="24"/>
          </w:rPr>
          <w:t>Manufacturers, Wholesalers, Suppliers, Traders and Merchant Exporters of Largest Agriculture and Food Products</w:t>
        </w:r>
        <w:proofErr w:type="gramEnd"/>
        <w:r w:rsidRPr="000E491E">
          <w:rPr>
            <w:rFonts w:ascii="Times New Roman" w:eastAsia="Times New Roman" w:hAnsi="Times New Roman" w:cs="Times New Roman"/>
            <w:color w:val="3F3F3F"/>
            <w:sz w:val="24"/>
            <w:szCs w:val="24"/>
          </w:rPr>
          <w:t xml:space="preserve">. Exporters of Tamarind, Yellow Maize, Cashew Nut Kernel, Organic </w:t>
        </w:r>
        <w:proofErr w:type="spellStart"/>
        <w:r w:rsidRPr="000E491E">
          <w:rPr>
            <w:rFonts w:ascii="Times New Roman" w:eastAsia="Times New Roman" w:hAnsi="Times New Roman" w:cs="Times New Roman"/>
            <w:color w:val="3F3F3F"/>
            <w:sz w:val="24"/>
            <w:szCs w:val="24"/>
          </w:rPr>
          <w:t>Amla</w:t>
        </w:r>
        <w:proofErr w:type="spellEnd"/>
        <w:r w:rsidRPr="000E491E">
          <w:rPr>
            <w:rFonts w:ascii="Times New Roman" w:eastAsia="Times New Roman" w:hAnsi="Times New Roman" w:cs="Times New Roman"/>
            <w:color w:val="3F3F3F"/>
            <w:sz w:val="24"/>
            <w:szCs w:val="24"/>
          </w:rPr>
          <w:t xml:space="preserve"> </w:t>
        </w:r>
        <w:r w:rsidRPr="000E491E">
          <w:rPr>
            <w:rFonts w:ascii="Times New Roman" w:eastAsia="Times New Roman" w:hAnsi="Times New Roman" w:cs="Times New Roman"/>
            <w:color w:val="3F3F3F"/>
            <w:sz w:val="24"/>
            <w:szCs w:val="24"/>
          </w:rPr>
          <w:lastRenderedPageBreak/>
          <w:t xml:space="preserve">Fruit, Semi-Husked Coconuts, Ground Nuts, Dried Red </w:t>
        </w:r>
        <w:proofErr w:type="spellStart"/>
        <w:r w:rsidRPr="000E491E">
          <w:rPr>
            <w:rFonts w:ascii="Times New Roman" w:eastAsia="Times New Roman" w:hAnsi="Times New Roman" w:cs="Times New Roman"/>
            <w:color w:val="3F3F3F"/>
            <w:sz w:val="24"/>
            <w:szCs w:val="24"/>
          </w:rPr>
          <w:t>Chillies</w:t>
        </w:r>
        <w:proofErr w:type="spellEnd"/>
        <w:r w:rsidRPr="000E491E">
          <w:rPr>
            <w:rFonts w:ascii="Times New Roman" w:eastAsia="Times New Roman" w:hAnsi="Times New Roman" w:cs="Times New Roman"/>
            <w:color w:val="3F3F3F"/>
            <w:sz w:val="24"/>
            <w:szCs w:val="24"/>
          </w:rPr>
          <w:t>, Turmeric, Fruits, Onion, Parboiled Rice, Eggs, Fresh Coco...</w:t>
        </w:r>
        <w:r w:rsidRPr="000E491E">
          <w:rPr>
            <w:rFonts w:ascii="Times New Roman" w:eastAsia="Times New Roman" w:hAnsi="Times New Roman" w:cs="Times New Roman"/>
            <w:color w:val="3499DC"/>
            <w:sz w:val="24"/>
            <w:szCs w:val="24"/>
          </w:rPr>
          <w:t>To the page</w:t>
        </w:r>
      </w:ins>
    </w:p>
    <w:p w:rsidR="000E491E" w:rsidRPr="000E491E" w:rsidRDefault="000E491E" w:rsidP="000E491E">
      <w:pPr>
        <w:shd w:val="clear" w:color="auto" w:fill="FFFFFF"/>
        <w:spacing w:after="68" w:line="240" w:lineRule="auto"/>
        <w:outlineLvl w:val="2"/>
        <w:rPr>
          <w:ins w:id="844" w:author="Unknown"/>
          <w:rFonts w:ascii="inherit" w:eastAsia="Times New Roman" w:hAnsi="inherit" w:cs="Times New Roman"/>
          <w:b/>
          <w:bCs/>
          <w:color w:val="3F3F3F"/>
          <w:sz w:val="18"/>
          <w:szCs w:val="18"/>
        </w:rPr>
      </w:pPr>
      <w:ins w:id="845"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67"/>
        </w:numPr>
        <w:shd w:val="clear" w:color="auto" w:fill="FFFFFF"/>
        <w:spacing w:before="100" w:beforeAutospacing="1" w:after="100" w:afterAutospacing="1" w:line="240" w:lineRule="auto"/>
        <w:ind w:left="-612" w:right="-612"/>
        <w:rPr>
          <w:ins w:id="846" w:author="Unknown"/>
          <w:rFonts w:ascii="Times New Roman" w:eastAsia="Times New Roman" w:hAnsi="Times New Roman" w:cs="Times New Roman"/>
          <w:color w:val="3F3F3F"/>
          <w:sz w:val="18"/>
          <w:szCs w:val="18"/>
        </w:rPr>
      </w:pPr>
      <w:ins w:id="847" w:author="Unknown">
        <w:r w:rsidRPr="000E491E">
          <w:rPr>
            <w:rFonts w:ascii="Times New Roman" w:eastAsia="Times New Roman" w:hAnsi="Times New Roman" w:cs="Times New Roman"/>
            <w:color w:val="3F3F3F"/>
            <w:sz w:val="18"/>
            <w:szCs w:val="18"/>
          </w:rPr>
          <w:t>Agriculture and forestry</w:t>
        </w:r>
      </w:ins>
    </w:p>
    <w:p w:rsidR="000E491E" w:rsidRPr="000E491E" w:rsidRDefault="000E491E" w:rsidP="000E491E">
      <w:pPr>
        <w:numPr>
          <w:ilvl w:val="0"/>
          <w:numId w:val="67"/>
        </w:numPr>
        <w:shd w:val="clear" w:color="auto" w:fill="FFFFFF"/>
        <w:spacing w:before="100" w:beforeAutospacing="1" w:after="100" w:afterAutospacing="1" w:line="240" w:lineRule="auto"/>
        <w:ind w:left="-612" w:right="-612"/>
        <w:rPr>
          <w:ins w:id="848" w:author="Unknown"/>
          <w:rFonts w:ascii="Times New Roman" w:eastAsia="Times New Roman" w:hAnsi="Times New Roman" w:cs="Times New Roman"/>
          <w:color w:val="3F3F3F"/>
          <w:sz w:val="18"/>
          <w:szCs w:val="18"/>
        </w:rPr>
      </w:pPr>
      <w:ins w:id="849" w:author="Unknown">
        <w:r w:rsidRPr="000E491E">
          <w:rPr>
            <w:rFonts w:ascii="Times New Roman" w:eastAsia="Times New Roman" w:hAnsi="Times New Roman" w:cs="Times New Roman"/>
            <w:color w:val="3F3F3F"/>
            <w:sz w:val="18"/>
            <w:szCs w:val="18"/>
          </w:rPr>
          <w:t>Cereals and pseudo cereals</w:t>
        </w:r>
      </w:ins>
    </w:p>
    <w:p w:rsidR="000E491E" w:rsidRPr="000E491E" w:rsidRDefault="000E491E" w:rsidP="000E491E">
      <w:pPr>
        <w:numPr>
          <w:ilvl w:val="0"/>
          <w:numId w:val="67"/>
        </w:numPr>
        <w:shd w:val="clear" w:color="auto" w:fill="FFFFFF"/>
        <w:spacing w:before="100" w:beforeAutospacing="1" w:after="100" w:afterAutospacing="1" w:line="240" w:lineRule="auto"/>
        <w:ind w:left="-612" w:right="-612"/>
        <w:rPr>
          <w:ins w:id="850" w:author="Unknown"/>
          <w:rFonts w:ascii="Times New Roman" w:eastAsia="Times New Roman" w:hAnsi="Times New Roman" w:cs="Times New Roman"/>
          <w:color w:val="3F3F3F"/>
          <w:sz w:val="18"/>
          <w:szCs w:val="18"/>
        </w:rPr>
      </w:pPr>
      <w:ins w:id="851" w:author="Unknown">
        <w:r w:rsidRPr="000E491E">
          <w:rPr>
            <w:rFonts w:ascii="Times New Roman" w:eastAsia="Times New Roman" w:hAnsi="Times New Roman" w:cs="Times New Roman"/>
            <w:color w:val="3F3F3F"/>
            <w:sz w:val="18"/>
            <w:szCs w:val="18"/>
          </w:rPr>
          <w:t>Corn/maize...</w:t>
        </w:r>
      </w:ins>
    </w:p>
    <w:p w:rsidR="000E491E" w:rsidRPr="000E491E" w:rsidRDefault="00C57EDB" w:rsidP="000E491E">
      <w:pPr>
        <w:shd w:val="clear" w:color="auto" w:fill="FFFFFF"/>
        <w:spacing w:line="240" w:lineRule="auto"/>
        <w:rPr>
          <w:ins w:id="852" w:author="Unknown"/>
          <w:rFonts w:ascii="Times New Roman" w:eastAsia="Times New Roman" w:hAnsi="Times New Roman" w:cs="Times New Roman"/>
          <w:sz w:val="24"/>
          <w:szCs w:val="24"/>
        </w:rPr>
      </w:pPr>
      <w:ins w:id="853"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854" w:author="Unknown"/>
          <w:rFonts w:ascii="Times New Roman" w:eastAsia="Times New Roman" w:hAnsi="Times New Roman" w:cs="Times New Roman"/>
          <w:color w:val="3F3F3F"/>
          <w:sz w:val="24"/>
          <w:szCs w:val="24"/>
        </w:rPr>
      </w:pPr>
      <w:ins w:id="85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"https://in.kompass.com/c/amalgam-speciality-foods-india-private-limited/in727499/" \o "Amalgam Speciality Foods(India)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856" w:author="Unknown"/>
          <w:rFonts w:ascii="inherit" w:eastAsia="Times New Roman" w:hAnsi="inherit" w:cs="Times New Roman"/>
          <w:b/>
          <w:bCs/>
          <w:color w:val="198B84"/>
          <w:sz w:val="20"/>
          <w:szCs w:val="20"/>
        </w:rPr>
      </w:pPr>
      <w:ins w:id="857" w:author="Unknown">
        <w:r w:rsidRPr="000E491E">
          <w:rPr>
            <w:rFonts w:ascii="inherit" w:eastAsia="Times New Roman" w:hAnsi="inherit" w:cs="Times New Roman"/>
            <w:b/>
            <w:bCs/>
            <w:color w:val="198B84"/>
            <w:sz w:val="20"/>
          </w:rPr>
          <w:t xml:space="preserve">Amalgam </w:t>
        </w:r>
        <w:proofErr w:type="spellStart"/>
        <w:r w:rsidRPr="000E491E">
          <w:rPr>
            <w:rFonts w:ascii="inherit" w:eastAsia="Times New Roman" w:hAnsi="inherit" w:cs="Times New Roman"/>
            <w:b/>
            <w:bCs/>
            <w:color w:val="198B84"/>
            <w:sz w:val="20"/>
          </w:rPr>
          <w:t>Speciality</w:t>
        </w:r>
        <w:proofErr w:type="spellEnd"/>
        <w:r w:rsidRPr="000E491E">
          <w:rPr>
            <w:rFonts w:ascii="inherit" w:eastAsia="Times New Roman" w:hAnsi="inherit" w:cs="Times New Roman"/>
            <w:b/>
            <w:bCs/>
            <w:color w:val="198B84"/>
            <w:sz w:val="20"/>
          </w:rPr>
          <w:t xml:space="preserve"> </w:t>
        </w:r>
        <w:proofErr w:type="gramStart"/>
        <w:r w:rsidRPr="000E491E">
          <w:rPr>
            <w:rFonts w:ascii="inherit" w:eastAsia="Times New Roman" w:hAnsi="inherit" w:cs="Times New Roman"/>
            <w:b/>
            <w:bCs/>
            <w:color w:val="198B84"/>
            <w:sz w:val="20"/>
          </w:rPr>
          <w:t>Foods</w:t>
        </w:r>
        <w:proofErr w:type="gramEnd"/>
        <w:r w:rsidRPr="000E491E">
          <w:rPr>
            <w:rFonts w:ascii="inherit" w:eastAsia="Times New Roman" w:hAnsi="inherit" w:cs="Times New Roman"/>
            <w:b/>
            <w:bCs/>
            <w:color w:val="198B84"/>
            <w:sz w:val="20"/>
          </w:rPr>
          <w:t>(India) Private Limited</w:t>
        </w:r>
      </w:ins>
    </w:p>
    <w:p w:rsidR="000E491E" w:rsidRPr="000E491E" w:rsidRDefault="000E491E" w:rsidP="000E491E">
      <w:pPr>
        <w:shd w:val="clear" w:color="auto" w:fill="FFFFFF"/>
        <w:spacing w:after="0" w:line="240" w:lineRule="auto"/>
        <w:rPr>
          <w:ins w:id="858" w:author="Unknown"/>
          <w:rFonts w:ascii="Times New Roman" w:eastAsia="Times New Roman" w:hAnsi="Times New Roman" w:cs="Times New Roman"/>
          <w:color w:val="3F3F3F"/>
          <w:sz w:val="24"/>
          <w:szCs w:val="24"/>
        </w:rPr>
      </w:pPr>
      <w:ins w:id="859" w:author="Unknown">
        <w:r w:rsidRPr="000E491E">
          <w:rPr>
            <w:rFonts w:ascii="Times New Roman" w:eastAsia="Times New Roman" w:hAnsi="Times New Roman" w:cs="Times New Roman"/>
            <w:color w:val="3F3F3F"/>
            <w:sz w:val="16"/>
          </w:rPr>
          <w:t>Kochi - India</w:t>
        </w:r>
      </w:ins>
    </w:p>
    <w:p w:rsidR="000E491E" w:rsidRPr="000E491E" w:rsidRDefault="000E491E" w:rsidP="000E491E">
      <w:pPr>
        <w:shd w:val="clear" w:color="auto" w:fill="FFFFFF"/>
        <w:spacing w:after="136" w:line="240" w:lineRule="auto"/>
        <w:rPr>
          <w:ins w:id="860" w:author="Unknown"/>
          <w:rFonts w:ascii="Times New Roman" w:eastAsia="Times New Roman" w:hAnsi="Times New Roman" w:cs="Times New Roman"/>
          <w:sz w:val="24"/>
          <w:szCs w:val="24"/>
        </w:rPr>
      </w:pPr>
      <w:ins w:id="861" w:author="Unknown">
        <w:r w:rsidRPr="000E491E">
          <w:rPr>
            <w:rFonts w:ascii="Times New Roman" w:eastAsia="Times New Roman" w:hAnsi="Times New Roman" w:cs="Times New Roman"/>
            <w:color w:val="3F3F3F"/>
            <w:sz w:val="24"/>
            <w:szCs w:val="24"/>
          </w:rPr>
          <w:t>Processors and Exporters of Seafood, Herbs, Fruits, Vegetables, Shrimp Feed.</w:t>
        </w:r>
      </w:ins>
    </w:p>
    <w:p w:rsidR="000E491E" w:rsidRPr="000E491E" w:rsidRDefault="000E491E" w:rsidP="000E491E">
      <w:pPr>
        <w:shd w:val="clear" w:color="auto" w:fill="FFFFFF"/>
        <w:spacing w:after="68" w:line="240" w:lineRule="auto"/>
        <w:outlineLvl w:val="2"/>
        <w:rPr>
          <w:ins w:id="862" w:author="Unknown"/>
          <w:rFonts w:ascii="inherit" w:eastAsia="Times New Roman" w:hAnsi="inherit" w:cs="Times New Roman"/>
          <w:b/>
          <w:bCs/>
          <w:color w:val="3F3F3F"/>
          <w:sz w:val="18"/>
          <w:szCs w:val="18"/>
        </w:rPr>
      </w:pPr>
      <w:ins w:id="863"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68"/>
        </w:numPr>
        <w:shd w:val="clear" w:color="auto" w:fill="FFFFFF"/>
        <w:spacing w:before="100" w:beforeAutospacing="1" w:after="100" w:afterAutospacing="1" w:line="240" w:lineRule="auto"/>
        <w:ind w:left="-612" w:right="-612"/>
        <w:rPr>
          <w:ins w:id="864" w:author="Unknown"/>
          <w:rFonts w:ascii="Times New Roman" w:eastAsia="Times New Roman" w:hAnsi="Times New Roman" w:cs="Times New Roman"/>
          <w:color w:val="3F3F3F"/>
          <w:sz w:val="18"/>
          <w:szCs w:val="18"/>
        </w:rPr>
      </w:pPr>
      <w:ins w:id="865" w:author="Unknown">
        <w:r w:rsidRPr="000E491E">
          <w:rPr>
            <w:rFonts w:ascii="Times New Roman" w:eastAsia="Times New Roman" w:hAnsi="Times New Roman" w:cs="Times New Roman"/>
            <w:color w:val="3F3F3F"/>
            <w:sz w:val="18"/>
            <w:szCs w:val="18"/>
          </w:rPr>
          <w:t>Agriculture and forestry</w:t>
        </w:r>
      </w:ins>
    </w:p>
    <w:p w:rsidR="000E491E" w:rsidRPr="000E491E" w:rsidRDefault="000E491E" w:rsidP="000E491E">
      <w:pPr>
        <w:numPr>
          <w:ilvl w:val="0"/>
          <w:numId w:val="68"/>
        </w:numPr>
        <w:shd w:val="clear" w:color="auto" w:fill="FFFFFF"/>
        <w:spacing w:before="100" w:beforeAutospacing="1" w:after="100" w:afterAutospacing="1" w:line="240" w:lineRule="auto"/>
        <w:ind w:left="-612" w:right="-612"/>
        <w:rPr>
          <w:ins w:id="866" w:author="Unknown"/>
          <w:rFonts w:ascii="Times New Roman" w:eastAsia="Times New Roman" w:hAnsi="Times New Roman" w:cs="Times New Roman"/>
          <w:color w:val="3F3F3F"/>
          <w:sz w:val="18"/>
          <w:szCs w:val="18"/>
        </w:rPr>
      </w:pPr>
      <w:ins w:id="867" w:author="Unknown">
        <w:r w:rsidRPr="000E491E">
          <w:rPr>
            <w:rFonts w:ascii="Times New Roman" w:eastAsia="Times New Roman" w:hAnsi="Times New Roman" w:cs="Times New Roman"/>
            <w:color w:val="3F3F3F"/>
            <w:sz w:val="18"/>
            <w:szCs w:val="18"/>
          </w:rPr>
          <w:t>Herb and spice plants</w:t>
        </w:r>
      </w:ins>
    </w:p>
    <w:p w:rsidR="000E491E" w:rsidRPr="000E491E" w:rsidRDefault="000E491E" w:rsidP="000E491E">
      <w:pPr>
        <w:numPr>
          <w:ilvl w:val="0"/>
          <w:numId w:val="68"/>
        </w:numPr>
        <w:shd w:val="clear" w:color="auto" w:fill="FFFFFF"/>
        <w:spacing w:before="100" w:beforeAutospacing="1" w:after="100" w:afterAutospacing="1" w:line="240" w:lineRule="auto"/>
        <w:ind w:left="-612" w:right="-612"/>
        <w:rPr>
          <w:ins w:id="868" w:author="Unknown"/>
          <w:rFonts w:ascii="Times New Roman" w:eastAsia="Times New Roman" w:hAnsi="Times New Roman" w:cs="Times New Roman"/>
          <w:color w:val="3F3F3F"/>
          <w:sz w:val="18"/>
          <w:szCs w:val="18"/>
        </w:rPr>
      </w:pPr>
      <w:ins w:id="869" w:author="Unknown">
        <w:r w:rsidRPr="000E491E">
          <w:rPr>
            <w:rFonts w:ascii="Times New Roman" w:eastAsia="Times New Roman" w:hAnsi="Times New Roman" w:cs="Times New Roman"/>
            <w:color w:val="3F3F3F"/>
            <w:sz w:val="18"/>
            <w:szCs w:val="18"/>
          </w:rPr>
          <w:t>Medicinal herbs and plants...</w:t>
        </w:r>
      </w:ins>
    </w:p>
    <w:p w:rsidR="000E491E" w:rsidRPr="000E491E" w:rsidRDefault="00C57EDB" w:rsidP="000E491E">
      <w:pPr>
        <w:shd w:val="clear" w:color="auto" w:fill="FFFFFF"/>
        <w:spacing w:line="240" w:lineRule="auto"/>
        <w:rPr>
          <w:ins w:id="870" w:author="Unknown"/>
          <w:rFonts w:ascii="Times New Roman" w:eastAsia="Times New Roman" w:hAnsi="Times New Roman" w:cs="Times New Roman"/>
          <w:sz w:val="24"/>
          <w:szCs w:val="24"/>
        </w:rPr>
      </w:pPr>
      <w:ins w:id="871"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872" w:author="Unknown"/>
          <w:rFonts w:ascii="Times New Roman" w:eastAsia="Times New Roman" w:hAnsi="Times New Roman" w:cs="Times New Roman"/>
          <w:color w:val="3F3F3F"/>
          <w:sz w:val="24"/>
          <w:szCs w:val="24"/>
        </w:rPr>
      </w:pPr>
      <w:ins w:id="87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"https://in.kompass.com/c/biocon-limited/in723587/" \o "Biocon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874" w:author="Unknown"/>
          <w:rFonts w:ascii="inherit" w:eastAsia="Times New Roman" w:hAnsi="inherit" w:cs="Times New Roman"/>
          <w:b/>
          <w:bCs/>
          <w:color w:val="198B84"/>
          <w:sz w:val="20"/>
          <w:szCs w:val="20"/>
        </w:rPr>
      </w:pPr>
      <w:proofErr w:type="spellStart"/>
      <w:ins w:id="875" w:author="Unknown">
        <w:r w:rsidRPr="000E491E">
          <w:rPr>
            <w:rFonts w:ascii="inherit" w:eastAsia="Times New Roman" w:hAnsi="inherit" w:cs="Times New Roman"/>
            <w:b/>
            <w:bCs/>
            <w:color w:val="198B84"/>
            <w:sz w:val="20"/>
          </w:rPr>
          <w:t>Biocon</w:t>
        </w:r>
        <w:proofErr w:type="spellEnd"/>
        <w:r w:rsidRPr="000E491E">
          <w:rPr>
            <w:rFonts w:ascii="inherit" w:eastAsia="Times New Roman" w:hAnsi="inherit" w:cs="Times New Roman"/>
            <w:b/>
            <w:bCs/>
            <w:color w:val="198B84"/>
            <w:sz w:val="20"/>
          </w:rPr>
          <w:t xml:space="preserve"> Limited</w:t>
        </w:r>
      </w:ins>
    </w:p>
    <w:p w:rsidR="000E491E" w:rsidRPr="000E491E" w:rsidRDefault="000E491E" w:rsidP="000E491E">
      <w:pPr>
        <w:shd w:val="clear" w:color="auto" w:fill="FFFFFF"/>
        <w:spacing w:after="0" w:line="240" w:lineRule="auto"/>
        <w:rPr>
          <w:ins w:id="876" w:author="Unknown"/>
          <w:rFonts w:ascii="Times New Roman" w:eastAsia="Times New Roman" w:hAnsi="Times New Roman" w:cs="Times New Roman"/>
          <w:color w:val="3F3F3F"/>
          <w:sz w:val="24"/>
          <w:szCs w:val="24"/>
        </w:rPr>
      </w:pPr>
      <w:proofErr w:type="spellStart"/>
      <w:ins w:id="877" w:author="Unknown">
        <w:r w:rsidRPr="000E491E">
          <w:rPr>
            <w:rFonts w:ascii="Times New Roman" w:eastAsia="Times New Roman" w:hAnsi="Times New Roman" w:cs="Times New Roman"/>
            <w:color w:val="3F3F3F"/>
            <w:sz w:val="16"/>
          </w:rPr>
          <w:t>Bengaluru</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0" w:line="240" w:lineRule="auto"/>
        <w:rPr>
          <w:ins w:id="878" w:author="Unknown"/>
          <w:rFonts w:ascii="Times New Roman" w:eastAsia="Times New Roman" w:hAnsi="Times New Roman" w:cs="Times New Roman"/>
          <w:sz w:val="24"/>
          <w:szCs w:val="24"/>
        </w:rPr>
      </w:pPr>
      <w:proofErr w:type="gramStart"/>
      <w:ins w:id="879" w:author="Unknown">
        <w:r w:rsidRPr="000E491E">
          <w:rPr>
            <w:rFonts w:ascii="Times New Roman" w:eastAsia="Times New Roman" w:hAnsi="Times New Roman" w:cs="Times New Roman"/>
            <w:color w:val="3F3F3F"/>
            <w:sz w:val="24"/>
            <w:szCs w:val="24"/>
          </w:rPr>
          <w:t xml:space="preserve">Manufacturer, Exporters &amp; Importers of </w:t>
        </w:r>
        <w:proofErr w:type="spellStart"/>
        <w:r w:rsidRPr="000E491E">
          <w:rPr>
            <w:rFonts w:ascii="Times New Roman" w:eastAsia="Times New Roman" w:hAnsi="Times New Roman" w:cs="Times New Roman"/>
            <w:color w:val="3F3F3F"/>
            <w:sz w:val="24"/>
            <w:szCs w:val="24"/>
          </w:rPr>
          <w:t>Biomolecules</w:t>
        </w:r>
        <w:proofErr w:type="spellEnd"/>
        <w:r w:rsidRPr="000E491E">
          <w:rPr>
            <w:rFonts w:ascii="Times New Roman" w:eastAsia="Times New Roman" w:hAnsi="Times New Roman" w:cs="Times New Roman"/>
            <w:color w:val="3F3F3F"/>
            <w:sz w:val="24"/>
            <w:szCs w:val="24"/>
          </w:rPr>
          <w:t xml:space="preserve"> for Health Care / Industrial Enzymes</w:t>
        </w:r>
        <w:proofErr w:type="gramEnd"/>
        <w:r w:rsidRPr="000E491E">
          <w:rPr>
            <w:rFonts w:ascii="Times New Roman" w:eastAsia="Times New Roman" w:hAnsi="Times New Roman" w:cs="Times New Roman"/>
            <w:color w:val="3F3F3F"/>
            <w:sz w:val="24"/>
            <w:szCs w:val="24"/>
          </w:rPr>
          <w:t xml:space="preserve">. Subsidiaries: </w:t>
        </w:r>
        <w:proofErr w:type="spellStart"/>
        <w:r w:rsidRPr="000E491E">
          <w:rPr>
            <w:rFonts w:ascii="Times New Roman" w:eastAsia="Times New Roman" w:hAnsi="Times New Roman" w:cs="Times New Roman"/>
            <w:color w:val="3F3F3F"/>
            <w:sz w:val="24"/>
            <w:szCs w:val="24"/>
          </w:rPr>
          <w:t>Syngene</w:t>
        </w:r>
        <w:proofErr w:type="spellEnd"/>
        <w:r w:rsidRPr="000E491E">
          <w:rPr>
            <w:rFonts w:ascii="Times New Roman" w:eastAsia="Times New Roman" w:hAnsi="Times New Roman" w:cs="Times New Roman"/>
            <w:color w:val="3F3F3F"/>
            <w:sz w:val="24"/>
            <w:szCs w:val="24"/>
          </w:rPr>
          <w:t xml:space="preserve"> International Ltd </w:t>
        </w:r>
        <w:proofErr w:type="spellStart"/>
        <w:r w:rsidRPr="000E491E">
          <w:rPr>
            <w:rFonts w:ascii="Times New Roman" w:eastAsia="Times New Roman" w:hAnsi="Times New Roman" w:cs="Times New Roman"/>
            <w:color w:val="3F3F3F"/>
            <w:sz w:val="24"/>
            <w:szCs w:val="24"/>
          </w:rPr>
          <w:t>Biocon</w:t>
        </w:r>
        <w:proofErr w:type="spellEnd"/>
        <w:r w:rsidRPr="000E491E">
          <w:rPr>
            <w:rFonts w:ascii="Times New Roman" w:eastAsia="Times New Roman" w:hAnsi="Times New Roman" w:cs="Times New Roman"/>
            <w:color w:val="3F3F3F"/>
            <w:sz w:val="24"/>
            <w:szCs w:val="24"/>
          </w:rPr>
          <w:t xml:space="preserve"> Bio Pharmaceuticals </w:t>
        </w:r>
        <w:proofErr w:type="spellStart"/>
        <w:r w:rsidRPr="000E491E">
          <w:rPr>
            <w:rFonts w:ascii="Times New Roman" w:eastAsia="Times New Roman" w:hAnsi="Times New Roman" w:cs="Times New Roman"/>
            <w:color w:val="3F3F3F"/>
            <w:sz w:val="24"/>
            <w:szCs w:val="24"/>
          </w:rPr>
          <w:t>Pvt</w:t>
        </w:r>
        <w:proofErr w:type="spellEnd"/>
        <w:r w:rsidRPr="000E491E">
          <w:rPr>
            <w:rFonts w:ascii="Times New Roman" w:eastAsia="Times New Roman" w:hAnsi="Times New Roman" w:cs="Times New Roman"/>
            <w:color w:val="3F3F3F"/>
            <w:sz w:val="24"/>
            <w:szCs w:val="24"/>
          </w:rPr>
          <w:t xml:space="preserve"> Ltd </w:t>
        </w:r>
        <w:proofErr w:type="spellStart"/>
        <w:r w:rsidRPr="000E491E">
          <w:rPr>
            <w:rFonts w:ascii="Times New Roman" w:eastAsia="Times New Roman" w:hAnsi="Times New Roman" w:cs="Times New Roman"/>
            <w:color w:val="3F3F3F"/>
            <w:sz w:val="24"/>
            <w:szCs w:val="24"/>
          </w:rPr>
          <w:t>Clinigene</w:t>
        </w:r>
        <w:proofErr w:type="spellEnd"/>
        <w:r w:rsidRPr="000E491E">
          <w:rPr>
            <w:rFonts w:ascii="Times New Roman" w:eastAsia="Times New Roman" w:hAnsi="Times New Roman" w:cs="Times New Roman"/>
            <w:color w:val="3F3F3F"/>
            <w:sz w:val="24"/>
            <w:szCs w:val="24"/>
          </w:rPr>
          <w:t xml:space="preserve"> International Ltd </w:t>
        </w:r>
        <w:proofErr w:type="spellStart"/>
        <w:r w:rsidRPr="000E491E">
          <w:rPr>
            <w:rFonts w:ascii="Times New Roman" w:eastAsia="Times New Roman" w:hAnsi="Times New Roman" w:cs="Times New Roman"/>
            <w:color w:val="3F3F3F"/>
            <w:sz w:val="24"/>
            <w:szCs w:val="24"/>
          </w:rPr>
          <w:t>Biocon</w:t>
        </w:r>
        <w:proofErr w:type="spellEnd"/>
        <w:r w:rsidRPr="000E491E">
          <w:rPr>
            <w:rFonts w:ascii="Times New Roman" w:eastAsia="Times New Roman" w:hAnsi="Times New Roman" w:cs="Times New Roman"/>
            <w:color w:val="3F3F3F"/>
            <w:sz w:val="24"/>
            <w:szCs w:val="24"/>
          </w:rPr>
          <w:t xml:space="preserve"> Research Limited </w:t>
        </w:r>
        <w:proofErr w:type="spellStart"/>
        <w:r w:rsidRPr="000E491E">
          <w:rPr>
            <w:rFonts w:ascii="Times New Roman" w:eastAsia="Times New Roman" w:hAnsi="Times New Roman" w:cs="Times New Roman"/>
            <w:color w:val="3F3F3F"/>
            <w:sz w:val="24"/>
            <w:szCs w:val="24"/>
          </w:rPr>
          <w:t>NeoBiocon</w:t>
        </w:r>
        <w:proofErr w:type="spellEnd"/>
        <w:r w:rsidRPr="000E491E">
          <w:rPr>
            <w:rFonts w:ascii="Times New Roman" w:eastAsia="Times New Roman" w:hAnsi="Times New Roman" w:cs="Times New Roman"/>
            <w:color w:val="3F3F3F"/>
            <w:sz w:val="24"/>
            <w:szCs w:val="24"/>
          </w:rPr>
          <w:t xml:space="preserve"> FZ LLC </w:t>
        </w:r>
        <w:proofErr w:type="spellStart"/>
        <w:r w:rsidRPr="000E491E">
          <w:rPr>
            <w:rFonts w:ascii="Times New Roman" w:eastAsia="Times New Roman" w:hAnsi="Times New Roman" w:cs="Times New Roman"/>
            <w:color w:val="3F3F3F"/>
            <w:sz w:val="24"/>
            <w:szCs w:val="24"/>
          </w:rPr>
          <w:t>Biocon</w:t>
        </w:r>
        <w:proofErr w:type="spellEnd"/>
        <w:r w:rsidRPr="000E491E">
          <w:rPr>
            <w:rFonts w:ascii="Times New Roman" w:eastAsia="Times New Roman" w:hAnsi="Times New Roman" w:cs="Times New Roman"/>
            <w:color w:val="3F3F3F"/>
            <w:sz w:val="24"/>
            <w:szCs w:val="24"/>
          </w:rPr>
          <w:t xml:space="preserve"> SA </w:t>
        </w:r>
        <w:proofErr w:type="spellStart"/>
        <w:r w:rsidRPr="000E491E">
          <w:rPr>
            <w:rFonts w:ascii="Times New Roman" w:eastAsia="Times New Roman" w:hAnsi="Times New Roman" w:cs="Times New Roman"/>
            <w:color w:val="3F3F3F"/>
            <w:sz w:val="24"/>
            <w:szCs w:val="24"/>
          </w:rPr>
          <w:t>Biocon</w:t>
        </w:r>
        <w:proofErr w:type="spellEnd"/>
        <w:r w:rsidRPr="000E491E">
          <w:rPr>
            <w:rFonts w:ascii="Times New Roman" w:eastAsia="Times New Roman" w:hAnsi="Times New Roman" w:cs="Times New Roman"/>
            <w:color w:val="3F3F3F"/>
            <w:sz w:val="24"/>
            <w:szCs w:val="24"/>
          </w:rPr>
          <w:t xml:space="preserve"> SDN. BHD....</w:t>
        </w:r>
        <w:r w:rsidRPr="000E491E">
          <w:rPr>
            <w:rFonts w:ascii="Times New Roman" w:eastAsia="Times New Roman" w:hAnsi="Times New Roman" w:cs="Times New Roman"/>
            <w:color w:val="3499DC"/>
            <w:sz w:val="24"/>
            <w:szCs w:val="24"/>
          </w:rPr>
          <w:t>To the page</w:t>
        </w:r>
      </w:ins>
    </w:p>
    <w:p w:rsidR="000E491E" w:rsidRPr="000E491E" w:rsidRDefault="000E491E" w:rsidP="000E491E">
      <w:pPr>
        <w:shd w:val="clear" w:color="auto" w:fill="FFFFFF"/>
        <w:spacing w:after="68" w:line="240" w:lineRule="auto"/>
        <w:outlineLvl w:val="2"/>
        <w:rPr>
          <w:ins w:id="880" w:author="Unknown"/>
          <w:rFonts w:ascii="inherit" w:eastAsia="Times New Roman" w:hAnsi="inherit" w:cs="Times New Roman"/>
          <w:b/>
          <w:bCs/>
          <w:color w:val="3F3F3F"/>
          <w:sz w:val="18"/>
          <w:szCs w:val="18"/>
        </w:rPr>
      </w:pPr>
      <w:ins w:id="881"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69"/>
        </w:numPr>
        <w:shd w:val="clear" w:color="auto" w:fill="FFFFFF"/>
        <w:spacing w:before="100" w:beforeAutospacing="1" w:after="100" w:afterAutospacing="1" w:line="240" w:lineRule="auto"/>
        <w:ind w:left="-612" w:right="-612"/>
        <w:rPr>
          <w:ins w:id="882" w:author="Unknown"/>
          <w:rFonts w:ascii="Times New Roman" w:eastAsia="Times New Roman" w:hAnsi="Times New Roman" w:cs="Times New Roman"/>
          <w:color w:val="3F3F3F"/>
          <w:sz w:val="18"/>
          <w:szCs w:val="18"/>
        </w:rPr>
      </w:pPr>
      <w:ins w:id="883"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69"/>
        </w:numPr>
        <w:shd w:val="clear" w:color="auto" w:fill="FFFFFF"/>
        <w:spacing w:before="100" w:beforeAutospacing="1" w:after="100" w:afterAutospacing="1" w:line="240" w:lineRule="auto"/>
        <w:ind w:left="-612" w:right="-612"/>
        <w:rPr>
          <w:ins w:id="884" w:author="Unknown"/>
          <w:rFonts w:ascii="Times New Roman" w:eastAsia="Times New Roman" w:hAnsi="Times New Roman" w:cs="Times New Roman"/>
          <w:color w:val="3F3F3F"/>
          <w:sz w:val="18"/>
          <w:szCs w:val="18"/>
        </w:rPr>
      </w:pPr>
      <w:ins w:id="885"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69"/>
        </w:numPr>
        <w:shd w:val="clear" w:color="auto" w:fill="FFFFFF"/>
        <w:spacing w:before="100" w:beforeAutospacing="1" w:after="100" w:afterAutospacing="1" w:line="240" w:lineRule="auto"/>
        <w:ind w:left="-612" w:right="-612"/>
        <w:rPr>
          <w:ins w:id="886" w:author="Unknown"/>
          <w:rFonts w:ascii="Times New Roman" w:eastAsia="Times New Roman" w:hAnsi="Times New Roman" w:cs="Times New Roman"/>
          <w:color w:val="3F3F3F"/>
          <w:sz w:val="18"/>
          <w:szCs w:val="18"/>
        </w:rPr>
      </w:pPr>
      <w:ins w:id="887" w:author="Unknown">
        <w:r w:rsidRPr="000E491E">
          <w:rPr>
            <w:rFonts w:ascii="Times New Roman" w:eastAsia="Times New Roman" w:hAnsi="Times New Roman" w:cs="Times New Roman"/>
            <w:color w:val="3F3F3F"/>
            <w:sz w:val="18"/>
            <w:szCs w:val="18"/>
          </w:rPr>
          <w:t>Enzymes for animal feed...</w:t>
        </w:r>
      </w:ins>
    </w:p>
    <w:p w:rsidR="000E491E" w:rsidRPr="000E491E" w:rsidRDefault="00C57EDB" w:rsidP="000E491E">
      <w:pPr>
        <w:shd w:val="clear" w:color="auto" w:fill="FFFFFF"/>
        <w:spacing w:line="240" w:lineRule="auto"/>
        <w:rPr>
          <w:ins w:id="888" w:author="Unknown"/>
          <w:rFonts w:ascii="Times New Roman" w:eastAsia="Times New Roman" w:hAnsi="Times New Roman" w:cs="Times New Roman"/>
          <w:sz w:val="24"/>
          <w:szCs w:val="24"/>
        </w:rPr>
      </w:pPr>
      <w:ins w:id="889"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890" w:author="Unknown"/>
          <w:rFonts w:ascii="Times New Roman" w:eastAsia="Times New Roman" w:hAnsi="Times New Roman" w:cs="Times New Roman"/>
          <w:color w:val="3F3F3F"/>
          <w:sz w:val="24"/>
          <w:szCs w:val="24"/>
        </w:rPr>
      </w:pPr>
      <w:ins w:id="89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"https://in.kompass.com/c/b-h-modi-flour-mfrs-exporters/in755218/" \o "B. H. Modi Flour Mfrs. &amp; Exporters"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892" w:author="Unknown"/>
          <w:rFonts w:ascii="inherit" w:eastAsia="Times New Roman" w:hAnsi="inherit" w:cs="Times New Roman"/>
          <w:b/>
          <w:bCs/>
          <w:color w:val="198B84"/>
          <w:sz w:val="20"/>
          <w:szCs w:val="20"/>
        </w:rPr>
      </w:pPr>
      <w:ins w:id="893" w:author="Unknown">
        <w:r w:rsidRPr="000E491E">
          <w:rPr>
            <w:rFonts w:ascii="inherit" w:eastAsia="Times New Roman" w:hAnsi="inherit" w:cs="Times New Roman"/>
            <w:b/>
            <w:bCs/>
            <w:color w:val="198B84"/>
            <w:sz w:val="20"/>
          </w:rPr>
          <w:t xml:space="preserve">B. H. </w:t>
        </w:r>
        <w:proofErr w:type="spellStart"/>
        <w:r w:rsidRPr="000E491E">
          <w:rPr>
            <w:rFonts w:ascii="inherit" w:eastAsia="Times New Roman" w:hAnsi="inherit" w:cs="Times New Roman"/>
            <w:b/>
            <w:bCs/>
            <w:color w:val="198B84"/>
            <w:sz w:val="20"/>
          </w:rPr>
          <w:t>Modi</w:t>
        </w:r>
        <w:proofErr w:type="spellEnd"/>
        <w:r w:rsidRPr="000E491E">
          <w:rPr>
            <w:rFonts w:ascii="inherit" w:eastAsia="Times New Roman" w:hAnsi="inherit" w:cs="Times New Roman"/>
            <w:b/>
            <w:bCs/>
            <w:color w:val="198B84"/>
            <w:sz w:val="20"/>
          </w:rPr>
          <w:t xml:space="preserve"> Flour Mfrs. &amp; Exporters</w:t>
        </w:r>
      </w:ins>
    </w:p>
    <w:p w:rsidR="000E491E" w:rsidRPr="000E491E" w:rsidRDefault="000E491E" w:rsidP="000E491E">
      <w:pPr>
        <w:shd w:val="clear" w:color="auto" w:fill="FFFFFF"/>
        <w:spacing w:after="0" w:line="240" w:lineRule="auto"/>
        <w:rPr>
          <w:ins w:id="894" w:author="Unknown"/>
          <w:rFonts w:ascii="Times New Roman" w:eastAsia="Times New Roman" w:hAnsi="Times New Roman" w:cs="Times New Roman"/>
          <w:color w:val="3F3F3F"/>
          <w:sz w:val="24"/>
          <w:szCs w:val="24"/>
        </w:rPr>
      </w:pPr>
      <w:proofErr w:type="spellStart"/>
      <w:ins w:id="895" w:author="Unknown">
        <w:r w:rsidRPr="000E491E">
          <w:rPr>
            <w:rFonts w:ascii="Times New Roman" w:eastAsia="Times New Roman" w:hAnsi="Times New Roman" w:cs="Times New Roman"/>
            <w:color w:val="3F3F3F"/>
            <w:sz w:val="16"/>
          </w:rPr>
          <w:t>Ahmedabad</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0" w:line="240" w:lineRule="auto"/>
        <w:rPr>
          <w:ins w:id="896" w:author="Unknown"/>
          <w:rFonts w:ascii="Times New Roman" w:eastAsia="Times New Roman" w:hAnsi="Times New Roman" w:cs="Times New Roman"/>
          <w:sz w:val="24"/>
          <w:szCs w:val="24"/>
        </w:rPr>
      </w:pPr>
      <w:ins w:id="897" w:author="Unknown">
        <w:r w:rsidRPr="000E491E">
          <w:rPr>
            <w:rFonts w:ascii="Times New Roman" w:eastAsia="Times New Roman" w:hAnsi="Times New Roman" w:cs="Times New Roman"/>
            <w:color w:val="3F3F3F"/>
            <w:sz w:val="24"/>
            <w:szCs w:val="24"/>
          </w:rPr>
          <w:t xml:space="preserve">Manufacturers and Exporters of Wheat Flour, Rice Flour, Millet Flour, Maize Flour, Maida Flour, Gram Flour, </w:t>
        </w:r>
        <w:proofErr w:type="spellStart"/>
        <w:r w:rsidRPr="000E491E">
          <w:rPr>
            <w:rFonts w:ascii="Times New Roman" w:eastAsia="Times New Roman" w:hAnsi="Times New Roman" w:cs="Times New Roman"/>
            <w:color w:val="3F3F3F"/>
            <w:sz w:val="24"/>
            <w:szCs w:val="24"/>
          </w:rPr>
          <w:t>Idli</w:t>
        </w:r>
        <w:proofErr w:type="spellEnd"/>
        <w:r w:rsidRPr="000E491E">
          <w:rPr>
            <w:rFonts w:ascii="Times New Roman" w:eastAsia="Times New Roman" w:hAnsi="Times New Roman" w:cs="Times New Roman"/>
            <w:color w:val="3F3F3F"/>
            <w:sz w:val="24"/>
            <w:szCs w:val="24"/>
          </w:rPr>
          <w:t xml:space="preserve"> </w:t>
        </w:r>
        <w:proofErr w:type="spellStart"/>
        <w:r w:rsidRPr="000E491E">
          <w:rPr>
            <w:rFonts w:ascii="Times New Roman" w:eastAsia="Times New Roman" w:hAnsi="Times New Roman" w:cs="Times New Roman"/>
            <w:color w:val="3F3F3F"/>
            <w:sz w:val="24"/>
            <w:szCs w:val="24"/>
          </w:rPr>
          <w:t>Ravo</w:t>
        </w:r>
        <w:proofErr w:type="spellEnd"/>
        <w:r w:rsidRPr="000E491E">
          <w:rPr>
            <w:rFonts w:ascii="Times New Roman" w:eastAsia="Times New Roman" w:hAnsi="Times New Roman" w:cs="Times New Roman"/>
            <w:color w:val="3F3F3F"/>
            <w:sz w:val="24"/>
            <w:szCs w:val="24"/>
          </w:rPr>
          <w:t xml:space="preserve"> Flour, </w:t>
        </w:r>
        <w:proofErr w:type="spellStart"/>
        <w:r w:rsidRPr="000E491E">
          <w:rPr>
            <w:rFonts w:ascii="Times New Roman" w:eastAsia="Times New Roman" w:hAnsi="Times New Roman" w:cs="Times New Roman"/>
            <w:color w:val="3F3F3F"/>
            <w:sz w:val="24"/>
            <w:szCs w:val="24"/>
          </w:rPr>
          <w:t>Idli</w:t>
        </w:r>
        <w:proofErr w:type="spellEnd"/>
        <w:r w:rsidRPr="000E491E">
          <w:rPr>
            <w:rFonts w:ascii="Times New Roman" w:eastAsia="Times New Roman" w:hAnsi="Times New Roman" w:cs="Times New Roman"/>
            <w:color w:val="3F3F3F"/>
            <w:sz w:val="24"/>
            <w:szCs w:val="24"/>
          </w:rPr>
          <w:t xml:space="preserve"> </w:t>
        </w:r>
        <w:proofErr w:type="spellStart"/>
        <w:r w:rsidRPr="000E491E">
          <w:rPr>
            <w:rFonts w:ascii="Times New Roman" w:eastAsia="Times New Roman" w:hAnsi="Times New Roman" w:cs="Times New Roman"/>
            <w:color w:val="3F3F3F"/>
            <w:sz w:val="24"/>
            <w:szCs w:val="24"/>
          </w:rPr>
          <w:t>flour</w:t>
        </w:r>
        <w:proofErr w:type="spellEnd"/>
        <w:r w:rsidRPr="000E491E">
          <w:rPr>
            <w:rFonts w:ascii="Times New Roman" w:eastAsia="Times New Roman" w:hAnsi="Times New Roman" w:cs="Times New Roman"/>
            <w:color w:val="3F3F3F"/>
            <w:sz w:val="24"/>
            <w:szCs w:val="24"/>
          </w:rPr>
          <w:t xml:space="preserve">, </w:t>
        </w:r>
        <w:proofErr w:type="spellStart"/>
        <w:r w:rsidRPr="000E491E">
          <w:rPr>
            <w:rFonts w:ascii="Times New Roman" w:eastAsia="Times New Roman" w:hAnsi="Times New Roman" w:cs="Times New Roman"/>
            <w:color w:val="3F3F3F"/>
            <w:sz w:val="24"/>
            <w:szCs w:val="24"/>
          </w:rPr>
          <w:t>Dosa</w:t>
        </w:r>
        <w:proofErr w:type="spellEnd"/>
        <w:r w:rsidRPr="000E491E">
          <w:rPr>
            <w:rFonts w:ascii="Times New Roman" w:eastAsia="Times New Roman" w:hAnsi="Times New Roman" w:cs="Times New Roman"/>
            <w:color w:val="3F3F3F"/>
            <w:sz w:val="24"/>
            <w:szCs w:val="24"/>
          </w:rPr>
          <w:t xml:space="preserve"> Flour, </w:t>
        </w:r>
        <w:proofErr w:type="spellStart"/>
        <w:r w:rsidRPr="000E491E">
          <w:rPr>
            <w:rFonts w:ascii="Times New Roman" w:eastAsia="Times New Roman" w:hAnsi="Times New Roman" w:cs="Times New Roman"/>
            <w:color w:val="3F3F3F"/>
            <w:sz w:val="24"/>
            <w:szCs w:val="24"/>
          </w:rPr>
          <w:t>Chana</w:t>
        </w:r>
        <w:proofErr w:type="spellEnd"/>
        <w:r w:rsidRPr="000E491E">
          <w:rPr>
            <w:rFonts w:ascii="Times New Roman" w:eastAsia="Times New Roman" w:hAnsi="Times New Roman" w:cs="Times New Roman"/>
            <w:color w:val="3F3F3F"/>
            <w:sz w:val="24"/>
            <w:szCs w:val="24"/>
          </w:rPr>
          <w:t xml:space="preserve"> </w:t>
        </w:r>
        <w:proofErr w:type="spellStart"/>
        <w:r w:rsidRPr="000E491E">
          <w:rPr>
            <w:rFonts w:ascii="Times New Roman" w:eastAsia="Times New Roman" w:hAnsi="Times New Roman" w:cs="Times New Roman"/>
            <w:color w:val="3F3F3F"/>
            <w:sz w:val="24"/>
            <w:szCs w:val="24"/>
          </w:rPr>
          <w:t>Coapse</w:t>
        </w:r>
        <w:proofErr w:type="spellEnd"/>
        <w:r w:rsidRPr="000E491E">
          <w:rPr>
            <w:rFonts w:ascii="Times New Roman" w:eastAsia="Times New Roman" w:hAnsi="Times New Roman" w:cs="Times New Roman"/>
            <w:color w:val="3F3F3F"/>
            <w:sz w:val="24"/>
            <w:szCs w:val="24"/>
          </w:rPr>
          <w:t xml:space="preserve"> Flour, </w:t>
        </w:r>
        <w:proofErr w:type="spellStart"/>
        <w:r w:rsidRPr="000E491E">
          <w:rPr>
            <w:rFonts w:ascii="Times New Roman" w:eastAsia="Times New Roman" w:hAnsi="Times New Roman" w:cs="Times New Roman"/>
            <w:color w:val="3F3F3F"/>
            <w:sz w:val="24"/>
            <w:szCs w:val="24"/>
          </w:rPr>
          <w:t>Dhokla</w:t>
        </w:r>
        <w:proofErr w:type="spellEnd"/>
        <w:r w:rsidRPr="000E491E">
          <w:rPr>
            <w:rFonts w:ascii="Times New Roman" w:eastAsia="Times New Roman" w:hAnsi="Times New Roman" w:cs="Times New Roman"/>
            <w:color w:val="3F3F3F"/>
            <w:sz w:val="24"/>
            <w:szCs w:val="24"/>
          </w:rPr>
          <w:t xml:space="preserve"> Flour, </w:t>
        </w:r>
        <w:proofErr w:type="spellStart"/>
        <w:r w:rsidRPr="000E491E">
          <w:rPr>
            <w:rFonts w:ascii="Times New Roman" w:eastAsia="Times New Roman" w:hAnsi="Times New Roman" w:cs="Times New Roman"/>
            <w:color w:val="3F3F3F"/>
            <w:sz w:val="24"/>
            <w:szCs w:val="24"/>
          </w:rPr>
          <w:t>Lapsi</w:t>
        </w:r>
        <w:proofErr w:type="spellEnd"/>
        <w:r w:rsidRPr="000E491E">
          <w:rPr>
            <w:rFonts w:ascii="Times New Roman" w:eastAsia="Times New Roman" w:hAnsi="Times New Roman" w:cs="Times New Roman"/>
            <w:color w:val="3F3F3F"/>
            <w:sz w:val="24"/>
            <w:szCs w:val="24"/>
          </w:rPr>
          <w:t xml:space="preserve"> </w:t>
        </w:r>
        <w:proofErr w:type="spellStart"/>
        <w:r w:rsidRPr="000E491E">
          <w:rPr>
            <w:rFonts w:ascii="Times New Roman" w:eastAsia="Times New Roman" w:hAnsi="Times New Roman" w:cs="Times New Roman"/>
            <w:color w:val="3F3F3F"/>
            <w:sz w:val="24"/>
            <w:szCs w:val="24"/>
          </w:rPr>
          <w:t>Fada</w:t>
        </w:r>
        <w:proofErr w:type="spellEnd"/>
        <w:r w:rsidRPr="000E491E">
          <w:rPr>
            <w:rFonts w:ascii="Times New Roman" w:eastAsia="Times New Roman" w:hAnsi="Times New Roman" w:cs="Times New Roman"/>
            <w:color w:val="3F3F3F"/>
            <w:sz w:val="24"/>
            <w:szCs w:val="24"/>
          </w:rPr>
          <w:t xml:space="preserve"> Flour, Semolina Flour, </w:t>
        </w:r>
        <w:proofErr w:type="spellStart"/>
        <w:r w:rsidRPr="000E491E">
          <w:rPr>
            <w:rFonts w:ascii="Times New Roman" w:eastAsia="Times New Roman" w:hAnsi="Times New Roman" w:cs="Times New Roman"/>
            <w:color w:val="3F3F3F"/>
            <w:sz w:val="24"/>
            <w:szCs w:val="24"/>
          </w:rPr>
          <w:t>Soyabean</w:t>
        </w:r>
        <w:proofErr w:type="spellEnd"/>
        <w:r w:rsidRPr="000E491E">
          <w:rPr>
            <w:rFonts w:ascii="Times New Roman" w:eastAsia="Times New Roman" w:hAnsi="Times New Roman" w:cs="Times New Roman"/>
            <w:color w:val="3F3F3F"/>
            <w:sz w:val="24"/>
            <w:szCs w:val="24"/>
          </w:rPr>
          <w:t xml:space="preserve"> Flour, Wheat Coarse Flour and </w:t>
        </w:r>
        <w:proofErr w:type="spellStart"/>
        <w:r w:rsidRPr="000E491E">
          <w:rPr>
            <w:rFonts w:ascii="Times New Roman" w:eastAsia="Times New Roman" w:hAnsi="Times New Roman" w:cs="Times New Roman"/>
            <w:color w:val="3F3F3F"/>
            <w:sz w:val="24"/>
            <w:szCs w:val="24"/>
          </w:rPr>
          <w:t>Raagi</w:t>
        </w:r>
        <w:proofErr w:type="spellEnd"/>
        <w:r w:rsidRPr="000E491E">
          <w:rPr>
            <w:rFonts w:ascii="Times New Roman" w:eastAsia="Times New Roman" w:hAnsi="Times New Roman" w:cs="Times New Roman"/>
            <w:color w:val="3F3F3F"/>
            <w:sz w:val="24"/>
            <w:szCs w:val="24"/>
          </w:rPr>
          <w:t xml:space="preserve"> Flour....</w:t>
        </w:r>
        <w:r w:rsidRPr="000E491E">
          <w:rPr>
            <w:rFonts w:ascii="Times New Roman" w:eastAsia="Times New Roman" w:hAnsi="Times New Roman" w:cs="Times New Roman"/>
            <w:color w:val="3499DC"/>
            <w:sz w:val="24"/>
            <w:szCs w:val="24"/>
          </w:rPr>
          <w:t>To the page</w:t>
        </w:r>
      </w:ins>
    </w:p>
    <w:p w:rsidR="000E491E" w:rsidRPr="000E491E" w:rsidRDefault="000E491E" w:rsidP="000E491E">
      <w:pPr>
        <w:shd w:val="clear" w:color="auto" w:fill="FFFFFF"/>
        <w:spacing w:after="68" w:line="240" w:lineRule="auto"/>
        <w:outlineLvl w:val="2"/>
        <w:rPr>
          <w:ins w:id="898" w:author="Unknown"/>
          <w:rFonts w:ascii="inherit" w:eastAsia="Times New Roman" w:hAnsi="inherit" w:cs="Times New Roman"/>
          <w:b/>
          <w:bCs/>
          <w:color w:val="3F3F3F"/>
          <w:sz w:val="18"/>
          <w:szCs w:val="18"/>
        </w:rPr>
      </w:pPr>
      <w:ins w:id="899"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70"/>
        </w:numPr>
        <w:shd w:val="clear" w:color="auto" w:fill="FFFFFF"/>
        <w:spacing w:before="100" w:beforeAutospacing="1" w:after="100" w:afterAutospacing="1" w:line="240" w:lineRule="auto"/>
        <w:ind w:left="-612" w:right="-612"/>
        <w:rPr>
          <w:ins w:id="900" w:author="Unknown"/>
          <w:rFonts w:ascii="Times New Roman" w:eastAsia="Times New Roman" w:hAnsi="Times New Roman" w:cs="Times New Roman"/>
          <w:color w:val="3F3F3F"/>
          <w:sz w:val="18"/>
          <w:szCs w:val="18"/>
        </w:rPr>
      </w:pPr>
      <w:ins w:id="901" w:author="Unknown">
        <w:r w:rsidRPr="000E491E">
          <w:rPr>
            <w:rFonts w:ascii="Times New Roman" w:eastAsia="Times New Roman" w:hAnsi="Times New Roman" w:cs="Times New Roman"/>
            <w:color w:val="3F3F3F"/>
            <w:sz w:val="18"/>
            <w:szCs w:val="18"/>
          </w:rPr>
          <w:t>Agriculture and forestry</w:t>
        </w:r>
      </w:ins>
    </w:p>
    <w:p w:rsidR="000E491E" w:rsidRPr="000E491E" w:rsidRDefault="000E491E" w:rsidP="000E491E">
      <w:pPr>
        <w:numPr>
          <w:ilvl w:val="0"/>
          <w:numId w:val="70"/>
        </w:numPr>
        <w:shd w:val="clear" w:color="auto" w:fill="FFFFFF"/>
        <w:spacing w:before="100" w:beforeAutospacing="1" w:after="100" w:afterAutospacing="1" w:line="240" w:lineRule="auto"/>
        <w:ind w:left="-612" w:right="-612"/>
        <w:rPr>
          <w:ins w:id="902" w:author="Unknown"/>
          <w:rFonts w:ascii="Times New Roman" w:eastAsia="Times New Roman" w:hAnsi="Times New Roman" w:cs="Times New Roman"/>
          <w:color w:val="3F3F3F"/>
          <w:sz w:val="18"/>
          <w:szCs w:val="18"/>
        </w:rPr>
      </w:pPr>
      <w:ins w:id="903" w:author="Unknown">
        <w:r w:rsidRPr="000E491E">
          <w:rPr>
            <w:rFonts w:ascii="Times New Roman" w:eastAsia="Times New Roman" w:hAnsi="Times New Roman" w:cs="Times New Roman"/>
            <w:color w:val="3F3F3F"/>
            <w:sz w:val="18"/>
            <w:szCs w:val="18"/>
          </w:rPr>
          <w:t>Seeds, agricultural and horticultural</w:t>
        </w:r>
      </w:ins>
    </w:p>
    <w:p w:rsidR="000E491E" w:rsidRPr="000E491E" w:rsidRDefault="000E491E" w:rsidP="000E491E">
      <w:pPr>
        <w:numPr>
          <w:ilvl w:val="0"/>
          <w:numId w:val="70"/>
        </w:numPr>
        <w:shd w:val="clear" w:color="auto" w:fill="FFFFFF"/>
        <w:spacing w:before="100" w:beforeAutospacing="1" w:after="100" w:afterAutospacing="1" w:line="240" w:lineRule="auto"/>
        <w:ind w:left="-612" w:right="-612"/>
        <w:rPr>
          <w:ins w:id="904" w:author="Unknown"/>
          <w:rFonts w:ascii="Times New Roman" w:eastAsia="Times New Roman" w:hAnsi="Times New Roman" w:cs="Times New Roman"/>
          <w:color w:val="3F3F3F"/>
          <w:sz w:val="18"/>
          <w:szCs w:val="18"/>
        </w:rPr>
      </w:pPr>
      <w:ins w:id="905" w:author="Unknown">
        <w:r w:rsidRPr="000E491E">
          <w:rPr>
            <w:rFonts w:ascii="Times New Roman" w:eastAsia="Times New Roman" w:hAnsi="Times New Roman" w:cs="Times New Roman"/>
            <w:color w:val="3F3F3F"/>
            <w:sz w:val="18"/>
            <w:szCs w:val="18"/>
          </w:rPr>
          <w:t>Seeds, soya bean...</w:t>
        </w:r>
      </w:ins>
    </w:p>
    <w:p w:rsidR="000E491E" w:rsidRPr="000E491E" w:rsidRDefault="00C57EDB" w:rsidP="000E491E">
      <w:pPr>
        <w:shd w:val="clear" w:color="auto" w:fill="FFFFFF"/>
        <w:spacing w:line="240" w:lineRule="auto"/>
        <w:rPr>
          <w:ins w:id="906" w:author="Unknown"/>
          <w:rFonts w:ascii="Times New Roman" w:eastAsia="Times New Roman" w:hAnsi="Times New Roman" w:cs="Times New Roman"/>
          <w:sz w:val="24"/>
          <w:szCs w:val="24"/>
        </w:rPr>
      </w:pPr>
      <w:ins w:id="907"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908" w:author="Unknown"/>
          <w:rFonts w:ascii="Times New Roman" w:eastAsia="Times New Roman" w:hAnsi="Times New Roman" w:cs="Times New Roman"/>
          <w:color w:val="3F3F3F"/>
          <w:sz w:val="24"/>
          <w:szCs w:val="24"/>
        </w:rPr>
      </w:pPr>
      <w:ins w:id="909" w:author="Unknown">
        <w:r w:rsidRPr="000E491E">
          <w:rPr>
            <w:rFonts w:ascii="Times New Roman" w:eastAsia="Times New Roman" w:hAnsi="Times New Roman" w:cs="Times New Roman"/>
            <w:sz w:val="24"/>
            <w:szCs w:val="24"/>
          </w:rPr>
          <w:lastRenderedPageBreak/>
          <w:fldChar w:fldCharType="begin"/>
        </w:r>
        <w:r w:rsidR="000E491E" w:rsidRPr="000E491E">
          <w:rPr>
            <w:rFonts w:ascii="Times New Roman" w:eastAsia="Times New Roman" w:hAnsi="Times New Roman" w:cs="Times New Roman"/>
            <w:sz w:val="24"/>
            <w:szCs w:val="24"/>
          </w:rPr>
          <w:instrText xml:space="preserve"> HYPERLINK "https://in.kompass.com/c/venus-tapioca-products/in752623/" \o "Venus Tapioca Products"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910" w:author="Unknown"/>
          <w:rFonts w:ascii="inherit" w:eastAsia="Times New Roman" w:hAnsi="inherit" w:cs="Times New Roman"/>
          <w:b/>
          <w:bCs/>
          <w:color w:val="198B84"/>
          <w:sz w:val="20"/>
          <w:szCs w:val="20"/>
        </w:rPr>
      </w:pPr>
      <w:ins w:id="911" w:author="Unknown">
        <w:r w:rsidRPr="000E491E">
          <w:rPr>
            <w:rFonts w:ascii="inherit" w:eastAsia="Times New Roman" w:hAnsi="inherit" w:cs="Times New Roman"/>
            <w:b/>
            <w:bCs/>
            <w:color w:val="198B84"/>
            <w:sz w:val="20"/>
          </w:rPr>
          <w:t>Venus Tapioca Products</w:t>
        </w:r>
      </w:ins>
    </w:p>
    <w:p w:rsidR="000E491E" w:rsidRPr="000E491E" w:rsidRDefault="000E491E" w:rsidP="000E491E">
      <w:pPr>
        <w:shd w:val="clear" w:color="auto" w:fill="FFFFFF"/>
        <w:spacing w:after="0" w:line="240" w:lineRule="auto"/>
        <w:rPr>
          <w:ins w:id="912" w:author="Unknown"/>
          <w:rFonts w:ascii="Times New Roman" w:eastAsia="Times New Roman" w:hAnsi="Times New Roman" w:cs="Times New Roman"/>
          <w:color w:val="3F3F3F"/>
          <w:sz w:val="24"/>
          <w:szCs w:val="24"/>
        </w:rPr>
      </w:pPr>
      <w:ins w:id="913" w:author="Unknown">
        <w:r w:rsidRPr="000E491E">
          <w:rPr>
            <w:rFonts w:ascii="Times New Roman" w:eastAsia="Times New Roman" w:hAnsi="Times New Roman" w:cs="Times New Roman"/>
            <w:color w:val="3F3F3F"/>
            <w:sz w:val="16"/>
          </w:rPr>
          <w:t>Salem - India</w:t>
        </w:r>
      </w:ins>
    </w:p>
    <w:p w:rsidR="000E491E" w:rsidRPr="000E491E" w:rsidRDefault="000E491E" w:rsidP="000E491E">
      <w:pPr>
        <w:shd w:val="clear" w:color="auto" w:fill="FFFFFF"/>
        <w:spacing w:after="136" w:line="240" w:lineRule="auto"/>
        <w:rPr>
          <w:ins w:id="914" w:author="Unknown"/>
          <w:rFonts w:ascii="Times New Roman" w:eastAsia="Times New Roman" w:hAnsi="Times New Roman" w:cs="Times New Roman"/>
          <w:sz w:val="24"/>
          <w:szCs w:val="24"/>
        </w:rPr>
      </w:pPr>
      <w:ins w:id="915" w:author="Unknown">
        <w:r w:rsidRPr="000E491E">
          <w:rPr>
            <w:rFonts w:ascii="Times New Roman" w:eastAsia="Times New Roman" w:hAnsi="Times New Roman" w:cs="Times New Roman"/>
            <w:color w:val="3F3F3F"/>
            <w:sz w:val="24"/>
            <w:szCs w:val="24"/>
          </w:rPr>
          <w:t xml:space="preserve">Manufacturers and Exporters of Tapioca Starch, Sago, Sago Broken, Tapioca </w:t>
        </w:r>
        <w:proofErr w:type="spellStart"/>
        <w:r w:rsidRPr="000E491E">
          <w:rPr>
            <w:rFonts w:ascii="Times New Roman" w:eastAsia="Times New Roman" w:hAnsi="Times New Roman" w:cs="Times New Roman"/>
            <w:color w:val="3F3F3F"/>
            <w:sz w:val="24"/>
            <w:szCs w:val="24"/>
          </w:rPr>
          <w:t>Thippi</w:t>
        </w:r>
        <w:proofErr w:type="spellEnd"/>
        <w:r w:rsidRPr="000E491E">
          <w:rPr>
            <w:rFonts w:ascii="Times New Roman" w:eastAsia="Times New Roman" w:hAnsi="Times New Roman" w:cs="Times New Roman"/>
            <w:color w:val="3F3F3F"/>
            <w:sz w:val="24"/>
            <w:szCs w:val="24"/>
          </w:rPr>
          <w:t xml:space="preserve"> Flour, Chips Flour, Tapioca </w:t>
        </w:r>
        <w:proofErr w:type="spellStart"/>
        <w:r w:rsidRPr="000E491E">
          <w:rPr>
            <w:rFonts w:ascii="Times New Roman" w:eastAsia="Times New Roman" w:hAnsi="Times New Roman" w:cs="Times New Roman"/>
            <w:color w:val="3F3F3F"/>
            <w:sz w:val="24"/>
            <w:szCs w:val="24"/>
          </w:rPr>
          <w:t>Kappi</w:t>
        </w:r>
        <w:proofErr w:type="spellEnd"/>
        <w:r w:rsidRPr="000E491E">
          <w:rPr>
            <w:rFonts w:ascii="Times New Roman" w:eastAsia="Times New Roman" w:hAnsi="Times New Roman" w:cs="Times New Roman"/>
            <w:color w:val="3F3F3F"/>
            <w:sz w:val="24"/>
            <w:szCs w:val="24"/>
          </w:rPr>
          <w:t>, Cattle Feed Items.</w:t>
        </w:r>
      </w:ins>
    </w:p>
    <w:p w:rsidR="000E491E" w:rsidRPr="000E491E" w:rsidRDefault="000E491E" w:rsidP="000E491E">
      <w:pPr>
        <w:shd w:val="clear" w:color="auto" w:fill="FFFFFF"/>
        <w:spacing w:after="68" w:line="240" w:lineRule="auto"/>
        <w:outlineLvl w:val="2"/>
        <w:rPr>
          <w:ins w:id="916" w:author="Unknown"/>
          <w:rFonts w:ascii="inherit" w:eastAsia="Times New Roman" w:hAnsi="inherit" w:cs="Times New Roman"/>
          <w:b/>
          <w:bCs/>
          <w:color w:val="3F3F3F"/>
          <w:sz w:val="18"/>
          <w:szCs w:val="18"/>
        </w:rPr>
      </w:pPr>
      <w:ins w:id="917"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71"/>
        </w:numPr>
        <w:shd w:val="clear" w:color="auto" w:fill="FFFFFF"/>
        <w:spacing w:before="100" w:beforeAutospacing="1" w:after="100" w:afterAutospacing="1" w:line="240" w:lineRule="auto"/>
        <w:ind w:left="-612" w:right="-612"/>
        <w:rPr>
          <w:ins w:id="918" w:author="Unknown"/>
          <w:rFonts w:ascii="Times New Roman" w:eastAsia="Times New Roman" w:hAnsi="Times New Roman" w:cs="Times New Roman"/>
          <w:color w:val="3F3F3F"/>
          <w:sz w:val="18"/>
          <w:szCs w:val="18"/>
        </w:rPr>
      </w:pPr>
      <w:ins w:id="919" w:author="Unknown">
        <w:r w:rsidRPr="000E491E">
          <w:rPr>
            <w:rFonts w:ascii="Times New Roman" w:eastAsia="Times New Roman" w:hAnsi="Times New Roman" w:cs="Times New Roman"/>
            <w:color w:val="3F3F3F"/>
            <w:sz w:val="18"/>
            <w:szCs w:val="18"/>
          </w:rPr>
          <w:t>Flour, non-cereal</w:t>
        </w:r>
      </w:ins>
    </w:p>
    <w:p w:rsidR="000E491E" w:rsidRPr="000E491E" w:rsidRDefault="000E491E" w:rsidP="000E491E">
      <w:pPr>
        <w:numPr>
          <w:ilvl w:val="0"/>
          <w:numId w:val="71"/>
        </w:numPr>
        <w:shd w:val="clear" w:color="auto" w:fill="FFFFFF"/>
        <w:spacing w:before="100" w:beforeAutospacing="1" w:after="100" w:afterAutospacing="1" w:line="240" w:lineRule="auto"/>
        <w:ind w:left="-612" w:right="-612"/>
        <w:rPr>
          <w:ins w:id="920" w:author="Unknown"/>
          <w:rFonts w:ascii="Times New Roman" w:eastAsia="Times New Roman" w:hAnsi="Times New Roman" w:cs="Times New Roman"/>
          <w:color w:val="3F3F3F"/>
          <w:sz w:val="18"/>
          <w:szCs w:val="18"/>
        </w:rPr>
      </w:pPr>
      <w:ins w:id="921"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71"/>
        </w:numPr>
        <w:shd w:val="clear" w:color="auto" w:fill="FFFFFF"/>
        <w:spacing w:before="100" w:beforeAutospacing="1" w:after="100" w:afterAutospacing="1" w:line="240" w:lineRule="auto"/>
        <w:ind w:left="-612" w:right="-612"/>
        <w:rPr>
          <w:ins w:id="922" w:author="Unknown"/>
          <w:rFonts w:ascii="Times New Roman" w:eastAsia="Times New Roman" w:hAnsi="Times New Roman" w:cs="Times New Roman"/>
          <w:color w:val="3F3F3F"/>
          <w:sz w:val="18"/>
          <w:szCs w:val="18"/>
        </w:rPr>
      </w:pPr>
      <w:ins w:id="923" w:author="Unknown">
        <w:r w:rsidRPr="000E491E">
          <w:rPr>
            <w:rFonts w:ascii="Times New Roman" w:eastAsia="Times New Roman" w:hAnsi="Times New Roman" w:cs="Times New Roman"/>
            <w:color w:val="3F3F3F"/>
            <w:sz w:val="18"/>
            <w:szCs w:val="18"/>
          </w:rPr>
          <w:t>Flour, sago...</w:t>
        </w:r>
      </w:ins>
    </w:p>
    <w:p w:rsidR="000E491E" w:rsidRPr="000E491E" w:rsidRDefault="00C57EDB" w:rsidP="000E491E">
      <w:pPr>
        <w:shd w:val="clear" w:color="auto" w:fill="FFFFFF"/>
        <w:spacing w:line="240" w:lineRule="auto"/>
        <w:rPr>
          <w:ins w:id="924" w:author="Unknown"/>
          <w:rFonts w:ascii="Times New Roman" w:eastAsia="Times New Roman" w:hAnsi="Times New Roman" w:cs="Times New Roman"/>
          <w:sz w:val="24"/>
          <w:szCs w:val="24"/>
        </w:rPr>
      </w:pPr>
      <w:ins w:id="925"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926" w:author="Unknown"/>
          <w:rFonts w:ascii="Times New Roman" w:eastAsia="Times New Roman" w:hAnsi="Times New Roman" w:cs="Times New Roman"/>
          <w:color w:val="3F3F3F"/>
          <w:sz w:val="24"/>
          <w:szCs w:val="24"/>
        </w:rPr>
      </w:pPr>
      <w:ins w:id="92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"https://in.kompass.com/c/north-gujarat-sat-isabgul-industries-private-limited/in758718/" \o "North Gujarat Sat Isabgul Industries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928" w:author="Unknown"/>
          <w:rFonts w:ascii="inherit" w:eastAsia="Times New Roman" w:hAnsi="inherit" w:cs="Times New Roman"/>
          <w:b/>
          <w:bCs/>
          <w:color w:val="198B84"/>
          <w:sz w:val="20"/>
          <w:szCs w:val="20"/>
        </w:rPr>
      </w:pPr>
      <w:ins w:id="929" w:author="Unknown">
        <w:r w:rsidRPr="000E491E">
          <w:rPr>
            <w:rFonts w:ascii="inherit" w:eastAsia="Times New Roman" w:hAnsi="inherit" w:cs="Times New Roman"/>
            <w:b/>
            <w:bCs/>
            <w:color w:val="198B84"/>
            <w:sz w:val="20"/>
          </w:rPr>
          <w:t xml:space="preserve">North Gujarat Sat </w:t>
        </w:r>
        <w:proofErr w:type="spellStart"/>
        <w:r w:rsidRPr="000E491E">
          <w:rPr>
            <w:rFonts w:ascii="inherit" w:eastAsia="Times New Roman" w:hAnsi="inherit" w:cs="Times New Roman"/>
            <w:b/>
            <w:bCs/>
            <w:color w:val="198B84"/>
            <w:sz w:val="20"/>
          </w:rPr>
          <w:t>Isabgul</w:t>
        </w:r>
        <w:proofErr w:type="spellEnd"/>
        <w:r w:rsidRPr="000E491E">
          <w:rPr>
            <w:rFonts w:ascii="inherit" w:eastAsia="Times New Roman" w:hAnsi="inherit" w:cs="Times New Roman"/>
            <w:b/>
            <w:bCs/>
            <w:color w:val="198B84"/>
            <w:sz w:val="20"/>
          </w:rPr>
          <w:t xml:space="preserve"> Industries Private Limited</w:t>
        </w:r>
      </w:ins>
    </w:p>
    <w:p w:rsidR="000E491E" w:rsidRPr="000E491E" w:rsidRDefault="000E491E" w:rsidP="000E491E">
      <w:pPr>
        <w:shd w:val="clear" w:color="auto" w:fill="FFFFFF"/>
        <w:spacing w:after="0" w:line="240" w:lineRule="auto"/>
        <w:rPr>
          <w:ins w:id="930" w:author="Unknown"/>
          <w:rFonts w:ascii="Times New Roman" w:eastAsia="Times New Roman" w:hAnsi="Times New Roman" w:cs="Times New Roman"/>
          <w:color w:val="3F3F3F"/>
          <w:sz w:val="24"/>
          <w:szCs w:val="24"/>
        </w:rPr>
      </w:pPr>
      <w:proofErr w:type="spellStart"/>
      <w:ins w:id="931" w:author="Unknown">
        <w:r w:rsidRPr="000E491E">
          <w:rPr>
            <w:rFonts w:ascii="Times New Roman" w:eastAsia="Times New Roman" w:hAnsi="Times New Roman" w:cs="Times New Roman"/>
            <w:color w:val="3F3F3F"/>
            <w:sz w:val="16"/>
          </w:rPr>
          <w:t>Unjha</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136" w:line="240" w:lineRule="auto"/>
        <w:rPr>
          <w:ins w:id="932" w:author="Unknown"/>
          <w:rFonts w:ascii="Times New Roman" w:eastAsia="Times New Roman" w:hAnsi="Times New Roman" w:cs="Times New Roman"/>
          <w:sz w:val="24"/>
          <w:szCs w:val="24"/>
        </w:rPr>
      </w:pPr>
      <w:proofErr w:type="gramStart"/>
      <w:ins w:id="933" w:author="Unknown">
        <w:r w:rsidRPr="000E491E">
          <w:rPr>
            <w:rFonts w:ascii="Times New Roman" w:eastAsia="Times New Roman" w:hAnsi="Times New Roman" w:cs="Times New Roman"/>
            <w:color w:val="3F3F3F"/>
            <w:sz w:val="24"/>
            <w:szCs w:val="24"/>
          </w:rPr>
          <w:t xml:space="preserve">Manufacturer &amp; Exporters of Supreme </w:t>
        </w:r>
        <w:proofErr w:type="spellStart"/>
        <w:r w:rsidRPr="000E491E">
          <w:rPr>
            <w:rFonts w:ascii="Times New Roman" w:eastAsia="Times New Roman" w:hAnsi="Times New Roman" w:cs="Times New Roman"/>
            <w:color w:val="3F3F3F"/>
            <w:sz w:val="24"/>
            <w:szCs w:val="24"/>
          </w:rPr>
          <w:t>Psyllium</w:t>
        </w:r>
        <w:proofErr w:type="spellEnd"/>
        <w:r w:rsidRPr="000E491E">
          <w:rPr>
            <w:rFonts w:ascii="Times New Roman" w:eastAsia="Times New Roman" w:hAnsi="Times New Roman" w:cs="Times New Roman"/>
            <w:color w:val="3F3F3F"/>
            <w:sz w:val="24"/>
            <w:szCs w:val="24"/>
          </w:rPr>
          <w:t xml:space="preserve"> Products and Accessories such as </w:t>
        </w:r>
        <w:proofErr w:type="spellStart"/>
        <w:r w:rsidRPr="000E491E">
          <w:rPr>
            <w:rFonts w:ascii="Times New Roman" w:eastAsia="Times New Roman" w:hAnsi="Times New Roman" w:cs="Times New Roman"/>
            <w:color w:val="3F3F3F"/>
            <w:sz w:val="24"/>
            <w:szCs w:val="24"/>
          </w:rPr>
          <w:t>Psyllium</w:t>
        </w:r>
        <w:proofErr w:type="spellEnd"/>
        <w:r w:rsidRPr="000E491E">
          <w:rPr>
            <w:rFonts w:ascii="Times New Roman" w:eastAsia="Times New Roman" w:hAnsi="Times New Roman" w:cs="Times New Roman"/>
            <w:color w:val="3F3F3F"/>
            <w:sz w:val="24"/>
            <w:szCs w:val="24"/>
          </w:rPr>
          <w:t xml:space="preserve"> Husk, </w:t>
        </w:r>
        <w:proofErr w:type="spellStart"/>
        <w:r w:rsidRPr="000E491E">
          <w:rPr>
            <w:rFonts w:ascii="Times New Roman" w:eastAsia="Times New Roman" w:hAnsi="Times New Roman" w:cs="Times New Roman"/>
            <w:color w:val="3F3F3F"/>
            <w:sz w:val="24"/>
            <w:szCs w:val="24"/>
          </w:rPr>
          <w:t>Psyllium</w:t>
        </w:r>
        <w:proofErr w:type="spellEnd"/>
        <w:r w:rsidRPr="000E491E">
          <w:rPr>
            <w:rFonts w:ascii="Times New Roman" w:eastAsia="Times New Roman" w:hAnsi="Times New Roman" w:cs="Times New Roman"/>
            <w:color w:val="3F3F3F"/>
            <w:sz w:val="24"/>
            <w:szCs w:val="24"/>
          </w:rPr>
          <w:t xml:space="preserve"> Powder</w:t>
        </w:r>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934" w:author="Unknown"/>
          <w:rFonts w:ascii="inherit" w:eastAsia="Times New Roman" w:hAnsi="inherit" w:cs="Times New Roman"/>
          <w:b/>
          <w:bCs/>
          <w:color w:val="3F3F3F"/>
          <w:sz w:val="18"/>
          <w:szCs w:val="18"/>
        </w:rPr>
      </w:pPr>
      <w:ins w:id="935"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72"/>
        </w:numPr>
        <w:shd w:val="clear" w:color="auto" w:fill="FFFFFF"/>
        <w:spacing w:before="100" w:beforeAutospacing="1" w:after="100" w:afterAutospacing="1" w:line="240" w:lineRule="auto"/>
        <w:ind w:left="-612" w:right="-612"/>
        <w:rPr>
          <w:ins w:id="936" w:author="Unknown"/>
          <w:rFonts w:ascii="Times New Roman" w:eastAsia="Times New Roman" w:hAnsi="Times New Roman" w:cs="Times New Roman"/>
          <w:color w:val="3F3F3F"/>
          <w:sz w:val="18"/>
          <w:szCs w:val="18"/>
        </w:rPr>
      </w:pPr>
      <w:ins w:id="937" w:author="Unknown">
        <w:r w:rsidRPr="000E491E">
          <w:rPr>
            <w:rFonts w:ascii="Times New Roman" w:eastAsia="Times New Roman" w:hAnsi="Times New Roman" w:cs="Times New Roman"/>
            <w:color w:val="3F3F3F"/>
            <w:sz w:val="18"/>
            <w:szCs w:val="18"/>
          </w:rPr>
          <w:t>Agriculture and forestry</w:t>
        </w:r>
      </w:ins>
    </w:p>
    <w:p w:rsidR="000E491E" w:rsidRPr="000E491E" w:rsidRDefault="000E491E" w:rsidP="000E491E">
      <w:pPr>
        <w:numPr>
          <w:ilvl w:val="0"/>
          <w:numId w:val="72"/>
        </w:numPr>
        <w:shd w:val="clear" w:color="auto" w:fill="FFFFFF"/>
        <w:spacing w:before="100" w:beforeAutospacing="1" w:after="100" w:afterAutospacing="1" w:line="240" w:lineRule="auto"/>
        <w:ind w:left="-612" w:right="-612"/>
        <w:rPr>
          <w:ins w:id="938" w:author="Unknown"/>
          <w:rFonts w:ascii="Times New Roman" w:eastAsia="Times New Roman" w:hAnsi="Times New Roman" w:cs="Times New Roman"/>
          <w:color w:val="3F3F3F"/>
          <w:sz w:val="18"/>
          <w:szCs w:val="18"/>
        </w:rPr>
      </w:pPr>
      <w:ins w:id="939" w:author="Unknown">
        <w:r w:rsidRPr="000E491E">
          <w:rPr>
            <w:rFonts w:ascii="Times New Roman" w:eastAsia="Times New Roman" w:hAnsi="Times New Roman" w:cs="Times New Roman"/>
            <w:color w:val="3F3F3F"/>
            <w:sz w:val="18"/>
            <w:szCs w:val="18"/>
          </w:rPr>
          <w:t>Medicinal herbs and plants</w:t>
        </w:r>
      </w:ins>
    </w:p>
    <w:p w:rsidR="000E491E" w:rsidRPr="000E491E" w:rsidRDefault="000E491E" w:rsidP="000E491E">
      <w:pPr>
        <w:numPr>
          <w:ilvl w:val="0"/>
          <w:numId w:val="72"/>
        </w:numPr>
        <w:shd w:val="clear" w:color="auto" w:fill="FFFFFF"/>
        <w:spacing w:before="100" w:beforeAutospacing="1" w:after="100" w:afterAutospacing="1" w:line="240" w:lineRule="auto"/>
        <w:ind w:left="-612" w:right="-612"/>
        <w:rPr>
          <w:ins w:id="940" w:author="Unknown"/>
          <w:rFonts w:ascii="Times New Roman" w:eastAsia="Times New Roman" w:hAnsi="Times New Roman" w:cs="Times New Roman"/>
          <w:color w:val="3F3F3F"/>
          <w:sz w:val="18"/>
          <w:szCs w:val="18"/>
        </w:rPr>
      </w:pPr>
      <w:proofErr w:type="spellStart"/>
      <w:ins w:id="941" w:author="Unknown">
        <w:r w:rsidRPr="000E491E">
          <w:rPr>
            <w:rFonts w:ascii="Times New Roman" w:eastAsia="Times New Roman" w:hAnsi="Times New Roman" w:cs="Times New Roman"/>
            <w:color w:val="3F3F3F"/>
            <w:sz w:val="18"/>
            <w:szCs w:val="18"/>
          </w:rPr>
          <w:t>Psyllium</w:t>
        </w:r>
        <w:proofErr w:type="spellEnd"/>
        <w:r w:rsidRPr="000E491E">
          <w:rPr>
            <w:rFonts w:ascii="Times New Roman" w:eastAsia="Times New Roman" w:hAnsi="Times New Roman" w:cs="Times New Roman"/>
            <w:color w:val="3F3F3F"/>
            <w:sz w:val="18"/>
            <w:szCs w:val="18"/>
          </w:rPr>
          <w:t>/</w:t>
        </w:r>
        <w:proofErr w:type="spellStart"/>
        <w:r w:rsidRPr="000E491E">
          <w:rPr>
            <w:rFonts w:ascii="Times New Roman" w:eastAsia="Times New Roman" w:hAnsi="Times New Roman" w:cs="Times New Roman"/>
            <w:color w:val="3F3F3F"/>
            <w:sz w:val="18"/>
            <w:szCs w:val="18"/>
          </w:rPr>
          <w:t>plantago</w:t>
        </w:r>
        <w:proofErr w:type="spellEnd"/>
        <w:r w:rsidRPr="000E491E">
          <w:rPr>
            <w:rFonts w:ascii="Times New Roman" w:eastAsia="Times New Roman" w:hAnsi="Times New Roman" w:cs="Times New Roman"/>
            <w:color w:val="3F3F3F"/>
            <w:sz w:val="18"/>
            <w:szCs w:val="18"/>
          </w:rPr>
          <w:t xml:space="preserve"> seeds...</w:t>
        </w:r>
      </w:ins>
    </w:p>
    <w:p w:rsidR="000E491E" w:rsidRPr="000E491E" w:rsidRDefault="00C57EDB" w:rsidP="000E491E">
      <w:pPr>
        <w:shd w:val="clear" w:color="auto" w:fill="FFFFFF"/>
        <w:spacing w:line="240" w:lineRule="auto"/>
        <w:rPr>
          <w:ins w:id="942" w:author="Unknown"/>
          <w:rFonts w:ascii="Times New Roman" w:eastAsia="Times New Roman" w:hAnsi="Times New Roman" w:cs="Times New Roman"/>
          <w:sz w:val="24"/>
          <w:szCs w:val="24"/>
        </w:rPr>
      </w:pPr>
      <w:ins w:id="943"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944" w:author="Unknown"/>
          <w:rFonts w:ascii="Times New Roman" w:eastAsia="Times New Roman" w:hAnsi="Times New Roman" w:cs="Times New Roman"/>
          <w:color w:val="3F3F3F"/>
          <w:sz w:val="24"/>
          <w:szCs w:val="24"/>
        </w:rPr>
      </w:pPr>
      <w:ins w:id="94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"https://in.kompass.com/c/sri-rama-poultry-feeds/in758741/" \o "Sri Rama Poultry Feeds"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946" w:author="Unknown"/>
          <w:rFonts w:ascii="inherit" w:eastAsia="Times New Roman" w:hAnsi="inherit" w:cs="Times New Roman"/>
          <w:b/>
          <w:bCs/>
          <w:color w:val="198B84"/>
          <w:sz w:val="20"/>
          <w:szCs w:val="20"/>
        </w:rPr>
      </w:pPr>
      <w:ins w:id="947" w:author="Unknown">
        <w:r w:rsidRPr="000E491E">
          <w:rPr>
            <w:rFonts w:ascii="inherit" w:eastAsia="Times New Roman" w:hAnsi="inherit" w:cs="Times New Roman"/>
            <w:b/>
            <w:bCs/>
            <w:color w:val="198B84"/>
            <w:sz w:val="20"/>
          </w:rPr>
          <w:t>Sri Rama Poultry Feeds</w:t>
        </w:r>
      </w:ins>
    </w:p>
    <w:p w:rsidR="000E491E" w:rsidRPr="000E491E" w:rsidRDefault="000E491E" w:rsidP="000E491E">
      <w:pPr>
        <w:shd w:val="clear" w:color="auto" w:fill="FFFFFF"/>
        <w:spacing w:after="0" w:line="240" w:lineRule="auto"/>
        <w:rPr>
          <w:ins w:id="948" w:author="Unknown"/>
          <w:rFonts w:ascii="Times New Roman" w:eastAsia="Times New Roman" w:hAnsi="Times New Roman" w:cs="Times New Roman"/>
          <w:color w:val="3F3F3F"/>
          <w:sz w:val="24"/>
          <w:szCs w:val="24"/>
        </w:rPr>
      </w:pPr>
      <w:ins w:id="949" w:author="Unknown">
        <w:r w:rsidRPr="000E491E">
          <w:rPr>
            <w:rFonts w:ascii="Times New Roman" w:eastAsia="Times New Roman" w:hAnsi="Times New Roman" w:cs="Times New Roman"/>
            <w:color w:val="3F3F3F"/>
            <w:sz w:val="16"/>
          </w:rPr>
          <w:t>Hyderabad - India</w:t>
        </w:r>
      </w:ins>
    </w:p>
    <w:p w:rsidR="000E491E" w:rsidRPr="000E491E" w:rsidRDefault="000E491E" w:rsidP="000E491E">
      <w:pPr>
        <w:shd w:val="clear" w:color="auto" w:fill="FFFFFF"/>
        <w:spacing w:after="136" w:line="240" w:lineRule="auto"/>
        <w:rPr>
          <w:ins w:id="950" w:author="Unknown"/>
          <w:rFonts w:ascii="Times New Roman" w:eastAsia="Times New Roman" w:hAnsi="Times New Roman" w:cs="Times New Roman"/>
          <w:sz w:val="24"/>
          <w:szCs w:val="24"/>
        </w:rPr>
      </w:pPr>
      <w:ins w:id="951" w:author="Unknown">
        <w:r w:rsidRPr="000E491E">
          <w:rPr>
            <w:rFonts w:ascii="Times New Roman" w:eastAsia="Times New Roman" w:hAnsi="Times New Roman" w:cs="Times New Roman"/>
            <w:color w:val="3F3F3F"/>
            <w:sz w:val="24"/>
            <w:szCs w:val="24"/>
          </w:rPr>
          <w:t>Manufacturers of Poultry Feeds &amp; Cattle Feed Supplements.</w:t>
        </w:r>
      </w:ins>
    </w:p>
    <w:p w:rsidR="000E491E" w:rsidRPr="000E491E" w:rsidRDefault="000E491E" w:rsidP="000E491E">
      <w:pPr>
        <w:shd w:val="clear" w:color="auto" w:fill="FFFFFF"/>
        <w:spacing w:after="68" w:line="240" w:lineRule="auto"/>
        <w:outlineLvl w:val="2"/>
        <w:rPr>
          <w:ins w:id="952" w:author="Unknown"/>
          <w:rFonts w:ascii="inherit" w:eastAsia="Times New Roman" w:hAnsi="inherit" w:cs="Times New Roman"/>
          <w:b/>
          <w:bCs/>
          <w:color w:val="3F3F3F"/>
          <w:sz w:val="18"/>
          <w:szCs w:val="18"/>
        </w:rPr>
      </w:pPr>
      <w:ins w:id="953"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73"/>
        </w:numPr>
        <w:shd w:val="clear" w:color="auto" w:fill="FFFFFF"/>
        <w:spacing w:before="100" w:beforeAutospacing="1" w:after="100" w:afterAutospacing="1" w:line="240" w:lineRule="auto"/>
        <w:ind w:left="-612" w:right="-612"/>
        <w:rPr>
          <w:ins w:id="954" w:author="Unknown"/>
          <w:rFonts w:ascii="Times New Roman" w:eastAsia="Times New Roman" w:hAnsi="Times New Roman" w:cs="Times New Roman"/>
          <w:color w:val="3F3F3F"/>
          <w:sz w:val="18"/>
          <w:szCs w:val="18"/>
        </w:rPr>
      </w:pPr>
      <w:ins w:id="955"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73"/>
        </w:numPr>
        <w:shd w:val="clear" w:color="auto" w:fill="FFFFFF"/>
        <w:spacing w:before="100" w:beforeAutospacing="1" w:after="100" w:afterAutospacing="1" w:line="240" w:lineRule="auto"/>
        <w:ind w:left="-612" w:right="-612"/>
        <w:rPr>
          <w:ins w:id="956" w:author="Unknown"/>
          <w:rFonts w:ascii="Times New Roman" w:eastAsia="Times New Roman" w:hAnsi="Times New Roman" w:cs="Times New Roman"/>
          <w:color w:val="3F3F3F"/>
          <w:sz w:val="18"/>
          <w:szCs w:val="18"/>
        </w:rPr>
      </w:pPr>
      <w:ins w:id="957"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73"/>
        </w:numPr>
        <w:shd w:val="clear" w:color="auto" w:fill="FFFFFF"/>
        <w:spacing w:before="100" w:beforeAutospacing="1" w:after="100" w:afterAutospacing="1" w:line="240" w:lineRule="auto"/>
        <w:ind w:left="-612" w:right="-612"/>
        <w:rPr>
          <w:ins w:id="958" w:author="Unknown"/>
          <w:rFonts w:ascii="Times New Roman" w:eastAsia="Times New Roman" w:hAnsi="Times New Roman" w:cs="Times New Roman"/>
          <w:color w:val="3F3F3F"/>
          <w:sz w:val="18"/>
          <w:szCs w:val="18"/>
        </w:rPr>
      </w:pPr>
      <w:proofErr w:type="gramStart"/>
      <w:ins w:id="959" w:author="Unknown">
        <w:r w:rsidRPr="000E491E">
          <w:rPr>
            <w:rFonts w:ascii="Times New Roman" w:eastAsia="Times New Roman" w:hAnsi="Times New Roman" w:cs="Times New Roman"/>
            <w:color w:val="3F3F3F"/>
            <w:sz w:val="18"/>
            <w:szCs w:val="18"/>
          </w:rPr>
          <w:t>Cattle feed</w:t>
        </w:r>
        <w:proofErr w:type="gramEnd"/>
        <w:r w:rsidRPr="000E491E">
          <w:rPr>
            <w:rFonts w:ascii="Times New Roman" w:eastAsia="Times New Roman" w:hAnsi="Times New Roman" w:cs="Times New Roman"/>
            <w:color w:val="3F3F3F"/>
            <w:sz w:val="18"/>
            <w:szCs w:val="18"/>
          </w:rPr>
          <w:t>s and feed concentrates...</w:t>
        </w:r>
      </w:ins>
    </w:p>
    <w:p w:rsidR="000E491E" w:rsidRPr="000E491E" w:rsidRDefault="00C57EDB" w:rsidP="000E491E">
      <w:pPr>
        <w:shd w:val="clear" w:color="auto" w:fill="FFFFFF"/>
        <w:spacing w:line="240" w:lineRule="auto"/>
        <w:rPr>
          <w:ins w:id="960" w:author="Unknown"/>
          <w:rFonts w:ascii="Times New Roman" w:eastAsia="Times New Roman" w:hAnsi="Times New Roman" w:cs="Times New Roman"/>
          <w:sz w:val="24"/>
          <w:szCs w:val="24"/>
        </w:rPr>
      </w:pPr>
      <w:ins w:id="961"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962" w:author="Unknown"/>
          <w:rFonts w:ascii="Times New Roman" w:eastAsia="Times New Roman" w:hAnsi="Times New Roman" w:cs="Times New Roman"/>
          <w:color w:val="3F3F3F"/>
          <w:sz w:val="24"/>
          <w:szCs w:val="24"/>
        </w:rPr>
      </w:pPr>
      <w:ins w:id="96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"https://in.kompass.com/c/snam-vijaya-feeds-limited/in758746/" \o "Snam Vijaya Feeds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964" w:author="Unknown"/>
          <w:rFonts w:ascii="inherit" w:eastAsia="Times New Roman" w:hAnsi="inherit" w:cs="Times New Roman"/>
          <w:b/>
          <w:bCs/>
          <w:color w:val="198B84"/>
          <w:sz w:val="20"/>
          <w:szCs w:val="20"/>
        </w:rPr>
      </w:pPr>
      <w:proofErr w:type="spellStart"/>
      <w:ins w:id="965" w:author="Unknown">
        <w:r w:rsidRPr="000E491E">
          <w:rPr>
            <w:rFonts w:ascii="inherit" w:eastAsia="Times New Roman" w:hAnsi="inherit" w:cs="Times New Roman"/>
            <w:b/>
            <w:bCs/>
            <w:color w:val="198B84"/>
            <w:sz w:val="20"/>
          </w:rPr>
          <w:t>Snam</w:t>
        </w:r>
        <w:proofErr w:type="spellEnd"/>
        <w:r w:rsidRPr="000E491E">
          <w:rPr>
            <w:rFonts w:ascii="inherit" w:eastAsia="Times New Roman" w:hAnsi="inherit" w:cs="Times New Roman"/>
            <w:b/>
            <w:bCs/>
            <w:color w:val="198B84"/>
            <w:sz w:val="20"/>
          </w:rPr>
          <w:t xml:space="preserve"> </w:t>
        </w:r>
        <w:proofErr w:type="spellStart"/>
        <w:r w:rsidRPr="000E491E">
          <w:rPr>
            <w:rFonts w:ascii="inherit" w:eastAsia="Times New Roman" w:hAnsi="inherit" w:cs="Times New Roman"/>
            <w:b/>
            <w:bCs/>
            <w:color w:val="198B84"/>
            <w:sz w:val="20"/>
          </w:rPr>
          <w:t>Vijaya</w:t>
        </w:r>
        <w:proofErr w:type="spellEnd"/>
        <w:r w:rsidRPr="000E491E">
          <w:rPr>
            <w:rFonts w:ascii="inherit" w:eastAsia="Times New Roman" w:hAnsi="inherit" w:cs="Times New Roman"/>
            <w:b/>
            <w:bCs/>
            <w:color w:val="198B84"/>
            <w:sz w:val="20"/>
          </w:rPr>
          <w:t xml:space="preserve"> Feeds Limited</w:t>
        </w:r>
      </w:ins>
    </w:p>
    <w:p w:rsidR="000E491E" w:rsidRPr="000E491E" w:rsidRDefault="000E491E" w:rsidP="000E491E">
      <w:pPr>
        <w:shd w:val="clear" w:color="auto" w:fill="FFFFFF"/>
        <w:spacing w:after="0" w:line="240" w:lineRule="auto"/>
        <w:rPr>
          <w:ins w:id="966" w:author="Unknown"/>
          <w:rFonts w:ascii="Times New Roman" w:eastAsia="Times New Roman" w:hAnsi="Times New Roman" w:cs="Times New Roman"/>
          <w:color w:val="3F3F3F"/>
          <w:sz w:val="24"/>
          <w:szCs w:val="24"/>
        </w:rPr>
      </w:pPr>
      <w:ins w:id="967" w:author="Unknown">
        <w:r w:rsidRPr="000E491E">
          <w:rPr>
            <w:rFonts w:ascii="Times New Roman" w:eastAsia="Times New Roman" w:hAnsi="Times New Roman" w:cs="Times New Roman"/>
            <w:color w:val="3F3F3F"/>
            <w:sz w:val="16"/>
          </w:rPr>
          <w:t>Hyderabad - India</w:t>
        </w:r>
      </w:ins>
    </w:p>
    <w:p w:rsidR="000E491E" w:rsidRPr="000E491E" w:rsidRDefault="000E491E" w:rsidP="000E491E">
      <w:pPr>
        <w:shd w:val="clear" w:color="auto" w:fill="FFFFFF"/>
        <w:spacing w:after="136" w:line="240" w:lineRule="auto"/>
        <w:rPr>
          <w:ins w:id="968" w:author="Unknown"/>
          <w:rFonts w:ascii="Times New Roman" w:eastAsia="Times New Roman" w:hAnsi="Times New Roman" w:cs="Times New Roman"/>
          <w:sz w:val="24"/>
          <w:szCs w:val="24"/>
        </w:rPr>
      </w:pPr>
      <w:ins w:id="969" w:author="Unknown">
        <w:r w:rsidRPr="000E491E">
          <w:rPr>
            <w:rFonts w:ascii="Times New Roman" w:eastAsia="Times New Roman" w:hAnsi="Times New Roman" w:cs="Times New Roman"/>
            <w:color w:val="3F3F3F"/>
            <w:sz w:val="24"/>
            <w:szCs w:val="24"/>
          </w:rPr>
          <w:t>Manufacturers &amp; Exporters of Cattle Feed, Poultry Feed, Laboratory Animal Feed &amp; Horse Feed.</w:t>
        </w:r>
      </w:ins>
    </w:p>
    <w:p w:rsidR="000E491E" w:rsidRPr="000E491E" w:rsidRDefault="000E491E" w:rsidP="000E491E">
      <w:pPr>
        <w:shd w:val="clear" w:color="auto" w:fill="FFFFFF"/>
        <w:spacing w:after="68" w:line="240" w:lineRule="auto"/>
        <w:outlineLvl w:val="2"/>
        <w:rPr>
          <w:ins w:id="970" w:author="Unknown"/>
          <w:rFonts w:ascii="inherit" w:eastAsia="Times New Roman" w:hAnsi="inherit" w:cs="Times New Roman"/>
          <w:b/>
          <w:bCs/>
          <w:color w:val="3F3F3F"/>
          <w:sz w:val="18"/>
          <w:szCs w:val="18"/>
        </w:rPr>
      </w:pPr>
      <w:ins w:id="971"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74"/>
        </w:numPr>
        <w:shd w:val="clear" w:color="auto" w:fill="FFFFFF"/>
        <w:spacing w:before="100" w:beforeAutospacing="1" w:after="100" w:afterAutospacing="1" w:line="240" w:lineRule="auto"/>
        <w:ind w:left="-612" w:right="-612"/>
        <w:rPr>
          <w:ins w:id="972" w:author="Unknown"/>
          <w:rFonts w:ascii="Times New Roman" w:eastAsia="Times New Roman" w:hAnsi="Times New Roman" w:cs="Times New Roman"/>
          <w:color w:val="3F3F3F"/>
          <w:sz w:val="18"/>
          <w:szCs w:val="18"/>
        </w:rPr>
      </w:pPr>
      <w:ins w:id="973"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74"/>
        </w:numPr>
        <w:shd w:val="clear" w:color="auto" w:fill="FFFFFF"/>
        <w:spacing w:before="100" w:beforeAutospacing="1" w:after="100" w:afterAutospacing="1" w:line="240" w:lineRule="auto"/>
        <w:ind w:left="-612" w:right="-612"/>
        <w:rPr>
          <w:ins w:id="974" w:author="Unknown"/>
          <w:rFonts w:ascii="Times New Roman" w:eastAsia="Times New Roman" w:hAnsi="Times New Roman" w:cs="Times New Roman"/>
          <w:color w:val="3F3F3F"/>
          <w:sz w:val="18"/>
          <w:szCs w:val="18"/>
        </w:rPr>
      </w:pPr>
      <w:ins w:id="975"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74"/>
        </w:numPr>
        <w:shd w:val="clear" w:color="auto" w:fill="FFFFFF"/>
        <w:spacing w:before="100" w:beforeAutospacing="1" w:after="100" w:afterAutospacing="1" w:line="240" w:lineRule="auto"/>
        <w:ind w:left="-612" w:right="-612"/>
        <w:rPr>
          <w:ins w:id="976" w:author="Unknown"/>
          <w:rFonts w:ascii="Times New Roman" w:eastAsia="Times New Roman" w:hAnsi="Times New Roman" w:cs="Times New Roman"/>
          <w:color w:val="3F3F3F"/>
          <w:sz w:val="18"/>
          <w:szCs w:val="18"/>
        </w:rPr>
      </w:pPr>
      <w:proofErr w:type="gramStart"/>
      <w:ins w:id="977" w:author="Unknown">
        <w:r w:rsidRPr="000E491E">
          <w:rPr>
            <w:rFonts w:ascii="Times New Roman" w:eastAsia="Times New Roman" w:hAnsi="Times New Roman" w:cs="Times New Roman"/>
            <w:color w:val="3F3F3F"/>
            <w:sz w:val="18"/>
            <w:szCs w:val="18"/>
          </w:rPr>
          <w:t>Cattle feed</w:t>
        </w:r>
        <w:proofErr w:type="gramEnd"/>
        <w:r w:rsidRPr="000E491E">
          <w:rPr>
            <w:rFonts w:ascii="Times New Roman" w:eastAsia="Times New Roman" w:hAnsi="Times New Roman" w:cs="Times New Roman"/>
            <w:color w:val="3F3F3F"/>
            <w:sz w:val="18"/>
            <w:szCs w:val="18"/>
          </w:rPr>
          <w:t>s and feed concentrates...</w:t>
        </w:r>
      </w:ins>
    </w:p>
    <w:p w:rsidR="000E491E" w:rsidRPr="000E491E" w:rsidRDefault="00C57EDB" w:rsidP="000E491E">
      <w:pPr>
        <w:shd w:val="clear" w:color="auto" w:fill="FFFFFF"/>
        <w:spacing w:line="240" w:lineRule="auto"/>
        <w:rPr>
          <w:ins w:id="978" w:author="Unknown"/>
          <w:rFonts w:ascii="Times New Roman" w:eastAsia="Times New Roman" w:hAnsi="Times New Roman" w:cs="Times New Roman"/>
          <w:sz w:val="24"/>
          <w:szCs w:val="24"/>
        </w:rPr>
      </w:pPr>
      <w:ins w:id="979"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980" w:author="Unknown"/>
          <w:rFonts w:ascii="Times New Roman" w:eastAsia="Times New Roman" w:hAnsi="Times New Roman" w:cs="Times New Roman"/>
          <w:color w:val="3F3F3F"/>
          <w:sz w:val="24"/>
          <w:szCs w:val="24"/>
        </w:rPr>
      </w:pPr>
      <w:ins w:id="981" w:author="Unknown">
        <w:r w:rsidRPr="000E491E">
          <w:rPr>
            <w:rFonts w:ascii="Times New Roman" w:eastAsia="Times New Roman" w:hAnsi="Times New Roman" w:cs="Times New Roman"/>
            <w:sz w:val="24"/>
            <w:szCs w:val="24"/>
          </w:rPr>
          <w:lastRenderedPageBreak/>
          <w:fldChar w:fldCharType="begin"/>
        </w:r>
        <w:r w:rsidR="000E491E" w:rsidRPr="000E491E">
          <w:rPr>
            <w:rFonts w:ascii="Times New Roman" w:eastAsia="Times New Roman" w:hAnsi="Times New Roman" w:cs="Times New Roman"/>
            <w:sz w:val="24"/>
            <w:szCs w:val="24"/>
          </w:rPr>
          <w:instrText xml:space="preserve"> HYPERLINK "https://in.kompass.com/c/apc-nutrients-private-limited/in758724/" \o "APC Nutrients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982" w:author="Unknown"/>
          <w:rFonts w:ascii="inherit" w:eastAsia="Times New Roman" w:hAnsi="inherit" w:cs="Times New Roman"/>
          <w:b/>
          <w:bCs/>
          <w:color w:val="198B84"/>
          <w:sz w:val="20"/>
          <w:szCs w:val="20"/>
        </w:rPr>
      </w:pPr>
      <w:ins w:id="983" w:author="Unknown">
        <w:r w:rsidRPr="000E491E">
          <w:rPr>
            <w:rFonts w:ascii="inherit" w:eastAsia="Times New Roman" w:hAnsi="inherit" w:cs="Times New Roman"/>
            <w:b/>
            <w:bCs/>
            <w:color w:val="198B84"/>
            <w:sz w:val="20"/>
          </w:rPr>
          <w:t>APC Nutrients Private Limited</w:t>
        </w:r>
      </w:ins>
    </w:p>
    <w:p w:rsidR="000E491E" w:rsidRPr="000E491E" w:rsidRDefault="000E491E" w:rsidP="000E491E">
      <w:pPr>
        <w:shd w:val="clear" w:color="auto" w:fill="FFFFFF"/>
        <w:spacing w:after="0" w:line="240" w:lineRule="auto"/>
        <w:rPr>
          <w:ins w:id="984" w:author="Unknown"/>
          <w:rFonts w:ascii="Times New Roman" w:eastAsia="Times New Roman" w:hAnsi="Times New Roman" w:cs="Times New Roman"/>
          <w:color w:val="3F3F3F"/>
          <w:sz w:val="24"/>
          <w:szCs w:val="24"/>
        </w:rPr>
      </w:pPr>
      <w:proofErr w:type="spellStart"/>
      <w:ins w:id="985" w:author="Unknown">
        <w:r w:rsidRPr="000E491E">
          <w:rPr>
            <w:rFonts w:ascii="Times New Roman" w:eastAsia="Times New Roman" w:hAnsi="Times New Roman" w:cs="Times New Roman"/>
            <w:color w:val="3F3F3F"/>
            <w:sz w:val="16"/>
          </w:rPr>
          <w:t>Secunderabad</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136" w:line="240" w:lineRule="auto"/>
        <w:rPr>
          <w:ins w:id="986" w:author="Unknown"/>
          <w:rFonts w:ascii="Times New Roman" w:eastAsia="Times New Roman" w:hAnsi="Times New Roman" w:cs="Times New Roman"/>
          <w:sz w:val="24"/>
          <w:szCs w:val="24"/>
        </w:rPr>
      </w:pPr>
      <w:ins w:id="987" w:author="Unknown">
        <w:r w:rsidRPr="000E491E">
          <w:rPr>
            <w:rFonts w:ascii="Times New Roman" w:eastAsia="Times New Roman" w:hAnsi="Times New Roman" w:cs="Times New Roman"/>
            <w:color w:val="3F3F3F"/>
            <w:sz w:val="24"/>
            <w:szCs w:val="24"/>
          </w:rPr>
          <w:t>APC Nutrients Private Limited Is Manufacturers, Supplier &amp; Exporters Of Fine Feeds, Aqua Feeds, Fish Feeds, Poultry Feeds Fine Feeds, Poultry Feeds poultry &amp; Cattle Feed Supplements.</w:t>
        </w:r>
      </w:ins>
    </w:p>
    <w:p w:rsidR="000E491E" w:rsidRPr="000E491E" w:rsidRDefault="000E491E" w:rsidP="000E491E">
      <w:pPr>
        <w:shd w:val="clear" w:color="auto" w:fill="FFFFFF"/>
        <w:spacing w:after="68" w:line="240" w:lineRule="auto"/>
        <w:outlineLvl w:val="2"/>
        <w:rPr>
          <w:ins w:id="988" w:author="Unknown"/>
          <w:rFonts w:ascii="inherit" w:eastAsia="Times New Roman" w:hAnsi="inherit" w:cs="Times New Roman"/>
          <w:b/>
          <w:bCs/>
          <w:color w:val="3F3F3F"/>
          <w:sz w:val="18"/>
          <w:szCs w:val="18"/>
        </w:rPr>
      </w:pPr>
      <w:ins w:id="989"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75"/>
        </w:numPr>
        <w:shd w:val="clear" w:color="auto" w:fill="FFFFFF"/>
        <w:spacing w:before="100" w:beforeAutospacing="1" w:after="100" w:afterAutospacing="1" w:line="240" w:lineRule="auto"/>
        <w:ind w:left="-612" w:right="-612"/>
        <w:rPr>
          <w:ins w:id="990" w:author="Unknown"/>
          <w:rFonts w:ascii="Times New Roman" w:eastAsia="Times New Roman" w:hAnsi="Times New Roman" w:cs="Times New Roman"/>
          <w:color w:val="3F3F3F"/>
          <w:sz w:val="18"/>
          <w:szCs w:val="18"/>
        </w:rPr>
      </w:pPr>
      <w:ins w:id="991"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75"/>
        </w:numPr>
        <w:shd w:val="clear" w:color="auto" w:fill="FFFFFF"/>
        <w:spacing w:before="100" w:beforeAutospacing="1" w:after="100" w:afterAutospacing="1" w:line="240" w:lineRule="auto"/>
        <w:ind w:left="-612" w:right="-612"/>
        <w:rPr>
          <w:ins w:id="992" w:author="Unknown"/>
          <w:rFonts w:ascii="Times New Roman" w:eastAsia="Times New Roman" w:hAnsi="Times New Roman" w:cs="Times New Roman"/>
          <w:color w:val="3F3F3F"/>
          <w:sz w:val="18"/>
          <w:szCs w:val="18"/>
        </w:rPr>
      </w:pPr>
      <w:ins w:id="993"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75"/>
        </w:numPr>
        <w:shd w:val="clear" w:color="auto" w:fill="FFFFFF"/>
        <w:spacing w:before="100" w:beforeAutospacing="1" w:after="100" w:afterAutospacing="1" w:line="240" w:lineRule="auto"/>
        <w:ind w:left="-612" w:right="-612"/>
        <w:rPr>
          <w:ins w:id="994" w:author="Unknown"/>
          <w:rFonts w:ascii="Times New Roman" w:eastAsia="Times New Roman" w:hAnsi="Times New Roman" w:cs="Times New Roman"/>
          <w:color w:val="3F3F3F"/>
          <w:sz w:val="18"/>
          <w:szCs w:val="18"/>
        </w:rPr>
      </w:pPr>
      <w:proofErr w:type="gramStart"/>
      <w:ins w:id="995" w:author="Unknown">
        <w:r w:rsidRPr="000E491E">
          <w:rPr>
            <w:rFonts w:ascii="Times New Roman" w:eastAsia="Times New Roman" w:hAnsi="Times New Roman" w:cs="Times New Roman"/>
            <w:color w:val="3F3F3F"/>
            <w:sz w:val="18"/>
            <w:szCs w:val="18"/>
          </w:rPr>
          <w:t>Cattle feed</w:t>
        </w:r>
        <w:proofErr w:type="gramEnd"/>
        <w:r w:rsidRPr="000E491E">
          <w:rPr>
            <w:rFonts w:ascii="Times New Roman" w:eastAsia="Times New Roman" w:hAnsi="Times New Roman" w:cs="Times New Roman"/>
            <w:color w:val="3F3F3F"/>
            <w:sz w:val="18"/>
            <w:szCs w:val="18"/>
          </w:rPr>
          <w:t>s and feed concentrates...</w:t>
        </w:r>
      </w:ins>
    </w:p>
    <w:p w:rsidR="000E491E" w:rsidRPr="000E491E" w:rsidRDefault="00C57EDB" w:rsidP="000E491E">
      <w:pPr>
        <w:shd w:val="clear" w:color="auto" w:fill="FFFFFF"/>
        <w:spacing w:line="240" w:lineRule="auto"/>
        <w:rPr>
          <w:ins w:id="996" w:author="Unknown"/>
          <w:rFonts w:ascii="Times New Roman" w:eastAsia="Times New Roman" w:hAnsi="Times New Roman" w:cs="Times New Roman"/>
          <w:sz w:val="24"/>
          <w:szCs w:val="24"/>
        </w:rPr>
      </w:pPr>
      <w:ins w:id="997"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998" w:author="Unknown"/>
          <w:rFonts w:ascii="Times New Roman" w:eastAsia="Times New Roman" w:hAnsi="Times New Roman" w:cs="Times New Roman"/>
          <w:color w:val="3F3F3F"/>
          <w:sz w:val="24"/>
          <w:szCs w:val="24"/>
        </w:rPr>
      </w:pPr>
      <w:ins w:id="99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"https://in.kompass.com/c/zydus-animal-health-limited/in779690/" \o "Zydus Animal Health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000" w:author="Unknown"/>
          <w:rFonts w:ascii="inherit" w:eastAsia="Times New Roman" w:hAnsi="inherit" w:cs="Times New Roman"/>
          <w:b/>
          <w:bCs/>
          <w:color w:val="198B84"/>
          <w:sz w:val="20"/>
          <w:szCs w:val="20"/>
        </w:rPr>
      </w:pPr>
      <w:proofErr w:type="spellStart"/>
      <w:ins w:id="1001" w:author="Unknown">
        <w:r w:rsidRPr="000E491E">
          <w:rPr>
            <w:rFonts w:ascii="inherit" w:eastAsia="Times New Roman" w:hAnsi="inherit" w:cs="Times New Roman"/>
            <w:b/>
            <w:bCs/>
            <w:color w:val="198B84"/>
            <w:sz w:val="20"/>
          </w:rPr>
          <w:t>Zydus</w:t>
        </w:r>
        <w:proofErr w:type="spellEnd"/>
        <w:r w:rsidRPr="000E491E">
          <w:rPr>
            <w:rFonts w:ascii="inherit" w:eastAsia="Times New Roman" w:hAnsi="inherit" w:cs="Times New Roman"/>
            <w:b/>
            <w:bCs/>
            <w:color w:val="198B84"/>
            <w:sz w:val="20"/>
          </w:rPr>
          <w:t xml:space="preserve"> Animal Health Limited</w:t>
        </w:r>
      </w:ins>
    </w:p>
    <w:p w:rsidR="000E491E" w:rsidRPr="000E491E" w:rsidRDefault="000E491E" w:rsidP="000E491E">
      <w:pPr>
        <w:shd w:val="clear" w:color="auto" w:fill="FFFFFF"/>
        <w:spacing w:after="0" w:line="240" w:lineRule="auto"/>
        <w:rPr>
          <w:ins w:id="1002" w:author="Unknown"/>
          <w:rFonts w:ascii="Times New Roman" w:eastAsia="Times New Roman" w:hAnsi="Times New Roman" w:cs="Times New Roman"/>
          <w:color w:val="3F3F3F"/>
          <w:sz w:val="24"/>
          <w:szCs w:val="24"/>
        </w:rPr>
      </w:pPr>
      <w:proofErr w:type="spellStart"/>
      <w:ins w:id="1003" w:author="Unknown">
        <w:r w:rsidRPr="000E491E">
          <w:rPr>
            <w:rFonts w:ascii="Times New Roman" w:eastAsia="Times New Roman" w:hAnsi="Times New Roman" w:cs="Times New Roman"/>
            <w:color w:val="3F3F3F"/>
            <w:sz w:val="16"/>
          </w:rPr>
          <w:t>Ahmedabad</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136" w:line="240" w:lineRule="auto"/>
        <w:rPr>
          <w:ins w:id="1004" w:author="Unknown"/>
          <w:rFonts w:ascii="Times New Roman" w:eastAsia="Times New Roman" w:hAnsi="Times New Roman" w:cs="Times New Roman"/>
          <w:sz w:val="24"/>
          <w:szCs w:val="24"/>
        </w:rPr>
      </w:pPr>
      <w:proofErr w:type="gramStart"/>
      <w:ins w:id="1005" w:author="Unknown">
        <w:r w:rsidRPr="000E491E">
          <w:rPr>
            <w:rFonts w:ascii="Times New Roman" w:eastAsia="Times New Roman" w:hAnsi="Times New Roman" w:cs="Times New Roman"/>
            <w:color w:val="3F3F3F"/>
            <w:sz w:val="24"/>
            <w:szCs w:val="24"/>
          </w:rPr>
          <w:t xml:space="preserve">Manufacturer of Animal Health Care Products like </w:t>
        </w:r>
        <w:proofErr w:type="spellStart"/>
        <w:r w:rsidRPr="000E491E">
          <w:rPr>
            <w:rFonts w:ascii="Times New Roman" w:eastAsia="Times New Roman" w:hAnsi="Times New Roman" w:cs="Times New Roman"/>
            <w:color w:val="3F3F3F"/>
            <w:sz w:val="24"/>
            <w:szCs w:val="24"/>
          </w:rPr>
          <w:t>Biologicals</w:t>
        </w:r>
        <w:proofErr w:type="spellEnd"/>
        <w:r w:rsidRPr="000E491E">
          <w:rPr>
            <w:rFonts w:ascii="Times New Roman" w:eastAsia="Times New Roman" w:hAnsi="Times New Roman" w:cs="Times New Roman"/>
            <w:color w:val="3F3F3F"/>
            <w:sz w:val="24"/>
            <w:szCs w:val="24"/>
          </w:rPr>
          <w:t xml:space="preserve"> </w:t>
        </w:r>
        <w:proofErr w:type="spellStart"/>
        <w:r w:rsidRPr="000E491E">
          <w:rPr>
            <w:rFonts w:ascii="Times New Roman" w:eastAsia="Times New Roman" w:hAnsi="Times New Roman" w:cs="Times New Roman"/>
            <w:color w:val="3F3F3F"/>
            <w:sz w:val="24"/>
            <w:szCs w:val="24"/>
          </w:rPr>
          <w:t>Antitheileriosis</w:t>
        </w:r>
        <w:proofErr w:type="spellEnd"/>
        <w:r w:rsidRPr="000E491E">
          <w:rPr>
            <w:rFonts w:ascii="Times New Roman" w:eastAsia="Times New Roman" w:hAnsi="Times New Roman" w:cs="Times New Roman"/>
            <w:color w:val="3F3F3F"/>
            <w:sz w:val="24"/>
            <w:szCs w:val="24"/>
          </w:rPr>
          <w:t xml:space="preserve">, Antimicrobials, </w:t>
        </w:r>
        <w:proofErr w:type="spellStart"/>
        <w:r w:rsidRPr="000E491E">
          <w:rPr>
            <w:rFonts w:ascii="Times New Roman" w:eastAsia="Times New Roman" w:hAnsi="Times New Roman" w:cs="Times New Roman"/>
            <w:color w:val="3F3F3F"/>
            <w:sz w:val="24"/>
            <w:szCs w:val="24"/>
          </w:rPr>
          <w:t>Antimastitis</w:t>
        </w:r>
        <w:proofErr w:type="spellEnd"/>
        <w:r w:rsidRPr="000E491E">
          <w:rPr>
            <w:rFonts w:ascii="Times New Roman" w:eastAsia="Times New Roman" w:hAnsi="Times New Roman" w:cs="Times New Roman"/>
            <w:color w:val="3F3F3F"/>
            <w:sz w:val="24"/>
            <w:szCs w:val="24"/>
          </w:rPr>
          <w:t xml:space="preserve">, Tonic Injection, </w:t>
        </w:r>
        <w:proofErr w:type="spellStart"/>
        <w:r w:rsidRPr="000E491E">
          <w:rPr>
            <w:rFonts w:ascii="Times New Roman" w:eastAsia="Times New Roman" w:hAnsi="Times New Roman" w:cs="Times New Roman"/>
            <w:color w:val="3F3F3F"/>
            <w:sz w:val="24"/>
            <w:szCs w:val="24"/>
          </w:rPr>
          <w:t>Antihistamirics</w:t>
        </w:r>
        <w:proofErr w:type="spellEnd"/>
        <w:r w:rsidRPr="000E491E">
          <w:rPr>
            <w:rFonts w:ascii="Times New Roman" w:eastAsia="Times New Roman" w:hAnsi="Times New Roman" w:cs="Times New Roman"/>
            <w:color w:val="3F3F3F"/>
            <w:sz w:val="24"/>
            <w:szCs w:val="24"/>
          </w:rPr>
          <w:t xml:space="preserve">, </w:t>
        </w:r>
        <w:proofErr w:type="spellStart"/>
        <w:r w:rsidRPr="000E491E">
          <w:rPr>
            <w:rFonts w:ascii="Times New Roman" w:eastAsia="Times New Roman" w:hAnsi="Times New Roman" w:cs="Times New Roman"/>
            <w:color w:val="3F3F3F"/>
            <w:sz w:val="24"/>
            <w:szCs w:val="24"/>
          </w:rPr>
          <w:t>Anthelmintics</w:t>
        </w:r>
        <w:proofErr w:type="spellEnd"/>
        <w:r w:rsidRPr="000E491E">
          <w:rPr>
            <w:rFonts w:ascii="Times New Roman" w:eastAsia="Times New Roman" w:hAnsi="Times New Roman" w:cs="Times New Roman"/>
            <w:color w:val="3F3F3F"/>
            <w:sz w:val="24"/>
            <w:szCs w:val="24"/>
          </w:rPr>
          <w:t xml:space="preserve">, Corticosteroids, </w:t>
        </w:r>
        <w:proofErr w:type="spellStart"/>
        <w:r w:rsidRPr="000E491E">
          <w:rPr>
            <w:rFonts w:ascii="Times New Roman" w:eastAsia="Times New Roman" w:hAnsi="Times New Roman" w:cs="Times New Roman"/>
            <w:color w:val="3F3F3F"/>
            <w:sz w:val="24"/>
            <w:szCs w:val="24"/>
          </w:rPr>
          <w:t>Rumenotorics</w:t>
        </w:r>
        <w:proofErr w:type="spellEnd"/>
        <w:r w:rsidRPr="000E491E">
          <w:rPr>
            <w:rFonts w:ascii="Times New Roman" w:eastAsia="Times New Roman" w:hAnsi="Times New Roman" w:cs="Times New Roman"/>
            <w:color w:val="3F3F3F"/>
            <w:sz w:val="24"/>
            <w:szCs w:val="24"/>
          </w:rPr>
          <w:t>, Tranquilizer Hormones, Feed Supplements</w:t>
        </w:r>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1006" w:author="Unknown"/>
          <w:rFonts w:ascii="inherit" w:eastAsia="Times New Roman" w:hAnsi="inherit" w:cs="Times New Roman"/>
          <w:b/>
          <w:bCs/>
          <w:color w:val="3F3F3F"/>
          <w:sz w:val="18"/>
          <w:szCs w:val="18"/>
        </w:rPr>
      </w:pPr>
      <w:ins w:id="1007"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76"/>
        </w:numPr>
        <w:shd w:val="clear" w:color="auto" w:fill="FFFFFF"/>
        <w:spacing w:before="100" w:beforeAutospacing="1" w:after="100" w:afterAutospacing="1" w:line="240" w:lineRule="auto"/>
        <w:ind w:left="-612" w:right="-612"/>
        <w:rPr>
          <w:ins w:id="1008" w:author="Unknown"/>
          <w:rFonts w:ascii="Times New Roman" w:eastAsia="Times New Roman" w:hAnsi="Times New Roman" w:cs="Times New Roman"/>
          <w:color w:val="3F3F3F"/>
          <w:sz w:val="18"/>
          <w:szCs w:val="18"/>
        </w:rPr>
      </w:pPr>
      <w:ins w:id="1009"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76"/>
        </w:numPr>
        <w:shd w:val="clear" w:color="auto" w:fill="FFFFFF"/>
        <w:spacing w:before="100" w:beforeAutospacing="1" w:after="100" w:afterAutospacing="1" w:line="240" w:lineRule="auto"/>
        <w:ind w:left="-612" w:right="-612"/>
        <w:rPr>
          <w:ins w:id="1010" w:author="Unknown"/>
          <w:rFonts w:ascii="Times New Roman" w:eastAsia="Times New Roman" w:hAnsi="Times New Roman" w:cs="Times New Roman"/>
          <w:color w:val="3F3F3F"/>
          <w:sz w:val="18"/>
          <w:szCs w:val="18"/>
        </w:rPr>
      </w:pPr>
      <w:ins w:id="1011"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76"/>
        </w:numPr>
        <w:shd w:val="clear" w:color="auto" w:fill="FFFFFF"/>
        <w:spacing w:before="100" w:beforeAutospacing="1" w:after="100" w:afterAutospacing="1" w:line="240" w:lineRule="auto"/>
        <w:ind w:left="-612" w:right="-612"/>
        <w:rPr>
          <w:ins w:id="1012" w:author="Unknown"/>
          <w:rFonts w:ascii="Times New Roman" w:eastAsia="Times New Roman" w:hAnsi="Times New Roman" w:cs="Times New Roman"/>
          <w:color w:val="3F3F3F"/>
          <w:sz w:val="18"/>
          <w:szCs w:val="18"/>
        </w:rPr>
      </w:pPr>
      <w:ins w:id="1013" w:author="Unknown">
        <w:r w:rsidRPr="000E491E">
          <w:rPr>
            <w:rFonts w:ascii="Times New Roman" w:eastAsia="Times New Roman" w:hAnsi="Times New Roman" w:cs="Times New Roman"/>
            <w:color w:val="3F3F3F"/>
            <w:sz w:val="18"/>
            <w:szCs w:val="18"/>
          </w:rPr>
          <w:t>Animal feed supplements...</w:t>
        </w:r>
      </w:ins>
    </w:p>
    <w:p w:rsidR="000E491E" w:rsidRPr="000E491E" w:rsidRDefault="00C57EDB" w:rsidP="000E491E">
      <w:pPr>
        <w:shd w:val="clear" w:color="auto" w:fill="FFFFFF"/>
        <w:spacing w:line="240" w:lineRule="auto"/>
        <w:rPr>
          <w:ins w:id="1014" w:author="Unknown"/>
          <w:rFonts w:ascii="Times New Roman" w:eastAsia="Times New Roman" w:hAnsi="Times New Roman" w:cs="Times New Roman"/>
          <w:sz w:val="24"/>
          <w:szCs w:val="24"/>
        </w:rPr>
      </w:pPr>
      <w:ins w:id="1015"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1016" w:author="Unknown"/>
          <w:rFonts w:ascii="Times New Roman" w:eastAsia="Times New Roman" w:hAnsi="Times New Roman" w:cs="Times New Roman"/>
          <w:color w:val="3F3F3F"/>
          <w:sz w:val="24"/>
          <w:szCs w:val="24"/>
        </w:rPr>
      </w:pPr>
      <w:ins w:id="101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"https://in.kompass.com/c/kwality-animal-feeds-private-limited/in772728/" \o "Kwality Animal Feeds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018" w:author="Unknown"/>
          <w:rFonts w:ascii="inherit" w:eastAsia="Times New Roman" w:hAnsi="inherit" w:cs="Times New Roman"/>
          <w:b/>
          <w:bCs/>
          <w:color w:val="198B84"/>
          <w:sz w:val="20"/>
          <w:szCs w:val="20"/>
        </w:rPr>
      </w:pPr>
      <w:proofErr w:type="spellStart"/>
      <w:ins w:id="1019" w:author="Unknown">
        <w:r w:rsidRPr="000E491E">
          <w:rPr>
            <w:rFonts w:ascii="inherit" w:eastAsia="Times New Roman" w:hAnsi="inherit" w:cs="Times New Roman"/>
            <w:b/>
            <w:bCs/>
            <w:color w:val="198B84"/>
            <w:sz w:val="20"/>
          </w:rPr>
          <w:t>Kwality</w:t>
        </w:r>
        <w:proofErr w:type="spellEnd"/>
        <w:r w:rsidRPr="000E491E">
          <w:rPr>
            <w:rFonts w:ascii="inherit" w:eastAsia="Times New Roman" w:hAnsi="inherit" w:cs="Times New Roman"/>
            <w:b/>
            <w:bCs/>
            <w:color w:val="198B84"/>
            <w:sz w:val="20"/>
          </w:rPr>
          <w:t xml:space="preserve"> Animal Feeds Private Limited</w:t>
        </w:r>
      </w:ins>
    </w:p>
    <w:p w:rsidR="000E491E" w:rsidRPr="000E491E" w:rsidRDefault="000E491E" w:rsidP="000E491E">
      <w:pPr>
        <w:shd w:val="clear" w:color="auto" w:fill="FFFFFF"/>
        <w:spacing w:after="0" w:line="240" w:lineRule="auto"/>
        <w:rPr>
          <w:ins w:id="1020" w:author="Unknown"/>
          <w:rFonts w:ascii="Times New Roman" w:eastAsia="Times New Roman" w:hAnsi="Times New Roman" w:cs="Times New Roman"/>
          <w:color w:val="3F3F3F"/>
          <w:sz w:val="24"/>
          <w:szCs w:val="24"/>
        </w:rPr>
      </w:pPr>
      <w:ins w:id="1021" w:author="Unknown">
        <w:r w:rsidRPr="000E491E">
          <w:rPr>
            <w:rFonts w:ascii="Times New Roman" w:eastAsia="Times New Roman" w:hAnsi="Times New Roman" w:cs="Times New Roman"/>
            <w:color w:val="3F3F3F"/>
            <w:sz w:val="16"/>
          </w:rPr>
          <w:t>Belgaum - India</w:t>
        </w:r>
      </w:ins>
    </w:p>
    <w:p w:rsidR="000E491E" w:rsidRPr="000E491E" w:rsidRDefault="000E491E" w:rsidP="000E491E">
      <w:pPr>
        <w:shd w:val="clear" w:color="auto" w:fill="FFFFFF"/>
        <w:spacing w:after="136" w:line="240" w:lineRule="auto"/>
        <w:rPr>
          <w:ins w:id="1022" w:author="Unknown"/>
          <w:rFonts w:ascii="Times New Roman" w:eastAsia="Times New Roman" w:hAnsi="Times New Roman" w:cs="Times New Roman"/>
          <w:sz w:val="24"/>
          <w:szCs w:val="24"/>
        </w:rPr>
      </w:pPr>
      <w:proofErr w:type="gramStart"/>
      <w:ins w:id="1023" w:author="Unknown">
        <w:r w:rsidRPr="000E491E">
          <w:rPr>
            <w:rFonts w:ascii="Times New Roman" w:eastAsia="Times New Roman" w:hAnsi="Times New Roman" w:cs="Times New Roman"/>
            <w:color w:val="3F3F3F"/>
            <w:sz w:val="24"/>
            <w:szCs w:val="24"/>
          </w:rPr>
          <w:t>Manufacturers of Poultry Products and Animal Feeds</w:t>
        </w:r>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1024" w:author="Unknown"/>
          <w:rFonts w:ascii="inherit" w:eastAsia="Times New Roman" w:hAnsi="inherit" w:cs="Times New Roman"/>
          <w:b/>
          <w:bCs/>
          <w:color w:val="3F3F3F"/>
          <w:sz w:val="18"/>
          <w:szCs w:val="18"/>
        </w:rPr>
      </w:pPr>
      <w:ins w:id="1025"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77"/>
        </w:numPr>
        <w:shd w:val="clear" w:color="auto" w:fill="FFFFFF"/>
        <w:spacing w:before="100" w:beforeAutospacing="1" w:after="100" w:afterAutospacing="1" w:line="240" w:lineRule="auto"/>
        <w:ind w:left="-612" w:right="-612"/>
        <w:rPr>
          <w:ins w:id="1026" w:author="Unknown"/>
          <w:rFonts w:ascii="Times New Roman" w:eastAsia="Times New Roman" w:hAnsi="Times New Roman" w:cs="Times New Roman"/>
          <w:color w:val="3F3F3F"/>
          <w:sz w:val="18"/>
          <w:szCs w:val="18"/>
        </w:rPr>
      </w:pPr>
      <w:ins w:id="1027"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77"/>
        </w:numPr>
        <w:shd w:val="clear" w:color="auto" w:fill="FFFFFF"/>
        <w:spacing w:before="100" w:beforeAutospacing="1" w:after="100" w:afterAutospacing="1" w:line="240" w:lineRule="auto"/>
        <w:ind w:left="-612" w:right="-612"/>
        <w:rPr>
          <w:ins w:id="1028" w:author="Unknown"/>
          <w:rFonts w:ascii="Times New Roman" w:eastAsia="Times New Roman" w:hAnsi="Times New Roman" w:cs="Times New Roman"/>
          <w:color w:val="3F3F3F"/>
          <w:sz w:val="18"/>
          <w:szCs w:val="18"/>
        </w:rPr>
      </w:pPr>
      <w:ins w:id="1029"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77"/>
        </w:numPr>
        <w:shd w:val="clear" w:color="auto" w:fill="FFFFFF"/>
        <w:spacing w:before="100" w:beforeAutospacing="1" w:after="100" w:afterAutospacing="1" w:line="240" w:lineRule="auto"/>
        <w:ind w:left="-612" w:right="-612"/>
        <w:rPr>
          <w:ins w:id="1030" w:author="Unknown"/>
          <w:rFonts w:ascii="Times New Roman" w:eastAsia="Times New Roman" w:hAnsi="Times New Roman" w:cs="Times New Roman"/>
          <w:color w:val="3F3F3F"/>
          <w:sz w:val="18"/>
          <w:szCs w:val="18"/>
        </w:rPr>
      </w:pPr>
      <w:proofErr w:type="gramStart"/>
      <w:ins w:id="1031" w:author="Unknown">
        <w:r w:rsidRPr="000E491E">
          <w:rPr>
            <w:rFonts w:ascii="Times New Roman" w:eastAsia="Times New Roman" w:hAnsi="Times New Roman" w:cs="Times New Roman"/>
            <w:color w:val="3F3F3F"/>
            <w:sz w:val="18"/>
            <w:szCs w:val="18"/>
          </w:rPr>
          <w:t>Cattle feed</w:t>
        </w:r>
        <w:proofErr w:type="gramEnd"/>
        <w:r w:rsidRPr="000E491E">
          <w:rPr>
            <w:rFonts w:ascii="Times New Roman" w:eastAsia="Times New Roman" w:hAnsi="Times New Roman" w:cs="Times New Roman"/>
            <w:color w:val="3F3F3F"/>
            <w:sz w:val="18"/>
            <w:szCs w:val="18"/>
          </w:rPr>
          <w:t>s and feed concentrates...</w:t>
        </w:r>
      </w:ins>
    </w:p>
    <w:p w:rsidR="000E491E" w:rsidRPr="000E491E" w:rsidRDefault="00C57EDB" w:rsidP="000E491E">
      <w:pPr>
        <w:shd w:val="clear" w:color="auto" w:fill="FFFFFF"/>
        <w:spacing w:line="240" w:lineRule="auto"/>
        <w:rPr>
          <w:ins w:id="1032" w:author="Unknown"/>
          <w:rFonts w:ascii="Times New Roman" w:eastAsia="Times New Roman" w:hAnsi="Times New Roman" w:cs="Times New Roman"/>
          <w:sz w:val="24"/>
          <w:szCs w:val="24"/>
        </w:rPr>
      </w:pPr>
      <w:ins w:id="1033"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1034" w:author="Unknown"/>
          <w:rFonts w:ascii="Times New Roman" w:eastAsia="Times New Roman" w:hAnsi="Times New Roman" w:cs="Times New Roman"/>
          <w:color w:val="3F3F3F"/>
          <w:sz w:val="24"/>
          <w:szCs w:val="24"/>
        </w:rPr>
      </w:pPr>
      <w:ins w:id="103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"https://in.kompass.com/c/kwality-feeds-limited/in772729/" \o "Kwality Feeds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036" w:author="Unknown"/>
          <w:rFonts w:ascii="inherit" w:eastAsia="Times New Roman" w:hAnsi="inherit" w:cs="Times New Roman"/>
          <w:b/>
          <w:bCs/>
          <w:color w:val="198B84"/>
          <w:sz w:val="20"/>
          <w:szCs w:val="20"/>
        </w:rPr>
      </w:pPr>
      <w:proofErr w:type="spellStart"/>
      <w:ins w:id="1037" w:author="Unknown">
        <w:r w:rsidRPr="000E491E">
          <w:rPr>
            <w:rFonts w:ascii="inherit" w:eastAsia="Times New Roman" w:hAnsi="inherit" w:cs="Times New Roman"/>
            <w:b/>
            <w:bCs/>
            <w:color w:val="198B84"/>
            <w:sz w:val="20"/>
          </w:rPr>
          <w:t>Kwality</w:t>
        </w:r>
        <w:proofErr w:type="spellEnd"/>
        <w:r w:rsidRPr="000E491E">
          <w:rPr>
            <w:rFonts w:ascii="inherit" w:eastAsia="Times New Roman" w:hAnsi="inherit" w:cs="Times New Roman"/>
            <w:b/>
            <w:bCs/>
            <w:color w:val="198B84"/>
            <w:sz w:val="20"/>
          </w:rPr>
          <w:t xml:space="preserve"> Feeds Limited</w:t>
        </w:r>
      </w:ins>
    </w:p>
    <w:p w:rsidR="000E491E" w:rsidRPr="000E491E" w:rsidRDefault="000E491E" w:rsidP="000E491E">
      <w:pPr>
        <w:shd w:val="clear" w:color="auto" w:fill="FFFFFF"/>
        <w:spacing w:after="0" w:line="240" w:lineRule="auto"/>
        <w:rPr>
          <w:ins w:id="1038" w:author="Unknown"/>
          <w:rFonts w:ascii="Times New Roman" w:eastAsia="Times New Roman" w:hAnsi="Times New Roman" w:cs="Times New Roman"/>
          <w:color w:val="3F3F3F"/>
          <w:sz w:val="24"/>
          <w:szCs w:val="24"/>
        </w:rPr>
      </w:pPr>
      <w:proofErr w:type="spellStart"/>
      <w:ins w:id="1039" w:author="Unknown">
        <w:r w:rsidRPr="000E491E">
          <w:rPr>
            <w:rFonts w:ascii="Times New Roman" w:eastAsia="Times New Roman" w:hAnsi="Times New Roman" w:cs="Times New Roman"/>
            <w:color w:val="3F3F3F"/>
            <w:sz w:val="16"/>
          </w:rPr>
          <w:t>Gudivada</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136" w:line="240" w:lineRule="auto"/>
        <w:rPr>
          <w:ins w:id="1040" w:author="Unknown"/>
          <w:rFonts w:ascii="Times New Roman" w:eastAsia="Times New Roman" w:hAnsi="Times New Roman" w:cs="Times New Roman"/>
          <w:sz w:val="24"/>
          <w:szCs w:val="24"/>
        </w:rPr>
      </w:pPr>
      <w:proofErr w:type="spellStart"/>
      <w:ins w:id="1041" w:author="Unknown">
        <w:r w:rsidRPr="000E491E">
          <w:rPr>
            <w:rFonts w:ascii="Times New Roman" w:eastAsia="Times New Roman" w:hAnsi="Times New Roman" w:cs="Times New Roman"/>
            <w:color w:val="3F3F3F"/>
            <w:sz w:val="24"/>
            <w:szCs w:val="24"/>
          </w:rPr>
          <w:t>Kwality</w:t>
        </w:r>
        <w:proofErr w:type="spellEnd"/>
        <w:r w:rsidRPr="000E491E">
          <w:rPr>
            <w:rFonts w:ascii="Times New Roman" w:eastAsia="Times New Roman" w:hAnsi="Times New Roman" w:cs="Times New Roman"/>
            <w:color w:val="3F3F3F"/>
            <w:sz w:val="24"/>
            <w:szCs w:val="24"/>
          </w:rPr>
          <w:t xml:space="preserve"> Feeds Limited Is Manufacturers &amp; Suppliers Of Floating Fish Feed &amp; Shrimp Feeds.</w:t>
        </w:r>
      </w:ins>
    </w:p>
    <w:p w:rsidR="000E491E" w:rsidRPr="000E491E" w:rsidRDefault="000E491E" w:rsidP="000E491E">
      <w:pPr>
        <w:shd w:val="clear" w:color="auto" w:fill="FFFFFF"/>
        <w:spacing w:after="68" w:line="240" w:lineRule="auto"/>
        <w:outlineLvl w:val="2"/>
        <w:rPr>
          <w:ins w:id="1042" w:author="Unknown"/>
          <w:rFonts w:ascii="inherit" w:eastAsia="Times New Roman" w:hAnsi="inherit" w:cs="Times New Roman"/>
          <w:b/>
          <w:bCs/>
          <w:color w:val="3F3F3F"/>
          <w:sz w:val="18"/>
          <w:szCs w:val="18"/>
        </w:rPr>
      </w:pPr>
      <w:ins w:id="1043"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78"/>
        </w:numPr>
        <w:shd w:val="clear" w:color="auto" w:fill="FFFFFF"/>
        <w:spacing w:before="100" w:beforeAutospacing="1" w:after="100" w:afterAutospacing="1" w:line="240" w:lineRule="auto"/>
        <w:ind w:left="-612" w:right="-612"/>
        <w:rPr>
          <w:ins w:id="1044" w:author="Unknown"/>
          <w:rFonts w:ascii="Times New Roman" w:eastAsia="Times New Roman" w:hAnsi="Times New Roman" w:cs="Times New Roman"/>
          <w:color w:val="3F3F3F"/>
          <w:sz w:val="18"/>
          <w:szCs w:val="18"/>
        </w:rPr>
      </w:pPr>
      <w:ins w:id="1045"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78"/>
        </w:numPr>
        <w:shd w:val="clear" w:color="auto" w:fill="FFFFFF"/>
        <w:spacing w:before="100" w:beforeAutospacing="1" w:after="100" w:afterAutospacing="1" w:line="240" w:lineRule="auto"/>
        <w:ind w:left="-612" w:right="-612"/>
        <w:rPr>
          <w:ins w:id="1046" w:author="Unknown"/>
          <w:rFonts w:ascii="Times New Roman" w:eastAsia="Times New Roman" w:hAnsi="Times New Roman" w:cs="Times New Roman"/>
          <w:color w:val="3F3F3F"/>
          <w:sz w:val="18"/>
          <w:szCs w:val="18"/>
        </w:rPr>
      </w:pPr>
      <w:ins w:id="1047"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78"/>
        </w:numPr>
        <w:shd w:val="clear" w:color="auto" w:fill="FFFFFF"/>
        <w:spacing w:before="100" w:beforeAutospacing="1" w:after="100" w:afterAutospacing="1" w:line="240" w:lineRule="auto"/>
        <w:ind w:left="-612" w:right="-612"/>
        <w:rPr>
          <w:ins w:id="1048" w:author="Unknown"/>
          <w:rFonts w:ascii="Times New Roman" w:eastAsia="Times New Roman" w:hAnsi="Times New Roman" w:cs="Times New Roman"/>
          <w:color w:val="3F3F3F"/>
          <w:sz w:val="18"/>
          <w:szCs w:val="18"/>
        </w:rPr>
      </w:pPr>
      <w:ins w:id="1049" w:author="Unknown">
        <w:r w:rsidRPr="000E491E">
          <w:rPr>
            <w:rFonts w:ascii="Times New Roman" w:eastAsia="Times New Roman" w:hAnsi="Times New Roman" w:cs="Times New Roman"/>
            <w:color w:val="3F3F3F"/>
            <w:sz w:val="18"/>
            <w:szCs w:val="18"/>
          </w:rPr>
          <w:t>Foods for shellfish farming...</w:t>
        </w:r>
      </w:ins>
    </w:p>
    <w:p w:rsidR="000E491E" w:rsidRPr="000E491E" w:rsidRDefault="00C57EDB" w:rsidP="000E491E">
      <w:pPr>
        <w:shd w:val="clear" w:color="auto" w:fill="FFFFFF"/>
        <w:spacing w:line="240" w:lineRule="auto"/>
        <w:rPr>
          <w:ins w:id="1050" w:author="Unknown"/>
          <w:rFonts w:ascii="Times New Roman" w:eastAsia="Times New Roman" w:hAnsi="Times New Roman" w:cs="Times New Roman"/>
          <w:sz w:val="24"/>
          <w:szCs w:val="24"/>
        </w:rPr>
      </w:pPr>
      <w:ins w:id="1051"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1052" w:author="Unknown"/>
          <w:rFonts w:ascii="Times New Roman" w:eastAsia="Times New Roman" w:hAnsi="Times New Roman" w:cs="Times New Roman"/>
          <w:color w:val="3F3F3F"/>
          <w:sz w:val="24"/>
          <w:szCs w:val="24"/>
        </w:rPr>
      </w:pPr>
      <w:ins w:id="1053" w:author="Unknown">
        <w:r w:rsidRPr="000E491E">
          <w:rPr>
            <w:rFonts w:ascii="Times New Roman" w:eastAsia="Times New Roman" w:hAnsi="Times New Roman" w:cs="Times New Roman"/>
            <w:sz w:val="24"/>
            <w:szCs w:val="24"/>
          </w:rPr>
          <w:lastRenderedPageBreak/>
          <w:fldChar w:fldCharType="begin"/>
        </w:r>
        <w:r w:rsidR="000E491E" w:rsidRPr="000E491E">
          <w:rPr>
            <w:rFonts w:ascii="Times New Roman" w:eastAsia="Times New Roman" w:hAnsi="Times New Roman" w:cs="Times New Roman"/>
            <w:sz w:val="24"/>
            <w:szCs w:val="24"/>
          </w:rPr>
          <w:instrText xml:space="preserve"> HYPERLINK "https://in.kompass.com/c/frankwin-formulations-limited/in772727/" \o "Frankwin Formulations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054" w:author="Unknown"/>
          <w:rFonts w:ascii="inherit" w:eastAsia="Times New Roman" w:hAnsi="inherit" w:cs="Times New Roman"/>
          <w:b/>
          <w:bCs/>
          <w:color w:val="198B84"/>
          <w:sz w:val="20"/>
          <w:szCs w:val="20"/>
        </w:rPr>
      </w:pPr>
      <w:proofErr w:type="spellStart"/>
      <w:ins w:id="1055" w:author="Unknown">
        <w:r w:rsidRPr="000E491E">
          <w:rPr>
            <w:rFonts w:ascii="inherit" w:eastAsia="Times New Roman" w:hAnsi="inherit" w:cs="Times New Roman"/>
            <w:b/>
            <w:bCs/>
            <w:color w:val="198B84"/>
            <w:sz w:val="20"/>
          </w:rPr>
          <w:t>Frankwin</w:t>
        </w:r>
        <w:proofErr w:type="spellEnd"/>
        <w:r w:rsidRPr="000E491E">
          <w:rPr>
            <w:rFonts w:ascii="inherit" w:eastAsia="Times New Roman" w:hAnsi="inherit" w:cs="Times New Roman"/>
            <w:b/>
            <w:bCs/>
            <w:color w:val="198B84"/>
            <w:sz w:val="20"/>
          </w:rPr>
          <w:t xml:space="preserve"> Formulations Limited</w:t>
        </w:r>
      </w:ins>
    </w:p>
    <w:p w:rsidR="000E491E" w:rsidRPr="000E491E" w:rsidRDefault="000E491E" w:rsidP="000E491E">
      <w:pPr>
        <w:shd w:val="clear" w:color="auto" w:fill="FFFFFF"/>
        <w:spacing w:after="0" w:line="240" w:lineRule="auto"/>
        <w:rPr>
          <w:ins w:id="1056" w:author="Unknown"/>
          <w:rFonts w:ascii="Times New Roman" w:eastAsia="Times New Roman" w:hAnsi="Times New Roman" w:cs="Times New Roman"/>
          <w:color w:val="3F3F3F"/>
          <w:sz w:val="24"/>
          <w:szCs w:val="24"/>
        </w:rPr>
      </w:pPr>
      <w:ins w:id="1057" w:author="Unknown">
        <w:r w:rsidRPr="000E491E">
          <w:rPr>
            <w:rFonts w:ascii="Times New Roman" w:eastAsia="Times New Roman" w:hAnsi="Times New Roman" w:cs="Times New Roman"/>
            <w:color w:val="3F3F3F"/>
            <w:sz w:val="16"/>
          </w:rPr>
          <w:t>Vijayawada - India</w:t>
        </w:r>
      </w:ins>
    </w:p>
    <w:p w:rsidR="000E491E" w:rsidRPr="000E491E" w:rsidRDefault="000E491E" w:rsidP="000E491E">
      <w:pPr>
        <w:shd w:val="clear" w:color="auto" w:fill="FFFFFF"/>
        <w:spacing w:after="136" w:line="240" w:lineRule="auto"/>
        <w:rPr>
          <w:ins w:id="1058" w:author="Unknown"/>
          <w:rFonts w:ascii="Times New Roman" w:eastAsia="Times New Roman" w:hAnsi="Times New Roman" w:cs="Times New Roman"/>
          <w:sz w:val="24"/>
          <w:szCs w:val="24"/>
        </w:rPr>
      </w:pPr>
      <w:proofErr w:type="spellStart"/>
      <w:ins w:id="1059" w:author="Unknown">
        <w:r w:rsidRPr="000E491E">
          <w:rPr>
            <w:rFonts w:ascii="Times New Roman" w:eastAsia="Times New Roman" w:hAnsi="Times New Roman" w:cs="Times New Roman"/>
            <w:color w:val="3F3F3F"/>
            <w:sz w:val="24"/>
            <w:szCs w:val="24"/>
          </w:rPr>
          <w:t>Frankwin</w:t>
        </w:r>
        <w:proofErr w:type="spellEnd"/>
        <w:r w:rsidRPr="000E491E">
          <w:rPr>
            <w:rFonts w:ascii="Times New Roman" w:eastAsia="Times New Roman" w:hAnsi="Times New Roman" w:cs="Times New Roman"/>
            <w:color w:val="3F3F3F"/>
            <w:sz w:val="24"/>
            <w:szCs w:val="24"/>
          </w:rPr>
          <w:t xml:space="preserve"> Formulations Limited Is Manufacturer &amp; Supplier Of Bulk Drugs, Aqua Cultures &amp; Poultry Feeds Supplements, </w:t>
        </w:r>
        <w:proofErr w:type="gramStart"/>
        <w:r w:rsidRPr="000E491E">
          <w:rPr>
            <w:rFonts w:ascii="Times New Roman" w:eastAsia="Times New Roman" w:hAnsi="Times New Roman" w:cs="Times New Roman"/>
            <w:color w:val="3F3F3F"/>
            <w:sz w:val="24"/>
            <w:szCs w:val="24"/>
          </w:rPr>
          <w:t>Pharmaceutica</w:t>
        </w:r>
        <w:proofErr w:type="gramEnd"/>
        <w:r w:rsidRPr="000E491E">
          <w:rPr>
            <w:rFonts w:ascii="Times New Roman" w:eastAsia="Times New Roman" w:hAnsi="Times New Roman" w:cs="Times New Roman"/>
            <w:color w:val="3F3F3F"/>
            <w:sz w:val="24"/>
            <w:szCs w:val="24"/>
          </w:rPr>
          <w:t>l Formulations.</w:t>
        </w:r>
      </w:ins>
    </w:p>
    <w:p w:rsidR="000E491E" w:rsidRPr="000E491E" w:rsidRDefault="000E491E" w:rsidP="000E491E">
      <w:pPr>
        <w:shd w:val="clear" w:color="auto" w:fill="FFFFFF"/>
        <w:spacing w:after="68" w:line="240" w:lineRule="auto"/>
        <w:outlineLvl w:val="2"/>
        <w:rPr>
          <w:ins w:id="1060" w:author="Unknown"/>
          <w:rFonts w:ascii="inherit" w:eastAsia="Times New Roman" w:hAnsi="inherit" w:cs="Times New Roman"/>
          <w:b/>
          <w:bCs/>
          <w:color w:val="3F3F3F"/>
          <w:sz w:val="18"/>
          <w:szCs w:val="18"/>
        </w:rPr>
      </w:pPr>
      <w:ins w:id="1061"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79"/>
        </w:numPr>
        <w:shd w:val="clear" w:color="auto" w:fill="FFFFFF"/>
        <w:spacing w:before="100" w:beforeAutospacing="1" w:after="100" w:afterAutospacing="1" w:line="240" w:lineRule="auto"/>
        <w:ind w:left="-612" w:right="-612"/>
        <w:rPr>
          <w:ins w:id="1062" w:author="Unknown"/>
          <w:rFonts w:ascii="Times New Roman" w:eastAsia="Times New Roman" w:hAnsi="Times New Roman" w:cs="Times New Roman"/>
          <w:color w:val="3F3F3F"/>
          <w:sz w:val="18"/>
          <w:szCs w:val="18"/>
        </w:rPr>
      </w:pPr>
      <w:ins w:id="1063"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79"/>
        </w:numPr>
        <w:shd w:val="clear" w:color="auto" w:fill="FFFFFF"/>
        <w:spacing w:before="100" w:beforeAutospacing="1" w:after="100" w:afterAutospacing="1" w:line="240" w:lineRule="auto"/>
        <w:ind w:left="-612" w:right="-612"/>
        <w:rPr>
          <w:ins w:id="1064" w:author="Unknown"/>
          <w:rFonts w:ascii="Times New Roman" w:eastAsia="Times New Roman" w:hAnsi="Times New Roman" w:cs="Times New Roman"/>
          <w:color w:val="3F3F3F"/>
          <w:sz w:val="18"/>
          <w:szCs w:val="18"/>
        </w:rPr>
      </w:pPr>
      <w:ins w:id="1065"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79"/>
        </w:numPr>
        <w:shd w:val="clear" w:color="auto" w:fill="FFFFFF"/>
        <w:spacing w:before="100" w:beforeAutospacing="1" w:after="100" w:afterAutospacing="1" w:line="240" w:lineRule="auto"/>
        <w:ind w:left="-612" w:right="-612"/>
        <w:rPr>
          <w:ins w:id="1066" w:author="Unknown"/>
          <w:rFonts w:ascii="Times New Roman" w:eastAsia="Times New Roman" w:hAnsi="Times New Roman" w:cs="Times New Roman"/>
          <w:color w:val="3F3F3F"/>
          <w:sz w:val="18"/>
          <w:szCs w:val="18"/>
        </w:rPr>
      </w:pPr>
      <w:ins w:id="1067" w:author="Unknown">
        <w:r w:rsidRPr="000E491E">
          <w:rPr>
            <w:rFonts w:ascii="Times New Roman" w:eastAsia="Times New Roman" w:hAnsi="Times New Roman" w:cs="Times New Roman"/>
            <w:color w:val="3F3F3F"/>
            <w:sz w:val="18"/>
            <w:szCs w:val="18"/>
          </w:rPr>
          <w:t>Feeds and feed concentrates for chickens...</w:t>
        </w:r>
      </w:ins>
    </w:p>
    <w:p w:rsidR="000E491E" w:rsidRPr="000E491E" w:rsidRDefault="00C57EDB" w:rsidP="000E491E">
      <w:pPr>
        <w:shd w:val="clear" w:color="auto" w:fill="FFFFFF"/>
        <w:spacing w:line="240" w:lineRule="auto"/>
        <w:rPr>
          <w:ins w:id="1068" w:author="Unknown"/>
          <w:rFonts w:ascii="Times New Roman" w:eastAsia="Times New Roman" w:hAnsi="Times New Roman" w:cs="Times New Roman"/>
          <w:sz w:val="24"/>
          <w:szCs w:val="24"/>
        </w:rPr>
      </w:pPr>
      <w:ins w:id="1069"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1070" w:author="Unknown"/>
          <w:rFonts w:ascii="Times New Roman" w:eastAsia="Times New Roman" w:hAnsi="Times New Roman" w:cs="Times New Roman"/>
          <w:color w:val="3F3F3F"/>
          <w:sz w:val="24"/>
          <w:szCs w:val="24"/>
        </w:rPr>
      </w:pPr>
      <w:ins w:id="107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"https://in.kompass.com/c/zeus-biotech-limited/in779689/" \o "Zeus Biotech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072" w:author="Unknown"/>
          <w:rFonts w:ascii="inherit" w:eastAsia="Times New Roman" w:hAnsi="inherit" w:cs="Times New Roman"/>
          <w:b/>
          <w:bCs/>
          <w:color w:val="198B84"/>
          <w:sz w:val="20"/>
          <w:szCs w:val="20"/>
        </w:rPr>
      </w:pPr>
      <w:ins w:id="1073" w:author="Unknown">
        <w:r w:rsidRPr="000E491E">
          <w:rPr>
            <w:rFonts w:ascii="inherit" w:eastAsia="Times New Roman" w:hAnsi="inherit" w:cs="Times New Roman"/>
            <w:b/>
            <w:bCs/>
            <w:color w:val="198B84"/>
            <w:sz w:val="20"/>
          </w:rPr>
          <w:t>Zeus Biotech Limited</w:t>
        </w:r>
      </w:ins>
    </w:p>
    <w:p w:rsidR="000E491E" w:rsidRPr="000E491E" w:rsidRDefault="000E491E" w:rsidP="000E491E">
      <w:pPr>
        <w:shd w:val="clear" w:color="auto" w:fill="FFFFFF"/>
        <w:spacing w:after="0" w:line="240" w:lineRule="auto"/>
        <w:rPr>
          <w:ins w:id="1074" w:author="Unknown"/>
          <w:rFonts w:ascii="Times New Roman" w:eastAsia="Times New Roman" w:hAnsi="Times New Roman" w:cs="Times New Roman"/>
          <w:color w:val="3F3F3F"/>
          <w:sz w:val="24"/>
          <w:szCs w:val="24"/>
        </w:rPr>
      </w:pPr>
      <w:ins w:id="1075" w:author="Unknown">
        <w:r w:rsidRPr="000E491E">
          <w:rPr>
            <w:rFonts w:ascii="Times New Roman" w:eastAsia="Times New Roman" w:hAnsi="Times New Roman" w:cs="Times New Roman"/>
            <w:color w:val="3F3F3F"/>
            <w:sz w:val="16"/>
          </w:rPr>
          <w:t>Mysore - India</w:t>
        </w:r>
      </w:ins>
    </w:p>
    <w:p w:rsidR="000E491E" w:rsidRPr="000E491E" w:rsidRDefault="000E491E" w:rsidP="000E491E">
      <w:pPr>
        <w:shd w:val="clear" w:color="auto" w:fill="FFFFFF"/>
        <w:spacing w:after="136" w:line="240" w:lineRule="auto"/>
        <w:rPr>
          <w:ins w:id="1076" w:author="Unknown"/>
          <w:rFonts w:ascii="Times New Roman" w:eastAsia="Times New Roman" w:hAnsi="Times New Roman" w:cs="Times New Roman"/>
          <w:sz w:val="24"/>
          <w:szCs w:val="24"/>
        </w:rPr>
      </w:pPr>
      <w:ins w:id="1077" w:author="Unknown">
        <w:r w:rsidRPr="000E491E">
          <w:rPr>
            <w:rFonts w:ascii="Times New Roman" w:eastAsia="Times New Roman" w:hAnsi="Times New Roman" w:cs="Times New Roman"/>
            <w:color w:val="3F3F3F"/>
            <w:sz w:val="24"/>
            <w:szCs w:val="24"/>
          </w:rPr>
          <w:t xml:space="preserve">Manufacturer, Supplier </w:t>
        </w:r>
        <w:proofErr w:type="gramStart"/>
        <w:r w:rsidRPr="000E491E">
          <w:rPr>
            <w:rFonts w:ascii="Times New Roman" w:eastAsia="Times New Roman" w:hAnsi="Times New Roman" w:cs="Times New Roman"/>
            <w:color w:val="3F3F3F"/>
            <w:sz w:val="24"/>
            <w:szCs w:val="24"/>
          </w:rPr>
          <w:t>An</w:t>
        </w:r>
        <w:proofErr w:type="gramEnd"/>
        <w:r w:rsidRPr="000E491E">
          <w:rPr>
            <w:rFonts w:ascii="Times New Roman" w:eastAsia="Times New Roman" w:hAnsi="Times New Roman" w:cs="Times New Roman"/>
            <w:color w:val="3F3F3F"/>
            <w:sz w:val="24"/>
            <w:szCs w:val="24"/>
          </w:rPr>
          <w:t xml:space="preserve">d Exporter of Feed Supplements including Feed Specific Enzymes, Animal Specific </w:t>
        </w:r>
        <w:proofErr w:type="spellStart"/>
        <w:r w:rsidRPr="000E491E">
          <w:rPr>
            <w:rFonts w:ascii="Times New Roman" w:eastAsia="Times New Roman" w:hAnsi="Times New Roman" w:cs="Times New Roman"/>
            <w:color w:val="3F3F3F"/>
            <w:sz w:val="24"/>
            <w:szCs w:val="24"/>
          </w:rPr>
          <w:t>Probiotics</w:t>
        </w:r>
        <w:proofErr w:type="spellEnd"/>
        <w:r w:rsidRPr="000E491E">
          <w:rPr>
            <w:rFonts w:ascii="Times New Roman" w:eastAsia="Times New Roman" w:hAnsi="Times New Roman" w:cs="Times New Roman"/>
            <w:color w:val="3F3F3F"/>
            <w:sz w:val="24"/>
            <w:szCs w:val="24"/>
          </w:rPr>
          <w:t xml:space="preserve">. Associated Companies: </w:t>
        </w:r>
        <w:proofErr w:type="spellStart"/>
        <w:r w:rsidRPr="000E491E">
          <w:rPr>
            <w:rFonts w:ascii="Times New Roman" w:eastAsia="Times New Roman" w:hAnsi="Times New Roman" w:cs="Times New Roman"/>
            <w:color w:val="3F3F3F"/>
            <w:sz w:val="24"/>
            <w:szCs w:val="24"/>
          </w:rPr>
          <w:t>Jaysons</w:t>
        </w:r>
        <w:proofErr w:type="spellEnd"/>
        <w:r w:rsidRPr="000E491E">
          <w:rPr>
            <w:rFonts w:ascii="Times New Roman" w:eastAsia="Times New Roman" w:hAnsi="Times New Roman" w:cs="Times New Roman"/>
            <w:color w:val="3F3F3F"/>
            <w:sz w:val="24"/>
            <w:szCs w:val="24"/>
          </w:rPr>
          <w:t xml:space="preserve"> </w:t>
        </w:r>
        <w:proofErr w:type="spellStart"/>
        <w:r w:rsidRPr="000E491E">
          <w:rPr>
            <w:rFonts w:ascii="Times New Roman" w:eastAsia="Times New Roman" w:hAnsi="Times New Roman" w:cs="Times New Roman"/>
            <w:color w:val="3F3F3F"/>
            <w:sz w:val="24"/>
            <w:szCs w:val="24"/>
          </w:rPr>
          <w:t>Agritech</w:t>
        </w:r>
        <w:proofErr w:type="spellEnd"/>
        <w:r w:rsidRPr="000E491E">
          <w:rPr>
            <w:rFonts w:ascii="Times New Roman" w:eastAsia="Times New Roman" w:hAnsi="Times New Roman" w:cs="Times New Roman"/>
            <w:color w:val="3F3F3F"/>
            <w:sz w:val="24"/>
            <w:szCs w:val="24"/>
          </w:rPr>
          <w:t xml:space="preserve"> Private Limited </w:t>
        </w:r>
        <w:proofErr w:type="spellStart"/>
        <w:r w:rsidRPr="000E491E">
          <w:rPr>
            <w:rFonts w:ascii="Times New Roman" w:eastAsia="Times New Roman" w:hAnsi="Times New Roman" w:cs="Times New Roman"/>
            <w:color w:val="3F3F3F"/>
            <w:sz w:val="24"/>
            <w:szCs w:val="24"/>
          </w:rPr>
          <w:t>Zymonutrients</w:t>
        </w:r>
        <w:proofErr w:type="spellEnd"/>
        <w:r w:rsidRPr="000E491E">
          <w:rPr>
            <w:rFonts w:ascii="Times New Roman" w:eastAsia="Times New Roman" w:hAnsi="Times New Roman" w:cs="Times New Roman"/>
            <w:color w:val="3F3F3F"/>
            <w:sz w:val="24"/>
            <w:szCs w:val="24"/>
          </w:rPr>
          <w:t xml:space="preserve"> Private Limited Zeus Feed Supplements Private Limited</w:t>
        </w:r>
      </w:ins>
    </w:p>
    <w:p w:rsidR="000E491E" w:rsidRPr="000E491E" w:rsidRDefault="000E491E" w:rsidP="000E491E">
      <w:pPr>
        <w:shd w:val="clear" w:color="auto" w:fill="FFFFFF"/>
        <w:spacing w:after="68" w:line="240" w:lineRule="auto"/>
        <w:outlineLvl w:val="2"/>
        <w:rPr>
          <w:ins w:id="1078" w:author="Unknown"/>
          <w:rFonts w:ascii="inherit" w:eastAsia="Times New Roman" w:hAnsi="inherit" w:cs="Times New Roman"/>
          <w:b/>
          <w:bCs/>
          <w:color w:val="3F3F3F"/>
          <w:sz w:val="18"/>
          <w:szCs w:val="18"/>
        </w:rPr>
      </w:pPr>
      <w:ins w:id="1079"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80"/>
        </w:numPr>
        <w:shd w:val="clear" w:color="auto" w:fill="FFFFFF"/>
        <w:spacing w:before="100" w:beforeAutospacing="1" w:after="100" w:afterAutospacing="1" w:line="240" w:lineRule="auto"/>
        <w:ind w:left="-612" w:right="-612"/>
        <w:rPr>
          <w:ins w:id="1080" w:author="Unknown"/>
          <w:rFonts w:ascii="Times New Roman" w:eastAsia="Times New Roman" w:hAnsi="Times New Roman" w:cs="Times New Roman"/>
          <w:color w:val="3F3F3F"/>
          <w:sz w:val="18"/>
          <w:szCs w:val="18"/>
        </w:rPr>
      </w:pPr>
      <w:ins w:id="1081"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80"/>
        </w:numPr>
        <w:shd w:val="clear" w:color="auto" w:fill="FFFFFF"/>
        <w:spacing w:before="100" w:beforeAutospacing="1" w:after="100" w:afterAutospacing="1" w:line="240" w:lineRule="auto"/>
        <w:ind w:left="-612" w:right="-612"/>
        <w:rPr>
          <w:ins w:id="1082" w:author="Unknown"/>
          <w:rFonts w:ascii="Times New Roman" w:eastAsia="Times New Roman" w:hAnsi="Times New Roman" w:cs="Times New Roman"/>
          <w:color w:val="3F3F3F"/>
          <w:sz w:val="18"/>
          <w:szCs w:val="18"/>
        </w:rPr>
      </w:pPr>
      <w:ins w:id="1083"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80"/>
        </w:numPr>
        <w:shd w:val="clear" w:color="auto" w:fill="FFFFFF"/>
        <w:spacing w:before="100" w:beforeAutospacing="1" w:after="100" w:afterAutospacing="1" w:line="240" w:lineRule="auto"/>
        <w:ind w:left="-612" w:right="-612"/>
        <w:rPr>
          <w:ins w:id="1084" w:author="Unknown"/>
          <w:rFonts w:ascii="Times New Roman" w:eastAsia="Times New Roman" w:hAnsi="Times New Roman" w:cs="Times New Roman"/>
          <w:color w:val="3F3F3F"/>
          <w:sz w:val="18"/>
          <w:szCs w:val="18"/>
        </w:rPr>
      </w:pPr>
      <w:ins w:id="1085" w:author="Unknown">
        <w:r w:rsidRPr="000E491E">
          <w:rPr>
            <w:rFonts w:ascii="Times New Roman" w:eastAsia="Times New Roman" w:hAnsi="Times New Roman" w:cs="Times New Roman"/>
            <w:color w:val="3F3F3F"/>
            <w:sz w:val="18"/>
            <w:szCs w:val="18"/>
          </w:rPr>
          <w:t>Enzymes for animal feed...</w:t>
        </w:r>
      </w:ins>
    </w:p>
    <w:p w:rsidR="000E491E" w:rsidRPr="000E491E" w:rsidRDefault="00C57EDB" w:rsidP="000E491E">
      <w:pPr>
        <w:shd w:val="clear" w:color="auto" w:fill="FFFFFF"/>
        <w:spacing w:line="240" w:lineRule="auto"/>
        <w:rPr>
          <w:ins w:id="1086" w:author="Unknown"/>
          <w:rFonts w:ascii="Times New Roman" w:eastAsia="Times New Roman" w:hAnsi="Times New Roman" w:cs="Times New Roman"/>
          <w:sz w:val="24"/>
          <w:szCs w:val="24"/>
        </w:rPr>
      </w:pPr>
      <w:ins w:id="1087"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1088" w:author="Unknown"/>
          <w:rFonts w:ascii="Times New Roman" w:eastAsia="Times New Roman" w:hAnsi="Times New Roman" w:cs="Times New Roman"/>
          <w:color w:val="3F3F3F"/>
          <w:sz w:val="24"/>
          <w:szCs w:val="24"/>
        </w:rPr>
      </w:pPr>
      <w:ins w:id="108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"https://in.kompass.com/c/neotech-projects-private-limited/in774416/" \o "Neotech Projects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090" w:author="Unknown"/>
          <w:rFonts w:ascii="inherit" w:eastAsia="Times New Roman" w:hAnsi="inherit" w:cs="Times New Roman"/>
          <w:b/>
          <w:bCs/>
          <w:color w:val="198B84"/>
          <w:sz w:val="20"/>
          <w:szCs w:val="20"/>
        </w:rPr>
      </w:pPr>
      <w:proofErr w:type="spellStart"/>
      <w:ins w:id="1091" w:author="Unknown">
        <w:r w:rsidRPr="000E491E">
          <w:rPr>
            <w:rFonts w:ascii="inherit" w:eastAsia="Times New Roman" w:hAnsi="inherit" w:cs="Times New Roman"/>
            <w:b/>
            <w:bCs/>
            <w:color w:val="198B84"/>
            <w:sz w:val="20"/>
          </w:rPr>
          <w:t>Neotech</w:t>
        </w:r>
        <w:proofErr w:type="spellEnd"/>
        <w:r w:rsidRPr="000E491E">
          <w:rPr>
            <w:rFonts w:ascii="inherit" w:eastAsia="Times New Roman" w:hAnsi="inherit" w:cs="Times New Roman"/>
            <w:b/>
            <w:bCs/>
            <w:color w:val="198B84"/>
            <w:sz w:val="20"/>
          </w:rPr>
          <w:t xml:space="preserve"> Projects Private Limited</w:t>
        </w:r>
      </w:ins>
    </w:p>
    <w:p w:rsidR="000E491E" w:rsidRPr="000E491E" w:rsidRDefault="000E491E" w:rsidP="000E491E">
      <w:pPr>
        <w:shd w:val="clear" w:color="auto" w:fill="FFFFFF"/>
        <w:spacing w:after="0" w:line="240" w:lineRule="auto"/>
        <w:rPr>
          <w:ins w:id="1092" w:author="Unknown"/>
          <w:rFonts w:ascii="Times New Roman" w:eastAsia="Times New Roman" w:hAnsi="Times New Roman" w:cs="Times New Roman"/>
          <w:color w:val="3F3F3F"/>
          <w:sz w:val="24"/>
          <w:szCs w:val="24"/>
        </w:rPr>
      </w:pPr>
      <w:proofErr w:type="spellStart"/>
      <w:ins w:id="1093" w:author="Unknown">
        <w:r w:rsidRPr="000E491E">
          <w:rPr>
            <w:rFonts w:ascii="Times New Roman" w:eastAsia="Times New Roman" w:hAnsi="Times New Roman" w:cs="Times New Roman"/>
            <w:color w:val="3F3F3F"/>
            <w:sz w:val="16"/>
          </w:rPr>
          <w:t>Vadodara</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136" w:line="240" w:lineRule="auto"/>
        <w:rPr>
          <w:ins w:id="1094" w:author="Unknown"/>
          <w:rFonts w:ascii="Times New Roman" w:eastAsia="Times New Roman" w:hAnsi="Times New Roman" w:cs="Times New Roman"/>
          <w:sz w:val="24"/>
          <w:szCs w:val="24"/>
        </w:rPr>
      </w:pPr>
      <w:ins w:id="1095" w:author="Unknown">
        <w:r w:rsidRPr="000E491E">
          <w:rPr>
            <w:rFonts w:ascii="Times New Roman" w:eastAsia="Times New Roman" w:hAnsi="Times New Roman" w:cs="Times New Roman"/>
            <w:color w:val="3F3F3F"/>
            <w:sz w:val="24"/>
            <w:szCs w:val="24"/>
          </w:rPr>
          <w:t xml:space="preserve">Manufacturer and Suppliers of Cattle, Poultry and Aqua Feed Plant </w:t>
        </w:r>
        <w:proofErr w:type="gramStart"/>
        <w:r w:rsidRPr="000E491E">
          <w:rPr>
            <w:rFonts w:ascii="Times New Roman" w:eastAsia="Times New Roman" w:hAnsi="Times New Roman" w:cs="Times New Roman"/>
            <w:color w:val="3F3F3F"/>
            <w:sz w:val="24"/>
            <w:szCs w:val="24"/>
          </w:rPr>
          <w:t>O</w:t>
        </w:r>
        <w:proofErr w:type="gramEnd"/>
        <w:r w:rsidRPr="000E491E">
          <w:rPr>
            <w:rFonts w:ascii="Times New Roman" w:eastAsia="Times New Roman" w:hAnsi="Times New Roman" w:cs="Times New Roman"/>
            <w:color w:val="3F3F3F"/>
            <w:sz w:val="24"/>
            <w:szCs w:val="24"/>
          </w:rPr>
          <w:t>n Turnkey Basis.</w:t>
        </w:r>
      </w:ins>
    </w:p>
    <w:p w:rsidR="000E491E" w:rsidRPr="000E491E" w:rsidRDefault="000E491E" w:rsidP="000E491E">
      <w:pPr>
        <w:shd w:val="clear" w:color="auto" w:fill="FFFFFF"/>
        <w:spacing w:after="68" w:line="240" w:lineRule="auto"/>
        <w:outlineLvl w:val="2"/>
        <w:rPr>
          <w:ins w:id="1096" w:author="Unknown"/>
          <w:rFonts w:ascii="inherit" w:eastAsia="Times New Roman" w:hAnsi="inherit" w:cs="Times New Roman"/>
          <w:b/>
          <w:bCs/>
          <w:color w:val="3F3F3F"/>
          <w:sz w:val="18"/>
          <w:szCs w:val="18"/>
        </w:rPr>
      </w:pPr>
      <w:ins w:id="1097"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81"/>
        </w:numPr>
        <w:shd w:val="clear" w:color="auto" w:fill="FFFFFF"/>
        <w:spacing w:before="100" w:beforeAutospacing="1" w:after="100" w:afterAutospacing="1" w:line="240" w:lineRule="auto"/>
        <w:ind w:left="-612" w:right="-612"/>
        <w:rPr>
          <w:ins w:id="1098" w:author="Unknown"/>
          <w:rFonts w:ascii="Times New Roman" w:eastAsia="Times New Roman" w:hAnsi="Times New Roman" w:cs="Times New Roman"/>
          <w:color w:val="3F3F3F"/>
          <w:sz w:val="18"/>
          <w:szCs w:val="18"/>
        </w:rPr>
      </w:pPr>
      <w:ins w:id="1099" w:author="Unknown">
        <w:r w:rsidRPr="000E491E">
          <w:rPr>
            <w:rFonts w:ascii="Times New Roman" w:eastAsia="Times New Roman" w:hAnsi="Times New Roman" w:cs="Times New Roman"/>
            <w:color w:val="3F3F3F"/>
            <w:sz w:val="18"/>
            <w:szCs w:val="18"/>
          </w:rPr>
          <w:t>Livestock and fish</w:t>
        </w:r>
      </w:ins>
    </w:p>
    <w:p w:rsidR="000E491E" w:rsidRPr="000E491E" w:rsidRDefault="000E491E" w:rsidP="000E491E">
      <w:pPr>
        <w:numPr>
          <w:ilvl w:val="0"/>
          <w:numId w:val="81"/>
        </w:numPr>
        <w:shd w:val="clear" w:color="auto" w:fill="FFFFFF"/>
        <w:spacing w:before="100" w:beforeAutospacing="1" w:after="100" w:afterAutospacing="1" w:line="240" w:lineRule="auto"/>
        <w:ind w:left="-612" w:right="-612"/>
        <w:rPr>
          <w:ins w:id="1100" w:author="Unknown"/>
          <w:rFonts w:ascii="Times New Roman" w:eastAsia="Times New Roman" w:hAnsi="Times New Roman" w:cs="Times New Roman"/>
          <w:color w:val="3F3F3F"/>
          <w:sz w:val="18"/>
          <w:szCs w:val="18"/>
        </w:rPr>
      </w:pPr>
      <w:ins w:id="1101" w:author="Unknown">
        <w:r w:rsidRPr="000E491E">
          <w:rPr>
            <w:rFonts w:ascii="Times New Roman" w:eastAsia="Times New Roman" w:hAnsi="Times New Roman" w:cs="Times New Roman"/>
            <w:color w:val="3F3F3F"/>
            <w:sz w:val="18"/>
            <w:szCs w:val="18"/>
          </w:rPr>
          <w:t>Cattle</w:t>
        </w:r>
      </w:ins>
    </w:p>
    <w:p w:rsidR="000E491E" w:rsidRPr="000E491E" w:rsidRDefault="000E491E" w:rsidP="000E491E">
      <w:pPr>
        <w:numPr>
          <w:ilvl w:val="0"/>
          <w:numId w:val="81"/>
        </w:numPr>
        <w:shd w:val="clear" w:color="auto" w:fill="FFFFFF"/>
        <w:spacing w:before="100" w:beforeAutospacing="1" w:after="100" w:afterAutospacing="1" w:line="240" w:lineRule="auto"/>
        <w:ind w:left="-612" w:right="-612"/>
        <w:rPr>
          <w:ins w:id="1102" w:author="Unknown"/>
          <w:rFonts w:ascii="Times New Roman" w:eastAsia="Times New Roman" w:hAnsi="Times New Roman" w:cs="Times New Roman"/>
          <w:color w:val="3F3F3F"/>
          <w:sz w:val="18"/>
          <w:szCs w:val="18"/>
        </w:rPr>
      </w:pPr>
      <w:ins w:id="1103" w:author="Unknown">
        <w:r w:rsidRPr="000E491E">
          <w:rPr>
            <w:rFonts w:ascii="Times New Roman" w:eastAsia="Times New Roman" w:hAnsi="Times New Roman" w:cs="Times New Roman"/>
            <w:color w:val="3F3F3F"/>
            <w:sz w:val="18"/>
            <w:szCs w:val="18"/>
          </w:rPr>
          <w:t>Poultry...</w:t>
        </w:r>
      </w:ins>
    </w:p>
    <w:p w:rsidR="000E491E" w:rsidRPr="000E491E" w:rsidRDefault="00C57EDB" w:rsidP="000E491E">
      <w:pPr>
        <w:shd w:val="clear" w:color="auto" w:fill="FFFFFF"/>
        <w:spacing w:line="240" w:lineRule="auto"/>
        <w:rPr>
          <w:ins w:id="1104" w:author="Unknown"/>
          <w:rFonts w:ascii="Times New Roman" w:eastAsia="Times New Roman" w:hAnsi="Times New Roman" w:cs="Times New Roman"/>
          <w:sz w:val="24"/>
          <w:szCs w:val="24"/>
        </w:rPr>
      </w:pPr>
      <w:ins w:id="1105"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1106" w:author="Unknown"/>
          <w:rFonts w:ascii="Times New Roman" w:eastAsia="Times New Roman" w:hAnsi="Times New Roman" w:cs="Times New Roman"/>
          <w:color w:val="3F3F3F"/>
          <w:sz w:val="24"/>
          <w:szCs w:val="24"/>
        </w:rPr>
      </w:pPr>
      <w:ins w:id="110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"https://in.kompass.com/c/stanex-drugs-and-chemicals-private-limited/in749426/" \o "Stanex Drugs and Chemicals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108" w:author="Unknown"/>
          <w:rFonts w:ascii="inherit" w:eastAsia="Times New Roman" w:hAnsi="inherit" w:cs="Times New Roman"/>
          <w:b/>
          <w:bCs/>
          <w:color w:val="198B84"/>
          <w:sz w:val="20"/>
          <w:szCs w:val="20"/>
        </w:rPr>
      </w:pPr>
      <w:proofErr w:type="spellStart"/>
      <w:ins w:id="1109" w:author="Unknown">
        <w:r w:rsidRPr="000E491E">
          <w:rPr>
            <w:rFonts w:ascii="inherit" w:eastAsia="Times New Roman" w:hAnsi="inherit" w:cs="Times New Roman"/>
            <w:b/>
            <w:bCs/>
            <w:color w:val="198B84"/>
            <w:sz w:val="20"/>
          </w:rPr>
          <w:t>Stanex</w:t>
        </w:r>
        <w:proofErr w:type="spellEnd"/>
        <w:r w:rsidRPr="000E491E">
          <w:rPr>
            <w:rFonts w:ascii="inherit" w:eastAsia="Times New Roman" w:hAnsi="inherit" w:cs="Times New Roman"/>
            <w:b/>
            <w:bCs/>
            <w:color w:val="198B84"/>
            <w:sz w:val="20"/>
          </w:rPr>
          <w:t xml:space="preserve"> Drugs and Chemicals Private Limited</w:t>
        </w:r>
      </w:ins>
    </w:p>
    <w:p w:rsidR="000E491E" w:rsidRPr="000E491E" w:rsidRDefault="000E491E" w:rsidP="000E491E">
      <w:pPr>
        <w:shd w:val="clear" w:color="auto" w:fill="FFFFFF"/>
        <w:spacing w:after="0" w:line="240" w:lineRule="auto"/>
        <w:rPr>
          <w:ins w:id="1110" w:author="Unknown"/>
          <w:rFonts w:ascii="Times New Roman" w:eastAsia="Times New Roman" w:hAnsi="Times New Roman" w:cs="Times New Roman"/>
          <w:color w:val="3F3F3F"/>
          <w:sz w:val="24"/>
          <w:szCs w:val="24"/>
        </w:rPr>
      </w:pPr>
      <w:ins w:id="1111" w:author="Unknown">
        <w:r w:rsidRPr="000E491E">
          <w:rPr>
            <w:rFonts w:ascii="Times New Roman" w:eastAsia="Times New Roman" w:hAnsi="Times New Roman" w:cs="Times New Roman"/>
            <w:color w:val="3F3F3F"/>
            <w:sz w:val="16"/>
          </w:rPr>
          <w:t>Hyderabad - India</w:t>
        </w:r>
      </w:ins>
    </w:p>
    <w:p w:rsidR="000E491E" w:rsidRPr="000E491E" w:rsidRDefault="000E491E" w:rsidP="000E491E">
      <w:pPr>
        <w:shd w:val="clear" w:color="auto" w:fill="FFFFFF"/>
        <w:spacing w:after="136" w:line="240" w:lineRule="auto"/>
        <w:rPr>
          <w:ins w:id="1112" w:author="Unknown"/>
          <w:rFonts w:ascii="Times New Roman" w:eastAsia="Times New Roman" w:hAnsi="Times New Roman" w:cs="Times New Roman"/>
          <w:sz w:val="24"/>
          <w:szCs w:val="24"/>
        </w:rPr>
      </w:pPr>
      <w:proofErr w:type="gramStart"/>
      <w:ins w:id="1113" w:author="Unknown">
        <w:r w:rsidRPr="000E491E">
          <w:rPr>
            <w:rFonts w:ascii="Times New Roman" w:eastAsia="Times New Roman" w:hAnsi="Times New Roman" w:cs="Times New Roman"/>
            <w:color w:val="3F3F3F"/>
            <w:sz w:val="24"/>
            <w:szCs w:val="24"/>
          </w:rPr>
          <w:t xml:space="preserve">Manufacturers and </w:t>
        </w:r>
        <w:proofErr w:type="spellStart"/>
        <w:r w:rsidRPr="000E491E">
          <w:rPr>
            <w:rFonts w:ascii="Times New Roman" w:eastAsia="Times New Roman" w:hAnsi="Times New Roman" w:cs="Times New Roman"/>
            <w:color w:val="3F3F3F"/>
            <w:sz w:val="24"/>
            <w:szCs w:val="24"/>
          </w:rPr>
          <w:t>Expoters</w:t>
        </w:r>
        <w:proofErr w:type="spellEnd"/>
        <w:r w:rsidRPr="000E491E">
          <w:rPr>
            <w:rFonts w:ascii="Times New Roman" w:eastAsia="Times New Roman" w:hAnsi="Times New Roman" w:cs="Times New Roman"/>
            <w:color w:val="3F3F3F"/>
            <w:sz w:val="24"/>
            <w:szCs w:val="24"/>
          </w:rPr>
          <w:t xml:space="preserve"> of Poultry, Premixes, Veterinary and Poultry Drugs</w:t>
        </w:r>
        <w:proofErr w:type="gram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1114" w:author="Unknown"/>
          <w:rFonts w:ascii="inherit" w:eastAsia="Times New Roman" w:hAnsi="inherit" w:cs="Times New Roman"/>
          <w:b/>
          <w:bCs/>
          <w:color w:val="3F3F3F"/>
          <w:sz w:val="18"/>
          <w:szCs w:val="18"/>
        </w:rPr>
      </w:pPr>
      <w:ins w:id="1115"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82"/>
        </w:numPr>
        <w:shd w:val="clear" w:color="auto" w:fill="FFFFFF"/>
        <w:spacing w:before="100" w:beforeAutospacing="1" w:after="100" w:afterAutospacing="1" w:line="240" w:lineRule="auto"/>
        <w:ind w:left="-612" w:right="-612"/>
        <w:rPr>
          <w:ins w:id="1116" w:author="Unknown"/>
          <w:rFonts w:ascii="Times New Roman" w:eastAsia="Times New Roman" w:hAnsi="Times New Roman" w:cs="Times New Roman"/>
          <w:color w:val="3F3F3F"/>
          <w:sz w:val="18"/>
          <w:szCs w:val="18"/>
        </w:rPr>
      </w:pPr>
      <w:ins w:id="1117" w:author="Unknown">
        <w:r w:rsidRPr="000E491E">
          <w:rPr>
            <w:rFonts w:ascii="Times New Roman" w:eastAsia="Times New Roman" w:hAnsi="Times New Roman" w:cs="Times New Roman"/>
            <w:color w:val="3F3F3F"/>
            <w:sz w:val="18"/>
            <w:szCs w:val="18"/>
          </w:rPr>
          <w:t>Livestock and fish</w:t>
        </w:r>
      </w:ins>
    </w:p>
    <w:p w:rsidR="000E491E" w:rsidRPr="000E491E" w:rsidRDefault="000E491E" w:rsidP="000E491E">
      <w:pPr>
        <w:numPr>
          <w:ilvl w:val="0"/>
          <w:numId w:val="82"/>
        </w:numPr>
        <w:shd w:val="clear" w:color="auto" w:fill="FFFFFF"/>
        <w:spacing w:before="100" w:beforeAutospacing="1" w:after="100" w:afterAutospacing="1" w:line="240" w:lineRule="auto"/>
        <w:ind w:left="-612" w:right="-612"/>
        <w:rPr>
          <w:ins w:id="1118" w:author="Unknown"/>
          <w:rFonts w:ascii="Times New Roman" w:eastAsia="Times New Roman" w:hAnsi="Times New Roman" w:cs="Times New Roman"/>
          <w:color w:val="3F3F3F"/>
          <w:sz w:val="18"/>
          <w:szCs w:val="18"/>
        </w:rPr>
      </w:pPr>
      <w:ins w:id="1119" w:author="Unknown">
        <w:r w:rsidRPr="000E491E">
          <w:rPr>
            <w:rFonts w:ascii="Times New Roman" w:eastAsia="Times New Roman" w:hAnsi="Times New Roman" w:cs="Times New Roman"/>
            <w:color w:val="3F3F3F"/>
            <w:sz w:val="18"/>
            <w:szCs w:val="18"/>
          </w:rPr>
          <w:t>Poultry</w:t>
        </w:r>
      </w:ins>
    </w:p>
    <w:p w:rsidR="000E491E" w:rsidRPr="000E491E" w:rsidRDefault="000E491E" w:rsidP="000E491E">
      <w:pPr>
        <w:numPr>
          <w:ilvl w:val="0"/>
          <w:numId w:val="82"/>
        </w:numPr>
        <w:shd w:val="clear" w:color="auto" w:fill="FFFFFF"/>
        <w:spacing w:before="100" w:beforeAutospacing="1" w:after="100" w:afterAutospacing="1" w:line="240" w:lineRule="auto"/>
        <w:ind w:left="-612" w:right="-612"/>
        <w:rPr>
          <w:ins w:id="1120" w:author="Unknown"/>
          <w:rFonts w:ascii="Times New Roman" w:eastAsia="Times New Roman" w:hAnsi="Times New Roman" w:cs="Times New Roman"/>
          <w:color w:val="3F3F3F"/>
          <w:sz w:val="18"/>
          <w:szCs w:val="18"/>
        </w:rPr>
      </w:pPr>
      <w:ins w:id="1121" w:author="Unknown">
        <w:r w:rsidRPr="000E491E">
          <w:rPr>
            <w:rFonts w:ascii="Times New Roman" w:eastAsia="Times New Roman" w:hAnsi="Times New Roman" w:cs="Times New Roman"/>
            <w:color w:val="3F3F3F"/>
            <w:sz w:val="18"/>
            <w:szCs w:val="18"/>
          </w:rPr>
          <w:t>Poultry, day old...</w:t>
        </w:r>
      </w:ins>
    </w:p>
    <w:p w:rsidR="000E491E" w:rsidRPr="000E491E" w:rsidRDefault="00C57EDB" w:rsidP="000E491E">
      <w:pPr>
        <w:shd w:val="clear" w:color="auto" w:fill="FFFFFF"/>
        <w:spacing w:line="240" w:lineRule="auto"/>
        <w:rPr>
          <w:ins w:id="1122" w:author="Unknown"/>
          <w:rFonts w:ascii="Times New Roman" w:eastAsia="Times New Roman" w:hAnsi="Times New Roman" w:cs="Times New Roman"/>
          <w:sz w:val="24"/>
          <w:szCs w:val="24"/>
        </w:rPr>
      </w:pPr>
      <w:ins w:id="1123"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1124" w:author="Unknown"/>
          <w:rFonts w:ascii="Times New Roman" w:eastAsia="Times New Roman" w:hAnsi="Times New Roman" w:cs="Times New Roman"/>
          <w:color w:val="3F3F3F"/>
          <w:sz w:val="24"/>
          <w:szCs w:val="24"/>
        </w:rPr>
      </w:pPr>
      <w:ins w:id="1125" w:author="Unknown">
        <w:r w:rsidRPr="000E491E">
          <w:rPr>
            <w:rFonts w:ascii="Times New Roman" w:eastAsia="Times New Roman" w:hAnsi="Times New Roman" w:cs="Times New Roman"/>
            <w:sz w:val="24"/>
            <w:szCs w:val="24"/>
          </w:rPr>
          <w:lastRenderedPageBreak/>
          <w:fldChar w:fldCharType="begin"/>
        </w:r>
        <w:r w:rsidR="000E491E" w:rsidRPr="000E491E">
          <w:rPr>
            <w:rFonts w:ascii="Times New Roman" w:eastAsia="Times New Roman" w:hAnsi="Times New Roman" w:cs="Times New Roman"/>
            <w:sz w:val="24"/>
            <w:szCs w:val="24"/>
          </w:rPr>
          <w:instrText xml:space="preserve"> HYPERLINK "https://in.kompass.com/c/reman-engineering-works/in806613/" \o "Reman Engineering Works"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126" w:author="Unknown"/>
          <w:rFonts w:ascii="inherit" w:eastAsia="Times New Roman" w:hAnsi="inherit" w:cs="Times New Roman"/>
          <w:b/>
          <w:bCs/>
          <w:color w:val="198B84"/>
          <w:sz w:val="20"/>
          <w:szCs w:val="20"/>
        </w:rPr>
      </w:pPr>
      <w:proofErr w:type="spellStart"/>
      <w:ins w:id="1127" w:author="Unknown">
        <w:r w:rsidRPr="000E491E">
          <w:rPr>
            <w:rFonts w:ascii="inherit" w:eastAsia="Times New Roman" w:hAnsi="inherit" w:cs="Times New Roman"/>
            <w:b/>
            <w:bCs/>
            <w:color w:val="198B84"/>
            <w:sz w:val="20"/>
          </w:rPr>
          <w:t>Reman</w:t>
        </w:r>
        <w:proofErr w:type="spellEnd"/>
        <w:r w:rsidRPr="000E491E">
          <w:rPr>
            <w:rFonts w:ascii="inherit" w:eastAsia="Times New Roman" w:hAnsi="inherit" w:cs="Times New Roman"/>
            <w:b/>
            <w:bCs/>
            <w:color w:val="198B84"/>
            <w:sz w:val="20"/>
          </w:rPr>
          <w:t xml:space="preserve"> Engineering Works</w:t>
        </w:r>
      </w:ins>
    </w:p>
    <w:p w:rsidR="000E491E" w:rsidRPr="000E491E" w:rsidRDefault="000E491E" w:rsidP="000E491E">
      <w:pPr>
        <w:shd w:val="clear" w:color="auto" w:fill="FFFFFF"/>
        <w:spacing w:after="0" w:line="240" w:lineRule="auto"/>
        <w:rPr>
          <w:ins w:id="1128" w:author="Unknown"/>
          <w:rFonts w:ascii="Times New Roman" w:eastAsia="Times New Roman" w:hAnsi="Times New Roman" w:cs="Times New Roman"/>
          <w:color w:val="3F3F3F"/>
          <w:sz w:val="24"/>
          <w:szCs w:val="24"/>
        </w:rPr>
      </w:pPr>
      <w:proofErr w:type="spellStart"/>
      <w:ins w:id="1129" w:author="Unknown">
        <w:r w:rsidRPr="000E491E">
          <w:rPr>
            <w:rFonts w:ascii="Times New Roman" w:eastAsia="Times New Roman" w:hAnsi="Times New Roman" w:cs="Times New Roman"/>
            <w:color w:val="3F3F3F"/>
            <w:sz w:val="16"/>
          </w:rPr>
          <w:t>Namakkal</w:t>
        </w:r>
        <w:proofErr w:type="spellEnd"/>
        <w:r w:rsidRPr="000E491E">
          <w:rPr>
            <w:rFonts w:ascii="Times New Roman" w:eastAsia="Times New Roman" w:hAnsi="Times New Roman" w:cs="Times New Roman"/>
            <w:color w:val="3F3F3F"/>
            <w:sz w:val="16"/>
          </w:rPr>
          <w:t xml:space="preserve"> - India</w:t>
        </w:r>
      </w:ins>
    </w:p>
    <w:p w:rsidR="000E491E" w:rsidRPr="000E491E" w:rsidRDefault="000E491E" w:rsidP="000E491E">
      <w:pPr>
        <w:shd w:val="clear" w:color="auto" w:fill="FFFFFF"/>
        <w:spacing w:after="136" w:line="240" w:lineRule="auto"/>
        <w:rPr>
          <w:ins w:id="1130" w:author="Unknown"/>
          <w:rFonts w:ascii="Times New Roman" w:eastAsia="Times New Roman" w:hAnsi="Times New Roman" w:cs="Times New Roman"/>
          <w:sz w:val="24"/>
          <w:szCs w:val="24"/>
        </w:rPr>
      </w:pPr>
      <w:ins w:id="1131" w:author="Unknown">
        <w:r w:rsidRPr="000E491E">
          <w:rPr>
            <w:rFonts w:ascii="Times New Roman" w:eastAsia="Times New Roman" w:hAnsi="Times New Roman" w:cs="Times New Roman"/>
            <w:color w:val="3F3F3F"/>
            <w:sz w:val="24"/>
            <w:szCs w:val="24"/>
          </w:rPr>
          <w:t>Manufacturer and Traders of Poultry Feed Mill, Raw Material Batch Machine, Poultry Feed Mill Unite Machinery.</w:t>
        </w:r>
      </w:ins>
    </w:p>
    <w:p w:rsidR="000E491E" w:rsidRPr="000E491E" w:rsidRDefault="000E491E" w:rsidP="000E491E">
      <w:pPr>
        <w:shd w:val="clear" w:color="auto" w:fill="FFFFFF"/>
        <w:spacing w:after="68" w:line="240" w:lineRule="auto"/>
        <w:outlineLvl w:val="2"/>
        <w:rPr>
          <w:ins w:id="1132" w:author="Unknown"/>
          <w:rFonts w:ascii="inherit" w:eastAsia="Times New Roman" w:hAnsi="inherit" w:cs="Times New Roman"/>
          <w:b/>
          <w:bCs/>
          <w:color w:val="3F3F3F"/>
          <w:sz w:val="18"/>
          <w:szCs w:val="18"/>
        </w:rPr>
      </w:pPr>
      <w:ins w:id="1133"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83"/>
        </w:numPr>
        <w:shd w:val="clear" w:color="auto" w:fill="FFFFFF"/>
        <w:spacing w:before="100" w:beforeAutospacing="1" w:after="100" w:afterAutospacing="1" w:line="240" w:lineRule="auto"/>
        <w:ind w:left="-612" w:right="-612"/>
        <w:rPr>
          <w:ins w:id="1134" w:author="Unknown"/>
          <w:rFonts w:ascii="Times New Roman" w:eastAsia="Times New Roman" w:hAnsi="Times New Roman" w:cs="Times New Roman"/>
          <w:color w:val="3F3F3F"/>
          <w:sz w:val="18"/>
          <w:szCs w:val="18"/>
        </w:rPr>
      </w:pPr>
      <w:ins w:id="1135"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83"/>
        </w:numPr>
        <w:shd w:val="clear" w:color="auto" w:fill="FFFFFF"/>
        <w:spacing w:before="100" w:beforeAutospacing="1" w:after="100" w:afterAutospacing="1" w:line="240" w:lineRule="auto"/>
        <w:ind w:left="-612" w:right="-612"/>
        <w:rPr>
          <w:ins w:id="1136" w:author="Unknown"/>
          <w:rFonts w:ascii="Times New Roman" w:eastAsia="Times New Roman" w:hAnsi="Times New Roman" w:cs="Times New Roman"/>
          <w:color w:val="3F3F3F"/>
          <w:sz w:val="18"/>
          <w:szCs w:val="18"/>
        </w:rPr>
      </w:pPr>
      <w:ins w:id="1137"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83"/>
        </w:numPr>
        <w:shd w:val="clear" w:color="auto" w:fill="FFFFFF"/>
        <w:spacing w:before="100" w:beforeAutospacing="1" w:after="100" w:afterAutospacing="1" w:line="240" w:lineRule="auto"/>
        <w:ind w:left="-612" w:right="-612"/>
        <w:rPr>
          <w:ins w:id="1138" w:author="Unknown"/>
          <w:rFonts w:ascii="Times New Roman" w:eastAsia="Times New Roman" w:hAnsi="Times New Roman" w:cs="Times New Roman"/>
          <w:color w:val="3F3F3F"/>
          <w:sz w:val="18"/>
          <w:szCs w:val="18"/>
        </w:rPr>
      </w:pPr>
      <w:ins w:id="1139" w:author="Unknown">
        <w:r w:rsidRPr="000E491E">
          <w:rPr>
            <w:rFonts w:ascii="Times New Roman" w:eastAsia="Times New Roman" w:hAnsi="Times New Roman" w:cs="Times New Roman"/>
            <w:color w:val="3F3F3F"/>
            <w:sz w:val="18"/>
            <w:szCs w:val="18"/>
          </w:rPr>
          <w:t>Feeds and feed concentrates for chickens...</w:t>
        </w:r>
      </w:ins>
    </w:p>
    <w:p w:rsidR="000E491E" w:rsidRPr="000E491E" w:rsidRDefault="00C57EDB" w:rsidP="000E491E">
      <w:pPr>
        <w:shd w:val="clear" w:color="auto" w:fill="FFFFFF"/>
        <w:spacing w:line="240" w:lineRule="auto"/>
        <w:rPr>
          <w:ins w:id="1140" w:author="Unknown"/>
          <w:rFonts w:ascii="Times New Roman" w:eastAsia="Times New Roman" w:hAnsi="Times New Roman" w:cs="Times New Roman"/>
          <w:sz w:val="24"/>
          <w:szCs w:val="24"/>
        </w:rPr>
      </w:pPr>
      <w:ins w:id="1141"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shd w:val="clear" w:color="auto" w:fill="FFFFFF"/>
        <w:spacing w:after="0" w:line="240" w:lineRule="auto"/>
        <w:rPr>
          <w:ins w:id="1142" w:author="Unknown"/>
          <w:rFonts w:ascii="Times New Roman" w:eastAsia="Times New Roman" w:hAnsi="Times New Roman" w:cs="Times New Roman"/>
          <w:color w:val="3F3F3F"/>
          <w:sz w:val="24"/>
          <w:szCs w:val="24"/>
        </w:rPr>
      </w:pPr>
      <w:ins w:id="114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"https://in.kompass.com/c/genova-biotechniques-private-limited/in739879/" \o "Genova Biotechniques Private Limited" </w:instrText>
        </w:r>
        <w:r w:rsidRPr="000E491E">
          <w:rPr>
            <w:rFonts w:ascii="Times New Roman" w:eastAsia="Times New Roman" w:hAnsi="Times New Roman" w:cs="Times New Roman"/>
            <w:sz w:val="24"/>
            <w:szCs w:val="24"/>
          </w:rPr>
          <w:fldChar w:fldCharType="separate"/>
        </w:r>
      </w:ins>
    </w:p>
    <w:p w:rsidR="000E491E" w:rsidRPr="000E491E" w:rsidRDefault="000E491E" w:rsidP="000E491E">
      <w:pPr>
        <w:shd w:val="clear" w:color="auto" w:fill="FFFFFF"/>
        <w:spacing w:after="0" w:line="240" w:lineRule="auto"/>
        <w:outlineLvl w:val="1"/>
        <w:rPr>
          <w:ins w:id="1144" w:author="Unknown"/>
          <w:rFonts w:ascii="inherit" w:eastAsia="Times New Roman" w:hAnsi="inherit" w:cs="Times New Roman"/>
          <w:b/>
          <w:bCs/>
          <w:color w:val="198B84"/>
          <w:sz w:val="20"/>
          <w:szCs w:val="20"/>
        </w:rPr>
      </w:pPr>
      <w:proofErr w:type="spellStart"/>
      <w:ins w:id="1145" w:author="Unknown">
        <w:r w:rsidRPr="000E491E">
          <w:rPr>
            <w:rFonts w:ascii="inherit" w:eastAsia="Times New Roman" w:hAnsi="inherit" w:cs="Times New Roman"/>
            <w:b/>
            <w:bCs/>
            <w:color w:val="198B84"/>
            <w:sz w:val="20"/>
          </w:rPr>
          <w:t>Genova</w:t>
        </w:r>
        <w:proofErr w:type="spellEnd"/>
        <w:r w:rsidRPr="000E491E">
          <w:rPr>
            <w:rFonts w:ascii="inherit" w:eastAsia="Times New Roman" w:hAnsi="inherit" w:cs="Times New Roman"/>
            <w:b/>
            <w:bCs/>
            <w:color w:val="198B84"/>
            <w:sz w:val="20"/>
          </w:rPr>
          <w:t xml:space="preserve"> </w:t>
        </w:r>
        <w:proofErr w:type="spellStart"/>
        <w:r w:rsidRPr="000E491E">
          <w:rPr>
            <w:rFonts w:ascii="inherit" w:eastAsia="Times New Roman" w:hAnsi="inherit" w:cs="Times New Roman"/>
            <w:b/>
            <w:bCs/>
            <w:color w:val="198B84"/>
            <w:sz w:val="20"/>
          </w:rPr>
          <w:t>Biotechniques</w:t>
        </w:r>
        <w:proofErr w:type="spellEnd"/>
        <w:r w:rsidRPr="000E491E">
          <w:rPr>
            <w:rFonts w:ascii="inherit" w:eastAsia="Times New Roman" w:hAnsi="inherit" w:cs="Times New Roman"/>
            <w:b/>
            <w:bCs/>
            <w:color w:val="198B84"/>
            <w:sz w:val="20"/>
          </w:rPr>
          <w:t xml:space="preserve"> Private Limited</w:t>
        </w:r>
      </w:ins>
    </w:p>
    <w:p w:rsidR="000E491E" w:rsidRPr="000E491E" w:rsidRDefault="000E491E" w:rsidP="000E491E">
      <w:pPr>
        <w:shd w:val="clear" w:color="auto" w:fill="FFFFFF"/>
        <w:spacing w:after="0" w:line="240" w:lineRule="auto"/>
        <w:rPr>
          <w:ins w:id="1146" w:author="Unknown"/>
          <w:rFonts w:ascii="Times New Roman" w:eastAsia="Times New Roman" w:hAnsi="Times New Roman" w:cs="Times New Roman"/>
          <w:color w:val="3F3F3F"/>
          <w:sz w:val="24"/>
          <w:szCs w:val="24"/>
        </w:rPr>
      </w:pPr>
      <w:ins w:id="1147" w:author="Unknown">
        <w:r w:rsidRPr="000E491E">
          <w:rPr>
            <w:rFonts w:ascii="Times New Roman" w:eastAsia="Times New Roman" w:hAnsi="Times New Roman" w:cs="Times New Roman"/>
            <w:color w:val="3F3F3F"/>
            <w:sz w:val="16"/>
          </w:rPr>
          <w:t>Hyderabad - India</w:t>
        </w:r>
      </w:ins>
    </w:p>
    <w:p w:rsidR="000E491E" w:rsidRPr="000E491E" w:rsidRDefault="000E491E" w:rsidP="000E491E">
      <w:pPr>
        <w:shd w:val="clear" w:color="auto" w:fill="FFFFFF"/>
        <w:spacing w:after="136" w:line="240" w:lineRule="auto"/>
        <w:rPr>
          <w:ins w:id="1148" w:author="Unknown"/>
          <w:rFonts w:ascii="Times New Roman" w:eastAsia="Times New Roman" w:hAnsi="Times New Roman" w:cs="Times New Roman"/>
          <w:sz w:val="24"/>
          <w:szCs w:val="24"/>
        </w:rPr>
      </w:pPr>
      <w:proofErr w:type="spellStart"/>
      <w:ins w:id="1149" w:author="Unknown">
        <w:r w:rsidRPr="000E491E">
          <w:rPr>
            <w:rFonts w:ascii="Times New Roman" w:eastAsia="Times New Roman" w:hAnsi="Times New Roman" w:cs="Times New Roman"/>
            <w:color w:val="3F3F3F"/>
            <w:sz w:val="24"/>
            <w:szCs w:val="24"/>
          </w:rPr>
          <w:t>Genova</w:t>
        </w:r>
        <w:proofErr w:type="spellEnd"/>
        <w:r w:rsidRPr="000E491E">
          <w:rPr>
            <w:rFonts w:ascii="Times New Roman" w:eastAsia="Times New Roman" w:hAnsi="Times New Roman" w:cs="Times New Roman"/>
            <w:color w:val="3F3F3F"/>
            <w:sz w:val="24"/>
            <w:szCs w:val="24"/>
          </w:rPr>
          <w:t xml:space="preserve"> </w:t>
        </w:r>
        <w:proofErr w:type="spellStart"/>
        <w:r w:rsidRPr="000E491E">
          <w:rPr>
            <w:rFonts w:ascii="Times New Roman" w:eastAsia="Times New Roman" w:hAnsi="Times New Roman" w:cs="Times New Roman"/>
            <w:color w:val="3F3F3F"/>
            <w:sz w:val="24"/>
            <w:szCs w:val="24"/>
          </w:rPr>
          <w:t>Biotechniques</w:t>
        </w:r>
        <w:proofErr w:type="spellEnd"/>
        <w:r w:rsidRPr="000E491E">
          <w:rPr>
            <w:rFonts w:ascii="Times New Roman" w:eastAsia="Times New Roman" w:hAnsi="Times New Roman" w:cs="Times New Roman"/>
            <w:color w:val="3F3F3F"/>
            <w:sz w:val="24"/>
            <w:szCs w:val="24"/>
          </w:rPr>
          <w:t xml:space="preserve"> Private Limited Is A Manufacturer, Suppliers, Exporter &amp; Importers </w:t>
        </w:r>
        <w:proofErr w:type="gramStart"/>
        <w:r w:rsidRPr="000E491E">
          <w:rPr>
            <w:rFonts w:ascii="Times New Roman" w:eastAsia="Times New Roman" w:hAnsi="Times New Roman" w:cs="Times New Roman"/>
            <w:color w:val="3F3F3F"/>
            <w:sz w:val="24"/>
            <w:szCs w:val="24"/>
          </w:rPr>
          <w:t>O</w:t>
        </w:r>
        <w:proofErr w:type="gramEnd"/>
        <w:r w:rsidRPr="000E491E">
          <w:rPr>
            <w:rFonts w:ascii="Times New Roman" w:eastAsia="Times New Roman" w:hAnsi="Times New Roman" w:cs="Times New Roman"/>
            <w:color w:val="3F3F3F"/>
            <w:sz w:val="24"/>
            <w:szCs w:val="24"/>
          </w:rPr>
          <w:t xml:space="preserve">f Poultry Feed Supplement Products &amp; Natural </w:t>
        </w:r>
        <w:proofErr w:type="spellStart"/>
        <w:r w:rsidRPr="000E491E">
          <w:rPr>
            <w:rFonts w:ascii="Times New Roman" w:eastAsia="Times New Roman" w:hAnsi="Times New Roman" w:cs="Times New Roman"/>
            <w:color w:val="3F3F3F"/>
            <w:sz w:val="24"/>
            <w:szCs w:val="24"/>
          </w:rPr>
          <w:t>Calcitroil</w:t>
        </w:r>
        <w:proofErr w:type="spellEnd"/>
        <w:r w:rsidRPr="000E491E">
          <w:rPr>
            <w:rFonts w:ascii="Times New Roman" w:eastAsia="Times New Roman" w:hAnsi="Times New Roman" w:cs="Times New Roman"/>
            <w:color w:val="3F3F3F"/>
            <w:sz w:val="24"/>
            <w:szCs w:val="24"/>
          </w:rPr>
          <w:t>.</w:t>
        </w:r>
      </w:ins>
    </w:p>
    <w:p w:rsidR="000E491E" w:rsidRPr="000E491E" w:rsidRDefault="000E491E" w:rsidP="000E491E">
      <w:pPr>
        <w:shd w:val="clear" w:color="auto" w:fill="FFFFFF"/>
        <w:spacing w:after="68" w:line="240" w:lineRule="auto"/>
        <w:outlineLvl w:val="2"/>
        <w:rPr>
          <w:ins w:id="1150" w:author="Unknown"/>
          <w:rFonts w:ascii="inherit" w:eastAsia="Times New Roman" w:hAnsi="inherit" w:cs="Times New Roman"/>
          <w:b/>
          <w:bCs/>
          <w:color w:val="3F3F3F"/>
          <w:sz w:val="18"/>
          <w:szCs w:val="18"/>
        </w:rPr>
      </w:pPr>
      <w:ins w:id="1151" w:author="Unknown">
        <w:r w:rsidRPr="000E491E">
          <w:rPr>
            <w:rFonts w:ascii="inherit" w:eastAsia="Times New Roman" w:hAnsi="inherit" w:cs="Times New Roman"/>
            <w:b/>
            <w:bCs/>
            <w:color w:val="3F3F3F"/>
            <w:sz w:val="18"/>
            <w:szCs w:val="18"/>
          </w:rPr>
          <w:t>Supplier of:</w:t>
        </w:r>
      </w:ins>
    </w:p>
    <w:p w:rsidR="000E491E" w:rsidRPr="000E491E" w:rsidRDefault="000E491E" w:rsidP="000E491E">
      <w:pPr>
        <w:numPr>
          <w:ilvl w:val="0"/>
          <w:numId w:val="84"/>
        </w:numPr>
        <w:shd w:val="clear" w:color="auto" w:fill="FFFFFF"/>
        <w:spacing w:before="100" w:beforeAutospacing="1" w:after="100" w:afterAutospacing="1" w:line="240" w:lineRule="auto"/>
        <w:ind w:left="-612" w:right="-612"/>
        <w:rPr>
          <w:ins w:id="1152" w:author="Unknown"/>
          <w:rFonts w:ascii="Times New Roman" w:eastAsia="Times New Roman" w:hAnsi="Times New Roman" w:cs="Times New Roman"/>
          <w:color w:val="3F3F3F"/>
          <w:sz w:val="18"/>
          <w:szCs w:val="18"/>
        </w:rPr>
      </w:pPr>
      <w:ins w:id="1153" w:author="Unknown">
        <w:r w:rsidRPr="000E491E">
          <w:rPr>
            <w:rFonts w:ascii="Times New Roman" w:eastAsia="Times New Roman" w:hAnsi="Times New Roman" w:cs="Times New Roman"/>
            <w:color w:val="3F3F3F"/>
            <w:sz w:val="18"/>
            <w:szCs w:val="18"/>
          </w:rPr>
          <w:t>Food</w:t>
        </w:r>
      </w:ins>
    </w:p>
    <w:p w:rsidR="000E491E" w:rsidRPr="000E491E" w:rsidRDefault="000E491E" w:rsidP="000E491E">
      <w:pPr>
        <w:numPr>
          <w:ilvl w:val="0"/>
          <w:numId w:val="84"/>
        </w:numPr>
        <w:shd w:val="clear" w:color="auto" w:fill="FFFFFF"/>
        <w:spacing w:before="100" w:beforeAutospacing="1" w:after="100" w:afterAutospacing="1" w:line="240" w:lineRule="auto"/>
        <w:ind w:left="-612" w:right="-612"/>
        <w:rPr>
          <w:ins w:id="1154" w:author="Unknown"/>
          <w:rFonts w:ascii="Times New Roman" w:eastAsia="Times New Roman" w:hAnsi="Times New Roman" w:cs="Times New Roman"/>
          <w:color w:val="3F3F3F"/>
          <w:sz w:val="18"/>
          <w:szCs w:val="18"/>
        </w:rPr>
      </w:pPr>
      <w:ins w:id="1155" w:author="Unknown">
        <w:r w:rsidRPr="000E491E">
          <w:rPr>
            <w:rFonts w:ascii="Times New Roman" w:eastAsia="Times New Roman" w:hAnsi="Times New Roman" w:cs="Times New Roman"/>
            <w:color w:val="3F3F3F"/>
            <w:sz w:val="18"/>
            <w:szCs w:val="18"/>
          </w:rPr>
          <w:t>Animal feed</w:t>
        </w:r>
      </w:ins>
    </w:p>
    <w:p w:rsidR="000E491E" w:rsidRPr="000E491E" w:rsidRDefault="000E491E" w:rsidP="000E491E">
      <w:pPr>
        <w:numPr>
          <w:ilvl w:val="0"/>
          <w:numId w:val="84"/>
        </w:numPr>
        <w:shd w:val="clear" w:color="auto" w:fill="FFFFFF"/>
        <w:spacing w:before="100" w:beforeAutospacing="1" w:after="100" w:afterAutospacing="1" w:line="240" w:lineRule="auto"/>
        <w:ind w:left="-612" w:right="-612"/>
        <w:rPr>
          <w:ins w:id="1156" w:author="Unknown"/>
          <w:rFonts w:ascii="Times New Roman" w:eastAsia="Times New Roman" w:hAnsi="Times New Roman" w:cs="Times New Roman"/>
          <w:color w:val="3F3F3F"/>
          <w:sz w:val="18"/>
          <w:szCs w:val="18"/>
        </w:rPr>
      </w:pPr>
      <w:ins w:id="1157" w:author="Unknown">
        <w:r w:rsidRPr="000E491E">
          <w:rPr>
            <w:rFonts w:ascii="Times New Roman" w:eastAsia="Times New Roman" w:hAnsi="Times New Roman" w:cs="Times New Roman"/>
            <w:color w:val="3F3F3F"/>
            <w:sz w:val="18"/>
            <w:szCs w:val="18"/>
          </w:rPr>
          <w:t>Proteins, animal feed...</w:t>
        </w:r>
      </w:ins>
    </w:p>
    <w:p w:rsidR="000E491E" w:rsidRPr="000E491E" w:rsidRDefault="00C57EDB" w:rsidP="000E491E">
      <w:pPr>
        <w:shd w:val="clear" w:color="auto" w:fill="FFFFFF"/>
        <w:spacing w:line="240" w:lineRule="auto"/>
        <w:rPr>
          <w:ins w:id="1158" w:author="Unknown"/>
          <w:rFonts w:ascii="Times New Roman" w:eastAsia="Times New Roman" w:hAnsi="Times New Roman" w:cs="Times New Roman"/>
          <w:sz w:val="24"/>
          <w:szCs w:val="24"/>
        </w:rPr>
      </w:pPr>
      <w:ins w:id="1159" w:author="Unknown">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5"/>
        </w:numPr>
        <w:spacing w:before="100" w:beforeAutospacing="1" w:after="100" w:afterAutospacing="1" w:line="240" w:lineRule="auto"/>
        <w:ind w:left="-408"/>
        <w:rPr>
          <w:ins w:id="1160" w:author="Unknown"/>
          <w:rFonts w:ascii="Times New Roman" w:eastAsia="Times New Roman" w:hAnsi="Times New Roman" w:cs="Times New Roman"/>
          <w:sz w:val="24"/>
          <w:szCs w:val="24"/>
        </w:rPr>
      </w:pPr>
      <w:ins w:id="116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"https://in.kompass.com/a/animal-feed/03960/"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FFFFFF"/>
            <w:sz w:val="24"/>
            <w:szCs w:val="24"/>
            <w:u w:val="single"/>
          </w:rPr>
          <w:t>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5"/>
        </w:numPr>
        <w:spacing w:before="100" w:beforeAutospacing="1" w:after="100" w:afterAutospacing="1" w:line="240" w:lineRule="auto"/>
        <w:ind w:left="-408"/>
        <w:rPr>
          <w:ins w:id="1162" w:author="Unknown"/>
          <w:rFonts w:ascii="Times New Roman" w:eastAsia="Times New Roman" w:hAnsi="Times New Roman" w:cs="Times New Roman"/>
          <w:sz w:val="24"/>
          <w:szCs w:val="24"/>
        </w:rPr>
      </w:pPr>
      <w:ins w:id="116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"https://in.kompass.com/a/animal-feed/03960/page-2/"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2</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5"/>
        </w:numPr>
        <w:spacing w:before="100" w:beforeAutospacing="1" w:after="100" w:afterAutospacing="1" w:line="240" w:lineRule="auto"/>
        <w:ind w:left="-408"/>
        <w:rPr>
          <w:ins w:id="1164" w:author="Unknown"/>
          <w:rFonts w:ascii="Times New Roman" w:eastAsia="Times New Roman" w:hAnsi="Times New Roman" w:cs="Times New Roman"/>
          <w:sz w:val="24"/>
          <w:szCs w:val="24"/>
        </w:rPr>
      </w:pPr>
      <w:ins w:id="116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"https://in.kompass.com/a/animal-feed/03960/page-3/"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3</w:t>
        </w:r>
        <w:r w:rsidRPr="000E491E">
          <w:rPr>
            <w:rFonts w:ascii="Times New Roman" w:eastAsia="Times New Roman" w:hAnsi="Times New Roman" w:cs="Times New Roman"/>
            <w:sz w:val="24"/>
            <w:szCs w:val="24"/>
          </w:rPr>
          <w:fldChar w:fldCharType="end"/>
        </w:r>
      </w:ins>
    </w:p>
    <w:p w:rsidR="000E491E" w:rsidRPr="000E491E" w:rsidRDefault="000E491E" w:rsidP="000E491E">
      <w:pPr>
        <w:numPr>
          <w:ilvl w:val="0"/>
          <w:numId w:val="85"/>
        </w:numPr>
        <w:spacing w:before="100" w:beforeAutospacing="1" w:after="100" w:afterAutospacing="1" w:line="240" w:lineRule="auto"/>
        <w:ind w:left="-408"/>
        <w:rPr>
          <w:ins w:id="1166" w:author="Unknown"/>
          <w:rFonts w:ascii="Times New Roman" w:eastAsia="Times New Roman" w:hAnsi="Times New Roman" w:cs="Times New Roman"/>
          <w:sz w:val="24"/>
          <w:szCs w:val="24"/>
        </w:rPr>
      </w:pPr>
      <w:ins w:id="1167" w:author="Unknown">
        <w:r w:rsidRPr="000E491E">
          <w:rPr>
            <w:rFonts w:ascii="Times New Roman" w:eastAsia="Times New Roman" w:hAnsi="Times New Roman" w:cs="Times New Roman"/>
            <w:color w:val="888888"/>
            <w:sz w:val="24"/>
            <w:szCs w:val="24"/>
            <w:bdr w:val="single" w:sz="6" w:space="4" w:color="DADADA" w:frame="1"/>
            <w:shd w:val="clear" w:color="auto" w:fill="FFFFFF"/>
          </w:rPr>
          <w:t>...</w:t>
        </w:r>
      </w:ins>
    </w:p>
    <w:p w:rsidR="000E491E" w:rsidRPr="000E491E" w:rsidRDefault="00C57EDB" w:rsidP="000E491E">
      <w:pPr>
        <w:numPr>
          <w:ilvl w:val="0"/>
          <w:numId w:val="85"/>
        </w:numPr>
        <w:spacing w:before="100" w:beforeAutospacing="1" w:after="100" w:afterAutospacing="1" w:line="240" w:lineRule="auto"/>
        <w:ind w:left="-408"/>
        <w:rPr>
          <w:ins w:id="1168" w:author="Unknown"/>
          <w:rFonts w:ascii="Times New Roman" w:eastAsia="Times New Roman" w:hAnsi="Times New Roman" w:cs="Times New Roman"/>
          <w:sz w:val="24"/>
          <w:szCs w:val="24"/>
        </w:rPr>
      </w:pPr>
      <w:ins w:id="116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"https://in.kompass.com/a/animal-feed/03960/page-5/"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5</w:t>
        </w:r>
        <w:r w:rsidRPr="000E491E">
          <w:rPr>
            <w:rFonts w:ascii="Times New Roman" w:eastAsia="Times New Roman" w:hAnsi="Times New Roman" w:cs="Times New Roman"/>
            <w:sz w:val="24"/>
            <w:szCs w:val="24"/>
          </w:rPr>
          <w:fldChar w:fldCharType="end"/>
        </w:r>
      </w:ins>
    </w:p>
    <w:p w:rsidR="000E491E" w:rsidRPr="000E491E" w:rsidRDefault="00C57EDB" w:rsidP="000E491E">
      <w:pPr>
        <w:spacing w:after="0" w:line="240" w:lineRule="auto"/>
        <w:rPr>
          <w:ins w:id="1170" w:author="Unknown"/>
          <w:rFonts w:ascii="Times New Roman" w:eastAsia="Times New Roman" w:hAnsi="Times New Roman" w:cs="Times New Roman"/>
          <w:sz w:val="24"/>
          <w:szCs w:val="24"/>
        </w:rPr>
      </w:pPr>
      <w:ins w:id="117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"javascript:void(0)" \o "Retour en haut"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FFFFFF"/>
            <w:sz w:val="24"/>
            <w:szCs w:val="24"/>
            <w:u w:val="single"/>
          </w:rPr>
          <w:t>Back to top</w:t>
        </w:r>
        <w:r w:rsidRPr="000E491E">
          <w:rPr>
            <w:rFonts w:ascii="Times New Roman" w:eastAsia="Times New Roman" w:hAnsi="Times New Roman" w:cs="Times New Roman"/>
            <w:sz w:val="24"/>
            <w:szCs w:val="24"/>
          </w:rPr>
          <w:fldChar w:fldCharType="end"/>
        </w:r>
      </w:ins>
    </w:p>
    <w:p w:rsidR="000E491E" w:rsidRPr="000E491E" w:rsidRDefault="000E491E" w:rsidP="000E491E">
      <w:pPr>
        <w:shd w:val="clear" w:color="auto" w:fill="FFFFFF"/>
        <w:spacing w:line="240" w:lineRule="auto"/>
        <w:jc w:val="center"/>
        <w:rPr>
          <w:ins w:id="1172" w:author="Unknown"/>
          <w:rFonts w:ascii="Times New Roman" w:eastAsia="Times New Roman" w:hAnsi="Times New Roman" w:cs="Times New Roman"/>
          <w:sz w:val="24"/>
          <w:szCs w:val="24"/>
        </w:rPr>
      </w:pPr>
      <w:r>
        <w:rPr>
          <w:rFonts w:ascii="Times New Roman" w:eastAsia="Times New Roman" w:hAnsi="Times New Roman" w:cs="Times New Roman"/>
          <w:noProof/>
          <w:color w:val="3499DC"/>
          <w:sz w:val="24"/>
          <w:szCs w:val="24"/>
        </w:rPr>
        <w:drawing>
          <wp:inline distT="0" distB="0" distL="0" distR="0">
            <wp:extent cx="2855595" cy="2380615"/>
            <wp:effectExtent l="19050" t="0" r="1905" b="0"/>
            <wp:docPr id="4" name="Picture 4" descr="https://prokcssdata.blob.core.windows.net/mediacontent/HPC_KSD_8808840623744_1589451933259.jpg">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rokcssdata.blob.core.windows.net/mediacontent/HPC_KSD_8808840623744_1589451933259.jpg">
                      <a:hlinkClick r:id="rId59" tgtFrame="&quot;_blank&quot;"/>
                    </pic:cNvPr>
                    <pic:cNvPicPr>
                      <a:picLocks noChangeAspect="1" noChangeArrowheads="1"/>
                    </pic:cNvPicPr>
                  </pic:nvPicPr>
                  <pic:blipFill>
                    <a:blip r:embed="rId60"/>
                    <a:srcRect/>
                    <a:stretch>
                      <a:fillRect/>
                    </a:stretch>
                  </pic:blipFill>
                  <pic:spPr bwMode="auto">
                    <a:xfrm>
                      <a:off x="0" y="0"/>
                      <a:ext cx="2855595" cy="2380615"/>
                    </a:xfrm>
                    <a:prstGeom prst="rect">
                      <a:avLst/>
                    </a:prstGeom>
                    <a:noFill/>
                    <a:ln w="9525">
                      <a:noFill/>
                      <a:miter lim="800000"/>
                      <a:headEnd/>
                      <a:tailEnd/>
                    </a:ln>
                  </pic:spPr>
                </pic:pic>
              </a:graphicData>
            </a:graphic>
          </wp:inline>
        </w:drawing>
      </w:r>
    </w:p>
    <w:p w:rsidR="000E491E" w:rsidRPr="000E491E" w:rsidRDefault="000E491E" w:rsidP="000E491E">
      <w:pPr>
        <w:spacing w:after="0" w:line="240" w:lineRule="auto"/>
        <w:rPr>
          <w:ins w:id="1173" w:author="Unknown"/>
          <w:rFonts w:ascii="Arial" w:eastAsia="Times New Roman" w:hAnsi="Arial" w:cs="Arial"/>
          <w:color w:val="FFFFFF"/>
          <w:sz w:val="19"/>
          <w:szCs w:val="19"/>
        </w:rPr>
      </w:pPr>
      <w:r>
        <w:rPr>
          <w:rFonts w:ascii="Arial" w:eastAsia="Times New Roman" w:hAnsi="Arial" w:cs="Arial"/>
          <w:noProof/>
          <w:color w:val="FFFFFF"/>
          <w:sz w:val="19"/>
          <w:szCs w:val="19"/>
        </w:rPr>
        <w:lastRenderedPageBreak/>
        <w:drawing>
          <wp:inline distT="0" distB="0" distL="0" distR="0">
            <wp:extent cx="1164590" cy="189865"/>
            <wp:effectExtent l="19050" t="0" r="0" b="0"/>
            <wp:docPr id="5" name="Picture 5" descr="https://cdn2.kompass.com/_ui/desktop/theme-kompass/images/logos/Kompass_newlogo_250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2.kompass.com/_ui/desktop/theme-kompass/images/logos/Kompass_newlogo_250x40.png"/>
                    <pic:cNvPicPr>
                      <a:picLocks noChangeAspect="1" noChangeArrowheads="1"/>
                    </pic:cNvPicPr>
                  </pic:nvPicPr>
                  <pic:blipFill>
                    <a:blip r:embed="rId61"/>
                    <a:srcRect/>
                    <a:stretch>
                      <a:fillRect/>
                    </a:stretch>
                  </pic:blipFill>
                  <pic:spPr bwMode="auto">
                    <a:xfrm>
                      <a:off x="0" y="0"/>
                      <a:ext cx="1164590" cy="189865"/>
                    </a:xfrm>
                    <a:prstGeom prst="rect">
                      <a:avLst/>
                    </a:prstGeom>
                    <a:noFill/>
                    <a:ln w="9525">
                      <a:noFill/>
                      <a:miter lim="800000"/>
                      <a:headEnd/>
                      <a:tailEnd/>
                    </a:ln>
                  </pic:spPr>
                </pic:pic>
              </a:graphicData>
            </a:graphic>
          </wp:inline>
        </w:drawing>
      </w:r>
    </w:p>
    <w:p w:rsidR="000E491E" w:rsidRPr="000E491E" w:rsidRDefault="000E491E" w:rsidP="000E491E">
      <w:pPr>
        <w:spacing w:after="0" w:line="240" w:lineRule="auto"/>
        <w:jc w:val="center"/>
        <w:rPr>
          <w:ins w:id="1174" w:author="Unknown"/>
          <w:rFonts w:ascii="Arial" w:eastAsia="Times New Roman" w:hAnsi="Arial" w:cs="Arial"/>
          <w:color w:val="FFFFFF"/>
          <w:sz w:val="19"/>
          <w:szCs w:val="19"/>
        </w:rPr>
      </w:pPr>
      <w:ins w:id="1175" w:author="Unknown">
        <w:r w:rsidRPr="000E491E">
          <w:rPr>
            <w:rFonts w:ascii="Arial" w:eastAsia="Times New Roman" w:hAnsi="Arial" w:cs="Arial"/>
            <w:color w:val="FFFFFF"/>
            <w:sz w:val="19"/>
            <w:szCs w:val="19"/>
          </w:rPr>
          <w:t xml:space="preserve">Get your customized Company list with Contact details and decision makers in just a few clicks with </w:t>
        </w:r>
        <w:proofErr w:type="spellStart"/>
        <w:r w:rsidRPr="000E491E">
          <w:rPr>
            <w:rFonts w:ascii="Arial" w:eastAsia="Times New Roman" w:hAnsi="Arial" w:cs="Arial"/>
            <w:color w:val="FFFFFF"/>
            <w:sz w:val="19"/>
            <w:szCs w:val="19"/>
          </w:rPr>
          <w:t>EasyList</w:t>
        </w:r>
        <w:proofErr w:type="spellEnd"/>
      </w:ins>
    </w:p>
    <w:p w:rsidR="000E491E" w:rsidRPr="000E491E" w:rsidRDefault="00C57EDB" w:rsidP="000E491E">
      <w:pPr>
        <w:spacing w:line="240" w:lineRule="auto"/>
        <w:jc w:val="center"/>
        <w:rPr>
          <w:ins w:id="1176" w:author="Unknown"/>
          <w:rFonts w:ascii="Arial" w:eastAsia="Times New Roman" w:hAnsi="Arial" w:cs="Arial"/>
          <w:color w:val="FFFFFF"/>
          <w:sz w:val="19"/>
          <w:szCs w:val="19"/>
        </w:rPr>
      </w:pPr>
      <w:ins w:id="1177" w:author="Unknown">
        <w:r w:rsidRPr="000E491E">
          <w:rPr>
            <w:rFonts w:ascii="Arial" w:eastAsia="Times New Roman" w:hAnsi="Arial" w:cs="Arial"/>
            <w:color w:val="FFFFFF"/>
            <w:sz w:val="19"/>
            <w:szCs w:val="19"/>
          </w:rPr>
          <w:fldChar w:fldCharType="begin"/>
        </w:r>
        <w:r w:rsidR="000E491E" w:rsidRPr="000E491E">
          <w:rPr>
            <w:rFonts w:ascii="Arial" w:eastAsia="Times New Roman" w:hAnsi="Arial" w:cs="Arial"/>
            <w:color w:val="FFFFFF"/>
            <w:sz w:val="19"/>
            <w:szCs w:val="19"/>
          </w:rPr>
          <w:instrText xml:space="preserve"> HYPERLINK "https://in.kompass.com/buy-company-list?activityCode=03960&amp;localizationCode=IE_A-IN" \t "_blank" </w:instrText>
        </w:r>
        <w:r w:rsidRPr="000E491E">
          <w:rPr>
            <w:rFonts w:ascii="Arial" w:eastAsia="Times New Roman" w:hAnsi="Arial" w:cs="Arial"/>
            <w:color w:val="FFFFFF"/>
            <w:sz w:val="19"/>
            <w:szCs w:val="19"/>
          </w:rPr>
          <w:fldChar w:fldCharType="separate"/>
        </w:r>
        <w:r w:rsidR="000E491E" w:rsidRPr="000E491E">
          <w:rPr>
            <w:rFonts w:ascii="Arial" w:eastAsia="Times New Roman" w:hAnsi="Arial" w:cs="Arial"/>
            <w:b/>
            <w:bCs/>
            <w:color w:val="62B29F"/>
            <w:sz w:val="19"/>
            <w:u w:val="single"/>
          </w:rPr>
          <w:t> </w:t>
        </w:r>
        <w:r w:rsidR="000E491E" w:rsidRPr="000E491E">
          <w:rPr>
            <w:rFonts w:ascii="Arial" w:eastAsia="Times New Roman" w:hAnsi="Arial" w:cs="Arial"/>
            <w:b/>
            <w:bCs/>
            <w:color w:val="62B29F"/>
            <w:u w:val="single"/>
          </w:rPr>
          <w:t>Buy my Company list</w:t>
        </w:r>
        <w:r w:rsidRPr="000E491E">
          <w:rPr>
            <w:rFonts w:ascii="Arial" w:eastAsia="Times New Roman" w:hAnsi="Arial" w:cs="Arial"/>
            <w:color w:val="FFFFFF"/>
            <w:sz w:val="19"/>
            <w:szCs w:val="19"/>
          </w:rPr>
          <w:fldChar w:fldCharType="end"/>
        </w:r>
      </w:ins>
    </w:p>
    <w:p w:rsidR="000E491E" w:rsidRPr="000E491E" w:rsidRDefault="000E491E" w:rsidP="000E491E">
      <w:pPr>
        <w:shd w:val="clear" w:color="auto" w:fill="1B3045"/>
        <w:spacing w:after="0" w:line="240" w:lineRule="auto"/>
        <w:jc w:val="center"/>
        <w:rPr>
          <w:ins w:id="1178" w:author="Unknown"/>
          <w:rFonts w:ascii="Times New Roman" w:eastAsia="Times New Roman" w:hAnsi="Times New Roman" w:cs="Times New Roman"/>
          <w:color w:val="FFFFFF"/>
        </w:rPr>
      </w:pPr>
      <w:ins w:id="1179" w:author="Unknown">
        <w:r w:rsidRPr="000E491E">
          <w:rPr>
            <w:rFonts w:ascii="Times New Roman" w:eastAsia="Times New Roman" w:hAnsi="Times New Roman" w:cs="Times New Roman"/>
            <w:color w:val="FFFFFF"/>
          </w:rPr>
          <w:t>Upcoming events</w:t>
        </w:r>
      </w:ins>
    </w:p>
    <w:p w:rsidR="000E491E" w:rsidRPr="000E491E" w:rsidRDefault="00C57EDB" w:rsidP="000E491E">
      <w:pPr>
        <w:shd w:val="clear" w:color="auto" w:fill="FFFFFF"/>
        <w:spacing w:line="240" w:lineRule="auto"/>
        <w:jc w:val="center"/>
        <w:rPr>
          <w:ins w:id="1180" w:author="Unknown"/>
          <w:rFonts w:ascii="Times New Roman" w:eastAsia="Times New Roman" w:hAnsi="Times New Roman" w:cs="Times New Roman"/>
          <w:sz w:val="24"/>
          <w:szCs w:val="24"/>
        </w:rPr>
      </w:pPr>
      <w:ins w:id="118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"https://www.bestrade.co/en/?_wizard" \t "_blank"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499DC"/>
            <w:sz w:val="24"/>
            <w:szCs w:val="24"/>
            <w:u w:val="single"/>
          </w:rPr>
          <w:t>Discover the best events for your business</w:t>
        </w:r>
        <w:r w:rsidRPr="000E491E">
          <w:rPr>
            <w:rFonts w:ascii="Times New Roman" w:eastAsia="Times New Roman" w:hAnsi="Times New Roman" w:cs="Times New Roman"/>
            <w:sz w:val="24"/>
            <w:szCs w:val="24"/>
          </w:rPr>
          <w:fldChar w:fldCharType="end"/>
        </w:r>
      </w:ins>
    </w:p>
    <w:p w:rsidR="000E491E" w:rsidRPr="000E491E" w:rsidRDefault="000E491E" w:rsidP="000E491E">
      <w:pPr>
        <w:pBdr>
          <w:top w:val="single" w:sz="6" w:space="7" w:color="DADADA"/>
          <w:left w:val="single" w:sz="2" w:space="0" w:color="DADADA"/>
          <w:bottom w:val="single" w:sz="6" w:space="7" w:color="DADADA"/>
          <w:right w:val="single" w:sz="2" w:space="0" w:color="DADADA"/>
        </w:pBdr>
        <w:spacing w:before="272" w:after="272" w:line="240" w:lineRule="auto"/>
        <w:outlineLvl w:val="1"/>
        <w:rPr>
          <w:ins w:id="1182" w:author="Unknown"/>
          <w:rFonts w:ascii="inherit" w:eastAsia="Times New Roman" w:hAnsi="inherit" w:cs="Times New Roman"/>
        </w:rPr>
      </w:pPr>
      <w:ins w:id="1183" w:author="Unknown">
        <w:r w:rsidRPr="000E491E">
          <w:rPr>
            <w:rFonts w:ascii="inherit" w:eastAsia="Times New Roman" w:hAnsi="inherit" w:cs="Times New Roman"/>
          </w:rPr>
          <w:t>Other activity and region match your search criteria</w:t>
        </w:r>
      </w:ins>
    </w:p>
    <w:p w:rsidR="000E491E" w:rsidRPr="000E491E" w:rsidRDefault="000E491E" w:rsidP="000E491E">
      <w:pPr>
        <w:spacing w:after="0" w:line="240" w:lineRule="auto"/>
        <w:rPr>
          <w:ins w:id="1184" w:author="Unknown"/>
          <w:rFonts w:ascii="Times New Roman" w:eastAsia="Times New Roman" w:hAnsi="Times New Roman" w:cs="Times New Roman"/>
          <w:sz w:val="24"/>
          <w:szCs w:val="24"/>
        </w:rPr>
      </w:pPr>
      <w:ins w:id="1185" w:author="Unknown">
        <w:r w:rsidRPr="000E491E">
          <w:rPr>
            <w:rFonts w:ascii="Times New Roman" w:eastAsia="Times New Roman" w:hAnsi="Times New Roman" w:cs="Times New Roman"/>
            <w:sz w:val="24"/>
            <w:szCs w:val="24"/>
          </w:rPr>
          <w:t>DETAILED ACTIVITY LIST</w:t>
        </w:r>
      </w:ins>
    </w:p>
    <w:p w:rsidR="000E491E" w:rsidRPr="000E491E" w:rsidRDefault="00C57EDB" w:rsidP="000E491E">
      <w:pPr>
        <w:numPr>
          <w:ilvl w:val="0"/>
          <w:numId w:val="86"/>
        </w:numPr>
        <w:spacing w:before="100" w:beforeAutospacing="1" w:after="100" w:afterAutospacing="1" w:line="240" w:lineRule="auto"/>
        <w:rPr>
          <w:ins w:id="1186" w:author="Unknown"/>
          <w:rFonts w:ascii="Times New Roman" w:eastAsia="Times New Roman" w:hAnsi="Times New Roman" w:cs="Times New Roman"/>
          <w:sz w:val="24"/>
          <w:szCs w:val="24"/>
        </w:rPr>
      </w:pPr>
      <w:ins w:id="118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"https://in.kompass.com/a/abattoir-products-inedible/03060/"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Abattoir products, inedible  India  (15)</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188" w:author="Unknown"/>
          <w:rFonts w:ascii="Times New Roman" w:eastAsia="Times New Roman" w:hAnsi="Times New Roman" w:cs="Times New Roman"/>
          <w:sz w:val="24"/>
          <w:szCs w:val="24"/>
        </w:rPr>
      </w:pPr>
      <w:ins w:id="118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"https://in.kompass.com/a/abattoir-products-non-processed/03050/"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Abattoir products, non-processed  India  (125)</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190" w:author="Unknown"/>
          <w:rFonts w:ascii="Times New Roman" w:eastAsia="Times New Roman" w:hAnsi="Times New Roman" w:cs="Times New Roman"/>
          <w:sz w:val="24"/>
          <w:szCs w:val="24"/>
        </w:rPr>
      </w:pPr>
      <w:ins w:id="119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"https://in.kompass.com/a/abattoirs/03040/"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Abattoirs  India  (2)</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192" w:author="Unknown"/>
          <w:rFonts w:ascii="Times New Roman" w:eastAsia="Times New Roman" w:hAnsi="Times New Roman" w:cs="Times New Roman"/>
          <w:sz w:val="24"/>
          <w:szCs w:val="24"/>
        </w:rPr>
      </w:pPr>
      <w:ins w:id="119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"https://in.kompass.com/a/animal-feed/03960/"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Animal feed  India  (390)</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194" w:author="Unknown"/>
          <w:rFonts w:ascii="Times New Roman" w:eastAsia="Times New Roman" w:hAnsi="Times New Roman" w:cs="Times New Roman"/>
          <w:sz w:val="24"/>
          <w:szCs w:val="24"/>
        </w:rPr>
      </w:pPr>
      <w:ins w:id="119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"https://in.kompass.com/a/baby-foods/03740/"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Baby foods  India  (37)</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196" w:author="Unknown"/>
          <w:rFonts w:ascii="Times New Roman" w:eastAsia="Times New Roman" w:hAnsi="Times New Roman" w:cs="Times New Roman"/>
          <w:sz w:val="24"/>
          <w:szCs w:val="24"/>
        </w:rPr>
      </w:pPr>
      <w:ins w:id="119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"https://in.kompass.com/a/biscuits-and-crackers/03610/"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Biscuits and crackers  India  (262)</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198" w:author="Unknown"/>
          <w:rFonts w:ascii="Times New Roman" w:eastAsia="Times New Roman" w:hAnsi="Times New Roman" w:cs="Times New Roman"/>
          <w:sz w:val="24"/>
          <w:szCs w:val="24"/>
        </w:rPr>
      </w:pPr>
      <w:ins w:id="119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"https://in.kompass.com/a/bread/03600/"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Bread  India  (115)</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00" w:author="Unknown"/>
          <w:rFonts w:ascii="Times New Roman" w:eastAsia="Times New Roman" w:hAnsi="Times New Roman" w:cs="Times New Roman"/>
          <w:sz w:val="24"/>
          <w:szCs w:val="24"/>
        </w:rPr>
      </w:pPr>
      <w:ins w:id="120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"https://in.kompass.com/a/breakfast-cereals/03630/"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Breakfast cereals  India  (88)</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02" w:author="Unknown"/>
          <w:rFonts w:ascii="Times New Roman" w:eastAsia="Times New Roman" w:hAnsi="Times New Roman" w:cs="Times New Roman"/>
          <w:sz w:val="24"/>
          <w:szCs w:val="24"/>
        </w:rPr>
      </w:pPr>
      <w:ins w:id="120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"https://in.kompass.com/a/butter/03190/"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Butter  India  (170)</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04" w:author="Unknown"/>
          <w:rFonts w:ascii="Times New Roman" w:eastAsia="Times New Roman" w:hAnsi="Times New Roman" w:cs="Times New Roman"/>
          <w:sz w:val="24"/>
          <w:szCs w:val="24"/>
        </w:rPr>
      </w:pPr>
      <w:ins w:id="120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"https://in.kompass.com/a/cheese/03200/"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Cheese  India  (100)</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06" w:author="Unknown"/>
          <w:rFonts w:ascii="Times New Roman" w:eastAsia="Times New Roman" w:hAnsi="Times New Roman" w:cs="Times New Roman"/>
          <w:sz w:val="24"/>
          <w:szCs w:val="24"/>
        </w:rPr>
      </w:pPr>
      <w:ins w:id="120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"https://in.kompass.com/a/cheese-country-specific/03210/"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Cheese, country specific  India  (17)</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08" w:author="Unknown"/>
          <w:rFonts w:ascii="Times New Roman" w:eastAsia="Times New Roman" w:hAnsi="Times New Roman" w:cs="Times New Roman"/>
          <w:sz w:val="24"/>
          <w:szCs w:val="24"/>
        </w:rPr>
      </w:pPr>
      <w:ins w:id="120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"https://in.kompass.com/a/chocolates-by-packaging-type/03700/"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Chocolates, by packaging type  India  (60)</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10" w:author="Unknown"/>
          <w:rFonts w:ascii="Times New Roman" w:eastAsia="Times New Roman" w:hAnsi="Times New Roman" w:cs="Times New Roman"/>
          <w:sz w:val="24"/>
          <w:szCs w:val="24"/>
        </w:rPr>
      </w:pPr>
      <w:ins w:id="121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"https://in.kompass.com/a/cocoa-and-chocolate-products/03690/"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Cocoa and chocolate products  India  (191)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12" w:author="Unknown"/>
          <w:rFonts w:ascii="Times New Roman" w:eastAsia="Times New Roman" w:hAnsi="Times New Roman" w:cs="Times New Roman"/>
          <w:sz w:val="24"/>
          <w:szCs w:val="24"/>
        </w:rPr>
      </w:pPr>
      <w:ins w:id="121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"https://in.kompass.com/a/coconut-products-edible/03870/"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Coconut products, edible  India  (92)</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14" w:author="Unknown"/>
          <w:rFonts w:ascii="Times New Roman" w:eastAsia="Times New Roman" w:hAnsi="Times New Roman" w:cs="Times New Roman"/>
          <w:sz w:val="24"/>
          <w:szCs w:val="24"/>
        </w:rPr>
      </w:pPr>
      <w:ins w:id="121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"https://in.kompass.com/a/coffee-and-coffee-substitutes/03790/"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Coffee and coffee substitutes  India  (301)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16" w:author="Unknown"/>
          <w:rFonts w:ascii="Times New Roman" w:eastAsia="Times New Roman" w:hAnsi="Times New Roman" w:cs="Times New Roman"/>
          <w:sz w:val="24"/>
          <w:szCs w:val="24"/>
        </w:rPr>
      </w:pPr>
      <w:ins w:id="121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"https://in.kompass.com/a/condiments-and-sauces/03830/"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Condiments and sauces  India  (579)</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18" w:author="Unknown"/>
          <w:rFonts w:ascii="Times New Roman" w:eastAsia="Times New Roman" w:hAnsi="Times New Roman" w:cs="Times New Roman"/>
          <w:sz w:val="24"/>
          <w:szCs w:val="24"/>
        </w:rPr>
      </w:pPr>
      <w:ins w:id="121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"https://in.kompass.com/a/cream/03170/"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Cream  India  (51)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20" w:author="Unknown"/>
          <w:rFonts w:ascii="Times New Roman" w:eastAsia="Times New Roman" w:hAnsi="Times New Roman" w:cs="Times New Roman"/>
          <w:sz w:val="24"/>
          <w:szCs w:val="24"/>
        </w:rPr>
      </w:pPr>
      <w:ins w:id="122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"https://in.kompass.com/a/delicatessen-meats/03090/"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Delicatessen meats  India  (51)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22" w:author="Unknown"/>
          <w:rFonts w:ascii="Times New Roman" w:eastAsia="Times New Roman" w:hAnsi="Times New Roman" w:cs="Times New Roman"/>
          <w:sz w:val="24"/>
          <w:szCs w:val="24"/>
        </w:rPr>
      </w:pPr>
      <w:ins w:id="122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"https://in.kompass.com/a/desserts-non-dairy/03360/"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Desserts, non-dairy  India  (16)</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24" w:author="Unknown"/>
          <w:rFonts w:ascii="Times New Roman" w:eastAsia="Times New Roman" w:hAnsi="Times New Roman" w:cs="Times New Roman"/>
          <w:sz w:val="24"/>
          <w:szCs w:val="24"/>
        </w:rPr>
      </w:pPr>
      <w:ins w:id="122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"https://in.kompass.com/a/desserts-and-bakery-products-deep-frozen/03510/"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Desserts and bakery products, deep frozen  India  (103)</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26" w:author="Unknown"/>
          <w:rFonts w:ascii="Times New Roman" w:eastAsia="Times New Roman" w:hAnsi="Times New Roman" w:cs="Times New Roman"/>
          <w:sz w:val="24"/>
          <w:szCs w:val="24"/>
        </w:rPr>
      </w:pPr>
      <w:ins w:id="122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"https://in.kompass.com/a/diet-products/03710/"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Diet products  India  (229)</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28" w:author="Unknown"/>
          <w:rFonts w:ascii="Times New Roman" w:eastAsia="Times New Roman" w:hAnsi="Times New Roman" w:cs="Times New Roman"/>
          <w:sz w:val="24"/>
          <w:szCs w:val="24"/>
        </w:rPr>
      </w:pPr>
      <w:ins w:id="122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"https://in.kompass.com/a/egg-products/03240/"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Egg products  India  (11)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30" w:author="Unknown"/>
          <w:rFonts w:ascii="Times New Roman" w:eastAsia="Times New Roman" w:hAnsi="Times New Roman" w:cs="Times New Roman"/>
          <w:sz w:val="24"/>
          <w:szCs w:val="24"/>
        </w:rPr>
      </w:pPr>
      <w:ins w:id="123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"https://in.kompass.com/a/fats-edible/03890/"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Fats, edible  India  (101)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32" w:author="Unknown"/>
          <w:rFonts w:ascii="Times New Roman" w:eastAsia="Times New Roman" w:hAnsi="Times New Roman" w:cs="Times New Roman"/>
          <w:sz w:val="24"/>
          <w:szCs w:val="24"/>
        </w:rPr>
      </w:pPr>
      <w:ins w:id="123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"https://in.kompass.com/a/fish-canned-bottled-and-otherwise-packaged/03400/"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Fish, canned, bottled and otherwise packaged  India  (111)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34" w:author="Unknown"/>
          <w:rFonts w:ascii="Times New Roman" w:eastAsia="Times New Roman" w:hAnsi="Times New Roman" w:cs="Times New Roman"/>
          <w:sz w:val="24"/>
          <w:szCs w:val="24"/>
        </w:rPr>
      </w:pPr>
      <w:ins w:id="123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"https://in.kompass.com/a/fish-processed/03390/"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Fish, processed  India  (164)</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36" w:author="Unknown"/>
          <w:rFonts w:ascii="Times New Roman" w:eastAsia="Times New Roman" w:hAnsi="Times New Roman" w:cs="Times New Roman"/>
          <w:sz w:val="24"/>
          <w:szCs w:val="24"/>
        </w:rPr>
      </w:pPr>
      <w:ins w:id="123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"https://in.kompass.com/a/fish-smoked/03380/"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Fish, smoked  India  (80)</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38" w:author="Unknown"/>
          <w:rFonts w:ascii="Times New Roman" w:eastAsia="Times New Roman" w:hAnsi="Times New Roman" w:cs="Times New Roman"/>
          <w:sz w:val="24"/>
          <w:szCs w:val="24"/>
        </w:rPr>
      </w:pPr>
      <w:ins w:id="123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"https://in.kompass.com/a/fish-and-shellfish-by-products-edible/03440/"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Fish and shellfish by-products, edible  India  (38)</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40" w:author="Unknown"/>
          <w:rFonts w:ascii="Times New Roman" w:eastAsia="Times New Roman" w:hAnsi="Times New Roman" w:cs="Times New Roman"/>
          <w:sz w:val="24"/>
          <w:szCs w:val="24"/>
        </w:rPr>
      </w:pPr>
      <w:ins w:id="124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"https://in.kompass.com/a/fish-roes/03430/"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Fish roes  India  (7)</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42" w:author="Unknown"/>
          <w:rFonts w:ascii="Times New Roman" w:eastAsia="Times New Roman" w:hAnsi="Times New Roman" w:cs="Times New Roman"/>
          <w:sz w:val="24"/>
          <w:szCs w:val="24"/>
        </w:rPr>
      </w:pPr>
      <w:ins w:id="124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"https://in.kompass.com/a/flakes-cereal-and-non-cereal/03640/"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Flakes, cereal and non-cereal  India  (242)</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44" w:author="Unknown"/>
          <w:rFonts w:ascii="Times New Roman" w:eastAsia="Times New Roman" w:hAnsi="Times New Roman" w:cs="Times New Roman"/>
          <w:sz w:val="24"/>
          <w:szCs w:val="24"/>
        </w:rPr>
      </w:pPr>
      <w:ins w:id="124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"https://in.kompass.com/a/flour-for-animals/03980/"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Flour, for animals  India  (156)</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46" w:author="Unknown"/>
          <w:rFonts w:ascii="Times New Roman" w:eastAsia="Times New Roman" w:hAnsi="Times New Roman" w:cs="Times New Roman"/>
          <w:sz w:val="24"/>
          <w:szCs w:val="24"/>
        </w:rPr>
      </w:pPr>
      <w:ins w:id="124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"https://in.kompass.com/a/flour-non-cereal/03540/"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Flour, non-cereal  India  (139)</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48" w:author="Unknown"/>
          <w:rFonts w:ascii="Times New Roman" w:eastAsia="Times New Roman" w:hAnsi="Times New Roman" w:cs="Times New Roman"/>
          <w:sz w:val="24"/>
          <w:szCs w:val="24"/>
        </w:rPr>
      </w:pPr>
      <w:ins w:id="124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"https://in.kompass.com/a/flour-and-meal-cereal/03530/"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Flour and meal, cereal  India  (314)</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50" w:author="Unknown"/>
          <w:rFonts w:ascii="Times New Roman" w:eastAsia="Times New Roman" w:hAnsi="Times New Roman" w:cs="Times New Roman"/>
          <w:sz w:val="24"/>
          <w:szCs w:val="24"/>
        </w:rPr>
      </w:pPr>
      <w:ins w:id="125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"https://in.kompass.com/a/fodder-and-cereal-for-animals/03970/"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Fodder and cereal, for animals  India  (163)</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52" w:author="Unknown"/>
          <w:rFonts w:ascii="Times New Roman" w:eastAsia="Times New Roman" w:hAnsi="Times New Roman" w:cs="Times New Roman"/>
          <w:sz w:val="24"/>
          <w:szCs w:val="24"/>
        </w:rPr>
      </w:pPr>
      <w:ins w:id="125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"https://in.kompass.com/a/food-dehydrated-and-freeze-dried/03350/"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Food, dehydrated and freeze-dried  India  (680)</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54" w:author="Unknown"/>
          <w:rFonts w:ascii="Times New Roman" w:eastAsia="Times New Roman" w:hAnsi="Times New Roman" w:cs="Times New Roman"/>
          <w:sz w:val="24"/>
          <w:szCs w:val="24"/>
        </w:rPr>
      </w:pPr>
      <w:ins w:id="125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"https://in.kompass.com/a/food-packaging-services/03950/"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Food packaging services  India  (138)</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56" w:author="Unknown"/>
          <w:rFonts w:ascii="Times New Roman" w:eastAsia="Times New Roman" w:hAnsi="Times New Roman" w:cs="Times New Roman"/>
          <w:sz w:val="24"/>
          <w:szCs w:val="24"/>
        </w:rPr>
      </w:pPr>
      <w:ins w:id="1257" w:author="Unknown">
        <w:r w:rsidRPr="000E491E">
          <w:rPr>
            <w:rFonts w:ascii="Times New Roman" w:eastAsia="Times New Roman" w:hAnsi="Times New Roman" w:cs="Times New Roman"/>
            <w:sz w:val="24"/>
            <w:szCs w:val="24"/>
          </w:rPr>
          <w:lastRenderedPageBreak/>
          <w:fldChar w:fldCharType="begin"/>
        </w:r>
        <w:r w:rsidR="000E491E" w:rsidRPr="000E491E">
          <w:rPr>
            <w:rFonts w:ascii="Times New Roman" w:eastAsia="Times New Roman" w:hAnsi="Times New Roman" w:cs="Times New Roman"/>
            <w:sz w:val="24"/>
            <w:szCs w:val="24"/>
          </w:rPr>
          <w:instrText xml:space="preserve"> HYPERLINK "https://in.kompass.com/a/food-processing-services/03940/"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Food processing services  India  (89)</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58" w:author="Unknown"/>
          <w:rFonts w:ascii="Times New Roman" w:eastAsia="Times New Roman" w:hAnsi="Times New Roman" w:cs="Times New Roman"/>
          <w:sz w:val="24"/>
          <w:szCs w:val="24"/>
        </w:rPr>
      </w:pPr>
      <w:ins w:id="125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"https://in.kompass.com/a/food-products-chilled/03470/"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Food products, chilled  India  (105)</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60" w:author="Unknown"/>
          <w:rFonts w:ascii="Times New Roman" w:eastAsia="Times New Roman" w:hAnsi="Times New Roman" w:cs="Times New Roman"/>
          <w:sz w:val="24"/>
          <w:szCs w:val="24"/>
        </w:rPr>
      </w:pPr>
      <w:ins w:id="126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"https://in.kompass.com/a/food-products-chilled-fresh-and-ultra-fresh/03450/"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Food products, chilled, fresh and ultra-fresh  India  (332)</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62" w:author="Unknown"/>
          <w:rFonts w:ascii="Times New Roman" w:eastAsia="Times New Roman" w:hAnsi="Times New Roman" w:cs="Times New Roman"/>
          <w:sz w:val="24"/>
          <w:szCs w:val="24"/>
        </w:rPr>
      </w:pPr>
      <w:ins w:id="126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"https://in.kompass.com/a/food-products-deep-frozen-nes/03520/"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Food products, deep frozen, NES  India  (103)</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64" w:author="Unknown"/>
          <w:rFonts w:ascii="Times New Roman" w:eastAsia="Times New Roman" w:hAnsi="Times New Roman" w:cs="Times New Roman"/>
          <w:sz w:val="24"/>
          <w:szCs w:val="24"/>
        </w:rPr>
      </w:pPr>
      <w:ins w:id="126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"https://in.kompass.com/a/fruit-candied/03680/"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Fruit, candied  India  (61)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66" w:author="Unknown"/>
          <w:rFonts w:ascii="Times New Roman" w:eastAsia="Times New Roman" w:hAnsi="Times New Roman" w:cs="Times New Roman"/>
          <w:sz w:val="24"/>
          <w:szCs w:val="24"/>
        </w:rPr>
      </w:pPr>
      <w:ins w:id="126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"https://in.kompass.com/a/fruit-canned-bottled-and-otherwise-packaged/03280/"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Fruit, canned, bottled and otherwise packaged  India  (149)</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68" w:author="Unknown"/>
          <w:rFonts w:ascii="Times New Roman" w:eastAsia="Times New Roman" w:hAnsi="Times New Roman" w:cs="Times New Roman"/>
          <w:sz w:val="24"/>
          <w:szCs w:val="24"/>
        </w:rPr>
      </w:pPr>
      <w:ins w:id="126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"https://in.kompass.com/a/fruit-dried/03270/"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Fruit, dried  India  (202)</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70" w:author="Unknown"/>
          <w:rFonts w:ascii="Times New Roman" w:eastAsia="Times New Roman" w:hAnsi="Times New Roman" w:cs="Times New Roman"/>
          <w:sz w:val="24"/>
          <w:szCs w:val="24"/>
        </w:rPr>
      </w:pPr>
      <w:ins w:id="127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"https://in.kompass.com/a/fruit-processed/03260/"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Fruit, processed  India  (579)</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72" w:author="Unknown"/>
          <w:rFonts w:ascii="Times New Roman" w:eastAsia="Times New Roman" w:hAnsi="Times New Roman" w:cs="Times New Roman"/>
          <w:sz w:val="24"/>
          <w:szCs w:val="24"/>
        </w:rPr>
      </w:pPr>
      <w:ins w:id="127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"https://in.kompass.com/a/fruit-and-vegetables-deep-frozen/03490/"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Fruit and vegetables, deep frozen  India  (196)</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74" w:author="Unknown"/>
          <w:rFonts w:ascii="Times New Roman" w:eastAsia="Times New Roman" w:hAnsi="Times New Roman" w:cs="Times New Roman"/>
          <w:sz w:val="24"/>
          <w:szCs w:val="24"/>
        </w:rPr>
      </w:pPr>
      <w:ins w:id="127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"https://in.kompass.com/a/gut-natural-and-artificial-sausage-casings/03070/"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Gut, natural and artificial. Sausage casings  India  (5)</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76" w:author="Unknown"/>
          <w:rFonts w:ascii="Times New Roman" w:eastAsia="Times New Roman" w:hAnsi="Times New Roman" w:cs="Times New Roman"/>
          <w:sz w:val="24"/>
          <w:szCs w:val="24"/>
        </w:rPr>
      </w:pPr>
      <w:ins w:id="127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"https://in.kompass.com/a/health-products/03720/"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Health products  India  (131)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78" w:author="Unknown"/>
          <w:rFonts w:ascii="Times New Roman" w:eastAsia="Times New Roman" w:hAnsi="Times New Roman" w:cs="Times New Roman"/>
          <w:sz w:val="24"/>
          <w:szCs w:val="24"/>
        </w:rPr>
      </w:pPr>
      <w:ins w:id="127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"https://in.kompass.com/a/herbal-and-fruit-teas/03780/"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Herbal and fruit teas  India  (168)</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80" w:author="Unknown"/>
          <w:rFonts w:ascii="Times New Roman" w:eastAsia="Times New Roman" w:hAnsi="Times New Roman" w:cs="Times New Roman"/>
          <w:sz w:val="24"/>
          <w:szCs w:val="24"/>
        </w:rPr>
      </w:pPr>
      <w:ins w:id="128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"https://in.kompass.com/a/honey-products/03660/"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Honey products  India  (173)</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82" w:author="Unknown"/>
          <w:rFonts w:ascii="Times New Roman" w:eastAsia="Times New Roman" w:hAnsi="Times New Roman" w:cs="Times New Roman"/>
          <w:sz w:val="24"/>
          <w:szCs w:val="24"/>
        </w:rPr>
      </w:pPr>
      <w:ins w:id="128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"https://in.kompass.com/a/ice-cream-and-sorbet/03180/"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Ice cream and sorbet  India  (114)</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84" w:author="Unknown"/>
          <w:rFonts w:ascii="Times New Roman" w:eastAsia="Times New Roman" w:hAnsi="Times New Roman" w:cs="Times New Roman"/>
          <w:sz w:val="24"/>
          <w:szCs w:val="24"/>
        </w:rPr>
      </w:pPr>
      <w:ins w:id="128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"https://in.kompass.com/a/malt/03560/"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Malt  India  (25)</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86" w:author="Unknown"/>
          <w:rFonts w:ascii="Times New Roman" w:eastAsia="Times New Roman" w:hAnsi="Times New Roman" w:cs="Times New Roman"/>
          <w:sz w:val="24"/>
          <w:szCs w:val="24"/>
        </w:rPr>
      </w:pPr>
      <w:ins w:id="128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"https://in.kompass.com/a/meals-ready-prepared-deep-frozen/03500/"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Meals, ready prepared, deep frozen  India  (145)</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88" w:author="Unknown"/>
          <w:rFonts w:ascii="Times New Roman" w:eastAsia="Times New Roman" w:hAnsi="Times New Roman" w:cs="Times New Roman"/>
          <w:sz w:val="24"/>
          <w:szCs w:val="24"/>
        </w:rPr>
      </w:pPr>
      <w:ins w:id="128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"https://in.kompass.com/a/meat-dried/03120/"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Meat, dried  India  (31)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90" w:author="Unknown"/>
          <w:rFonts w:ascii="Times New Roman" w:eastAsia="Times New Roman" w:hAnsi="Times New Roman" w:cs="Times New Roman"/>
          <w:sz w:val="24"/>
          <w:szCs w:val="24"/>
        </w:rPr>
      </w:pPr>
      <w:ins w:id="129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"https://in.kompass.com/a/meat-poultry-and-game-canned-and-otherwise-packaged/03140/"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Meat, poultry and game, canned and otherwise packaged  India  (113)</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92" w:author="Unknown"/>
          <w:rFonts w:ascii="Times New Roman" w:eastAsia="Times New Roman" w:hAnsi="Times New Roman" w:cs="Times New Roman"/>
          <w:sz w:val="24"/>
          <w:szCs w:val="24"/>
        </w:rPr>
      </w:pPr>
      <w:ins w:id="129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"https://in.kompass.com/a/meat-and-fish-deep-frozen/03480/"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Meat and fish, deep frozen  India  (300)</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94" w:author="Unknown"/>
          <w:rFonts w:ascii="Times New Roman" w:eastAsia="Times New Roman" w:hAnsi="Times New Roman" w:cs="Times New Roman"/>
          <w:sz w:val="24"/>
          <w:szCs w:val="24"/>
        </w:rPr>
      </w:pPr>
      <w:ins w:id="129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"https://in.kompass.com/a/meat-and-game-processed/03110/"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Meat and game, processed  India  (41)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96" w:author="Unknown"/>
          <w:rFonts w:ascii="Times New Roman" w:eastAsia="Times New Roman" w:hAnsi="Times New Roman" w:cs="Times New Roman"/>
          <w:sz w:val="24"/>
          <w:szCs w:val="24"/>
        </w:rPr>
      </w:pPr>
      <w:ins w:id="129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"https://in.kompass.com/a/milks/03160/"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Milks  India  (205)</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298" w:author="Unknown"/>
          <w:rFonts w:ascii="Times New Roman" w:eastAsia="Times New Roman" w:hAnsi="Times New Roman" w:cs="Times New Roman"/>
          <w:sz w:val="24"/>
          <w:szCs w:val="24"/>
        </w:rPr>
      </w:pPr>
      <w:ins w:id="129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"https://in.kompass.com/a/nuts-processed/03860/"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Nuts, processed  India  (405)</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00" w:author="Unknown"/>
          <w:rFonts w:ascii="Times New Roman" w:eastAsia="Times New Roman" w:hAnsi="Times New Roman" w:cs="Times New Roman"/>
          <w:sz w:val="24"/>
          <w:szCs w:val="24"/>
        </w:rPr>
      </w:pPr>
      <w:ins w:id="130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"https://in.kompass.com/a/offal-edible-processed/03080/"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Offal, edible, processed  India  (14)</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02" w:author="Unknown"/>
          <w:rFonts w:ascii="Times New Roman" w:eastAsia="Times New Roman" w:hAnsi="Times New Roman" w:cs="Times New Roman"/>
          <w:sz w:val="24"/>
          <w:szCs w:val="24"/>
        </w:rPr>
      </w:pPr>
      <w:ins w:id="130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"https://in.kompass.com/a/oils-edible/03880/"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Oils, edible  India  (782)</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04" w:author="Unknown"/>
          <w:rFonts w:ascii="Times New Roman" w:eastAsia="Times New Roman" w:hAnsi="Times New Roman" w:cs="Times New Roman"/>
          <w:sz w:val="24"/>
          <w:szCs w:val="24"/>
        </w:rPr>
      </w:pPr>
      <w:ins w:id="130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"https://in.kompass.com/a/palm-fruit-products/03850/"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Palm fruit products  India  (68)</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06" w:author="Unknown"/>
          <w:rFonts w:ascii="Times New Roman" w:eastAsia="Times New Roman" w:hAnsi="Times New Roman" w:cs="Times New Roman"/>
          <w:sz w:val="24"/>
          <w:szCs w:val="24"/>
        </w:rPr>
      </w:pPr>
      <w:ins w:id="130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"https://in.kompass.com/a/pasta/03570/"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Pasta  India  (107)</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08" w:author="Unknown"/>
          <w:rFonts w:ascii="Times New Roman" w:eastAsia="Times New Roman" w:hAnsi="Times New Roman" w:cs="Times New Roman"/>
          <w:sz w:val="24"/>
          <w:szCs w:val="24"/>
        </w:rPr>
      </w:pPr>
      <w:ins w:id="130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"https://in.kompass.com/a/pasta-products-canned-or-otherwise-packaged/03580/"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Pasta products, canned or otherwise packaged  India  (31)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10" w:author="Unknown"/>
          <w:rFonts w:ascii="Times New Roman" w:eastAsia="Times New Roman" w:hAnsi="Times New Roman" w:cs="Times New Roman"/>
          <w:sz w:val="24"/>
          <w:szCs w:val="24"/>
        </w:rPr>
      </w:pPr>
      <w:ins w:id="131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"https://in.kompass.com/a/pastries-and-cakes/03590/"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Pastries and cakes  India  (223)</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12" w:author="Unknown"/>
          <w:rFonts w:ascii="Times New Roman" w:eastAsia="Times New Roman" w:hAnsi="Times New Roman" w:cs="Times New Roman"/>
          <w:sz w:val="24"/>
          <w:szCs w:val="24"/>
        </w:rPr>
      </w:pPr>
      <w:ins w:id="131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"https://in.kompass.com/a/poultry-and-birds-processed/03130/"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Poultry and birds, processed  India  (19)</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14" w:author="Unknown"/>
          <w:rFonts w:ascii="Times New Roman" w:eastAsia="Times New Roman" w:hAnsi="Times New Roman" w:cs="Times New Roman"/>
          <w:sz w:val="24"/>
          <w:szCs w:val="24"/>
        </w:rPr>
      </w:pPr>
      <w:ins w:id="131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"https://in.kompass.com/a/rice-processed/03550/"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Rice, processed  India  (647)</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16" w:author="Unknown"/>
          <w:rFonts w:ascii="Times New Roman" w:eastAsia="Times New Roman" w:hAnsi="Times New Roman" w:cs="Times New Roman"/>
          <w:sz w:val="24"/>
          <w:szCs w:val="24"/>
        </w:rPr>
      </w:pPr>
      <w:ins w:id="131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"https://in.kompass.com/a/sausages-and-dry-sausages/03100/"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Sausages and dry sausages  India  (25)</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18" w:author="Unknown"/>
          <w:rFonts w:ascii="Times New Roman" w:eastAsia="Times New Roman" w:hAnsi="Times New Roman" w:cs="Times New Roman"/>
          <w:sz w:val="24"/>
          <w:szCs w:val="24"/>
        </w:rPr>
      </w:pPr>
      <w:ins w:id="131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"https://in.kompass.com/a/savoury-snacks/03620/" </w:instrText>
        </w:r>
        <w:r w:rsidRPr="000E491E">
          <w:rPr>
            <w:rFonts w:ascii="Times New Roman" w:eastAsia="Times New Roman" w:hAnsi="Times New Roman" w:cs="Times New Roman"/>
            <w:sz w:val="24"/>
            <w:szCs w:val="24"/>
          </w:rPr>
          <w:fldChar w:fldCharType="separate"/>
        </w:r>
        <w:proofErr w:type="spellStart"/>
        <w:r w:rsidR="000E491E" w:rsidRPr="000E491E">
          <w:rPr>
            <w:rFonts w:ascii="Times New Roman" w:eastAsia="Times New Roman" w:hAnsi="Times New Roman" w:cs="Times New Roman"/>
            <w:color w:val="3F3F3F"/>
            <w:sz w:val="24"/>
            <w:szCs w:val="24"/>
            <w:u w:val="single"/>
          </w:rPr>
          <w:t>Savoury</w:t>
        </w:r>
        <w:proofErr w:type="spellEnd"/>
        <w:r w:rsidR="000E491E" w:rsidRPr="000E491E">
          <w:rPr>
            <w:rFonts w:ascii="Times New Roman" w:eastAsia="Times New Roman" w:hAnsi="Times New Roman" w:cs="Times New Roman"/>
            <w:color w:val="3F3F3F"/>
            <w:sz w:val="24"/>
            <w:szCs w:val="24"/>
            <w:u w:val="single"/>
          </w:rPr>
          <w:t xml:space="preserve"> snacks  India  (270)</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20" w:author="Unknown"/>
          <w:rFonts w:ascii="Times New Roman" w:eastAsia="Times New Roman" w:hAnsi="Times New Roman" w:cs="Times New Roman"/>
          <w:sz w:val="24"/>
          <w:szCs w:val="24"/>
        </w:rPr>
      </w:pPr>
      <w:ins w:id="132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"https://in.kompass.com/a/seeds-roasted/03840/"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Seeds, roasted  India  (121)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22" w:author="Unknown"/>
          <w:rFonts w:ascii="Times New Roman" w:eastAsia="Times New Roman" w:hAnsi="Times New Roman" w:cs="Times New Roman"/>
          <w:sz w:val="24"/>
          <w:szCs w:val="24"/>
        </w:rPr>
      </w:pPr>
      <w:ins w:id="132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"https://in.kompass.com/a/shellfish-and-seaweed-canned-and-bottled/03420/"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Shellfish and seaweed, canned and bottled  India  (85)</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24" w:author="Unknown"/>
          <w:rFonts w:ascii="Times New Roman" w:eastAsia="Times New Roman" w:hAnsi="Times New Roman" w:cs="Times New Roman"/>
          <w:sz w:val="24"/>
          <w:szCs w:val="24"/>
        </w:rPr>
      </w:pPr>
      <w:ins w:id="132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"https://in.kompass.com/a/shellfish-and-seaweed-processed/03410/"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Shellfish and seaweed, processed  India  (86)</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26" w:author="Unknown"/>
          <w:rFonts w:ascii="Times New Roman" w:eastAsia="Times New Roman" w:hAnsi="Times New Roman" w:cs="Times New Roman"/>
          <w:sz w:val="24"/>
          <w:szCs w:val="24"/>
        </w:rPr>
      </w:pPr>
      <w:ins w:id="132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"https://in.kompass.com/a/soup-and-extracts/03340/"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Soup and extracts  India  (71)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28" w:author="Unknown"/>
          <w:rFonts w:ascii="Times New Roman" w:eastAsia="Times New Roman" w:hAnsi="Times New Roman" w:cs="Times New Roman"/>
          <w:sz w:val="24"/>
          <w:szCs w:val="24"/>
        </w:rPr>
      </w:pPr>
      <w:ins w:id="132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"https://in.kompass.com/a/spices-and-herbs-processed/03810/"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Spices and herbs, processed  India  (2291)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30" w:author="Unknown"/>
          <w:rFonts w:ascii="Times New Roman" w:eastAsia="Times New Roman" w:hAnsi="Times New Roman" w:cs="Times New Roman"/>
          <w:sz w:val="24"/>
          <w:szCs w:val="24"/>
        </w:rPr>
      </w:pPr>
      <w:ins w:id="133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"https://in.kompass.com/a/sport-food-products/03730/"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Sport food products  India  (31)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32" w:author="Unknown"/>
          <w:rFonts w:ascii="Times New Roman" w:eastAsia="Times New Roman" w:hAnsi="Times New Roman" w:cs="Times New Roman"/>
          <w:sz w:val="24"/>
          <w:szCs w:val="24"/>
        </w:rPr>
      </w:pPr>
      <w:ins w:id="133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"https://in.kompass.com/a/sugar/03650/"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Sugar  India  (385)</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34" w:author="Unknown"/>
          <w:rFonts w:ascii="Times New Roman" w:eastAsia="Times New Roman" w:hAnsi="Times New Roman" w:cs="Times New Roman"/>
          <w:sz w:val="24"/>
          <w:szCs w:val="24"/>
        </w:rPr>
      </w:pPr>
      <w:ins w:id="133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"https://in.kompass.com/a/sugar-confectionery/03670/"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Sugar confectionery  India  (213)</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36" w:author="Unknown"/>
          <w:rFonts w:ascii="Times New Roman" w:eastAsia="Times New Roman" w:hAnsi="Times New Roman" w:cs="Times New Roman"/>
          <w:sz w:val="24"/>
          <w:szCs w:val="24"/>
        </w:rPr>
      </w:pPr>
      <w:ins w:id="133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"https://in.kompass.com/a/tea/03770/"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Tea  India  (533)</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38" w:author="Unknown"/>
          <w:rFonts w:ascii="Times New Roman" w:eastAsia="Times New Roman" w:hAnsi="Times New Roman" w:cs="Times New Roman"/>
          <w:sz w:val="24"/>
          <w:szCs w:val="24"/>
        </w:rPr>
      </w:pPr>
      <w:ins w:id="133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"https://in.kompass.com/a/tobacco-and-tobacco-products/03990/"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Tobacco and tobacco products  India  (123)</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40" w:author="Unknown"/>
          <w:rFonts w:ascii="Times New Roman" w:eastAsia="Times New Roman" w:hAnsi="Times New Roman" w:cs="Times New Roman"/>
          <w:sz w:val="24"/>
          <w:szCs w:val="24"/>
        </w:rPr>
      </w:pPr>
      <w:ins w:id="134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"https://in.kompass.com/a/vegetables-canned-bottled-and-otherwise-packaged/03310/"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Vegetables, canned, bottled and otherwise packaged  India  (240)</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42" w:author="Unknown"/>
          <w:rFonts w:ascii="Times New Roman" w:eastAsia="Times New Roman" w:hAnsi="Times New Roman" w:cs="Times New Roman"/>
          <w:sz w:val="24"/>
          <w:szCs w:val="24"/>
        </w:rPr>
      </w:pPr>
      <w:ins w:id="134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"https://in.kompass.com/a/vegetables-dried/03300/"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Vegetables, dried  India  (350)</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44" w:author="Unknown"/>
          <w:rFonts w:ascii="Times New Roman" w:eastAsia="Times New Roman" w:hAnsi="Times New Roman" w:cs="Times New Roman"/>
          <w:sz w:val="24"/>
          <w:szCs w:val="24"/>
        </w:rPr>
      </w:pPr>
      <w:ins w:id="134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"https://in.kompass.com/a/vegetables-processed/03290/"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Vegetables, processed  India  (285)</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46" w:author="Unknown"/>
          <w:rFonts w:ascii="Times New Roman" w:eastAsia="Times New Roman" w:hAnsi="Times New Roman" w:cs="Times New Roman"/>
          <w:sz w:val="24"/>
          <w:szCs w:val="24"/>
        </w:rPr>
      </w:pPr>
      <w:ins w:id="134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"https://in.kompass.com/a/vinegar-and-vinaigrette-sauces/03820/"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Vinegar and vinaigrette sauces  India  (62)</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48" w:author="Unknown"/>
          <w:rFonts w:ascii="Times New Roman" w:eastAsia="Times New Roman" w:hAnsi="Times New Roman" w:cs="Times New Roman"/>
          <w:sz w:val="24"/>
          <w:szCs w:val="24"/>
        </w:rPr>
      </w:pPr>
      <w:ins w:id="1349" w:author="Unknown">
        <w:r w:rsidRPr="000E491E">
          <w:rPr>
            <w:rFonts w:ascii="Times New Roman" w:eastAsia="Times New Roman" w:hAnsi="Times New Roman" w:cs="Times New Roman"/>
            <w:sz w:val="24"/>
            <w:szCs w:val="24"/>
          </w:rPr>
          <w:lastRenderedPageBreak/>
          <w:fldChar w:fldCharType="begin"/>
        </w:r>
        <w:r w:rsidR="000E491E" w:rsidRPr="000E491E">
          <w:rPr>
            <w:rFonts w:ascii="Times New Roman" w:eastAsia="Times New Roman" w:hAnsi="Times New Roman" w:cs="Times New Roman"/>
            <w:sz w:val="24"/>
            <w:szCs w:val="24"/>
          </w:rPr>
          <w:instrText xml:space="preserve"> HYPERLINK "https://in.kompass.com/a/yeast-for-food-and-beverages/03920/"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Yeast for food and beverages  India  (51)</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6"/>
        </w:numPr>
        <w:spacing w:before="100" w:beforeAutospacing="1" w:after="100" w:afterAutospacing="1" w:line="240" w:lineRule="auto"/>
        <w:rPr>
          <w:ins w:id="1350" w:author="Unknown"/>
          <w:rFonts w:ascii="Times New Roman" w:eastAsia="Times New Roman" w:hAnsi="Times New Roman" w:cs="Times New Roman"/>
          <w:sz w:val="24"/>
          <w:szCs w:val="24"/>
        </w:rPr>
      </w:pPr>
      <w:ins w:id="135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"https://in.kompass.com/a/yogurt/03230/"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3F3F3F"/>
            <w:sz w:val="24"/>
            <w:szCs w:val="24"/>
            <w:u w:val="single"/>
          </w:rPr>
          <w:t>Yogurt  India  (89)</w:t>
        </w:r>
        <w:r w:rsidRPr="000E491E">
          <w:rPr>
            <w:rFonts w:ascii="Times New Roman" w:eastAsia="Times New Roman" w:hAnsi="Times New Roman" w:cs="Times New Roman"/>
            <w:sz w:val="24"/>
            <w:szCs w:val="24"/>
          </w:rPr>
          <w:fldChar w:fldCharType="end"/>
        </w:r>
      </w:ins>
    </w:p>
    <w:p w:rsidR="000E491E" w:rsidRPr="000E491E" w:rsidRDefault="000E491E" w:rsidP="000E491E">
      <w:pPr>
        <w:numPr>
          <w:ilvl w:val="0"/>
          <w:numId w:val="87"/>
        </w:numPr>
        <w:spacing w:after="136" w:line="240" w:lineRule="auto"/>
        <w:ind w:left="-204" w:right="-204"/>
        <w:jc w:val="center"/>
        <w:textAlignment w:val="center"/>
        <w:rPr>
          <w:ins w:id="1352" w:author="Unknown"/>
          <w:rFonts w:ascii="Times New Roman" w:eastAsia="Times New Roman" w:hAnsi="Times New Roman" w:cs="Times New Roman"/>
          <w:color w:val="FFFFFF"/>
          <w:sz w:val="18"/>
          <w:szCs w:val="18"/>
        </w:rPr>
      </w:pPr>
      <w:ins w:id="1353" w:author="Unknown">
        <w:r w:rsidRPr="000E491E">
          <w:rPr>
            <w:rFonts w:ascii="Times New Roman" w:eastAsia="Times New Roman" w:hAnsi="Times New Roman" w:cs="Times New Roman"/>
            <w:color w:val="FFFFFF"/>
            <w:sz w:val="18"/>
          </w:rPr>
          <w:t>Frequent updates ensuring high quality data</w:t>
        </w:r>
      </w:ins>
    </w:p>
    <w:p w:rsidR="000E491E" w:rsidRPr="000E491E" w:rsidRDefault="00C57EDB" w:rsidP="000E491E">
      <w:pPr>
        <w:numPr>
          <w:ilvl w:val="0"/>
          <w:numId w:val="87"/>
        </w:numPr>
        <w:spacing w:before="100" w:beforeAutospacing="1" w:after="100" w:afterAutospacing="1" w:line="240" w:lineRule="auto"/>
        <w:ind w:left="-204" w:right="-204"/>
        <w:jc w:val="center"/>
        <w:textAlignment w:val="center"/>
        <w:rPr>
          <w:ins w:id="1354" w:author="Unknown"/>
          <w:rFonts w:ascii="Times New Roman" w:eastAsia="Times New Roman" w:hAnsi="Times New Roman" w:cs="Times New Roman"/>
          <w:color w:val="FFFFFF"/>
          <w:sz w:val="18"/>
          <w:szCs w:val="18"/>
        </w:rPr>
      </w:pPr>
      <w:ins w:id="1355" w:author="Unknown">
        <w:r w:rsidRPr="000E491E">
          <w:rPr>
            <w:rFonts w:ascii="Times New Roman" w:eastAsia="Times New Roman" w:hAnsi="Times New Roman" w:cs="Times New Roman"/>
            <w:color w:val="FFFFFF"/>
            <w:sz w:val="18"/>
            <w:szCs w:val="18"/>
          </w:rPr>
          <w:fldChar w:fldCharType="begin"/>
        </w:r>
        <w:r w:rsidR="000E491E" w:rsidRPr="000E491E">
          <w:rPr>
            <w:rFonts w:ascii="Times New Roman" w:eastAsia="Times New Roman" w:hAnsi="Times New Roman" w:cs="Times New Roman"/>
            <w:color w:val="FFFFFF"/>
            <w:sz w:val="18"/>
            <w:szCs w:val="18"/>
          </w:rPr>
          <w:instrText xml:space="preserve"> HYPERLINK "https://in.kompass.com/en/l/general-conditions/" </w:instrText>
        </w:r>
        <w:r w:rsidRPr="000E491E">
          <w:rPr>
            <w:rFonts w:ascii="Times New Roman" w:eastAsia="Times New Roman" w:hAnsi="Times New Roman" w:cs="Times New Roman"/>
            <w:color w:val="FFFFFF"/>
            <w:sz w:val="18"/>
            <w:szCs w:val="18"/>
          </w:rPr>
          <w:fldChar w:fldCharType="separate"/>
        </w:r>
        <w:r w:rsidR="000E491E" w:rsidRPr="000E491E">
          <w:rPr>
            <w:rFonts w:ascii="Times New Roman" w:eastAsia="Times New Roman" w:hAnsi="Times New Roman" w:cs="Times New Roman"/>
            <w:color w:val="FFFFFF"/>
            <w:sz w:val="18"/>
            <w:u w:val="single"/>
          </w:rPr>
          <w:t>Secure online payment</w:t>
        </w:r>
        <w:r w:rsidRPr="000E491E">
          <w:rPr>
            <w:rFonts w:ascii="Times New Roman" w:eastAsia="Times New Roman" w:hAnsi="Times New Roman" w:cs="Times New Roman"/>
            <w:color w:val="FFFFFF"/>
            <w:sz w:val="18"/>
            <w:szCs w:val="18"/>
          </w:rPr>
          <w:fldChar w:fldCharType="end"/>
        </w:r>
      </w:ins>
    </w:p>
    <w:p w:rsidR="000E491E" w:rsidRPr="000E491E" w:rsidRDefault="000E491E" w:rsidP="000E491E">
      <w:pPr>
        <w:numPr>
          <w:ilvl w:val="0"/>
          <w:numId w:val="87"/>
        </w:numPr>
        <w:spacing w:after="136" w:line="240" w:lineRule="auto"/>
        <w:ind w:left="-204" w:right="-204"/>
        <w:jc w:val="center"/>
        <w:textAlignment w:val="center"/>
        <w:rPr>
          <w:ins w:id="1356" w:author="Unknown"/>
          <w:rFonts w:ascii="Times New Roman" w:eastAsia="Times New Roman" w:hAnsi="Times New Roman" w:cs="Times New Roman"/>
          <w:color w:val="FFFFFF"/>
          <w:sz w:val="18"/>
          <w:szCs w:val="18"/>
        </w:rPr>
      </w:pPr>
      <w:ins w:id="1357" w:author="Unknown">
        <w:r w:rsidRPr="000E491E">
          <w:rPr>
            <w:rFonts w:ascii="Times New Roman" w:eastAsia="Times New Roman" w:hAnsi="Times New Roman" w:cs="Times New Roman"/>
            <w:color w:val="FFFFFF"/>
            <w:sz w:val="18"/>
          </w:rPr>
          <w:t>Help with expert advice</w:t>
        </w:r>
      </w:ins>
    </w:p>
    <w:p w:rsidR="000E491E" w:rsidRPr="000E491E" w:rsidRDefault="00C57EDB" w:rsidP="000E491E">
      <w:pPr>
        <w:numPr>
          <w:ilvl w:val="0"/>
          <w:numId w:val="87"/>
        </w:numPr>
        <w:spacing w:before="100" w:beforeAutospacing="1" w:after="100" w:afterAutospacing="1" w:line="240" w:lineRule="auto"/>
        <w:ind w:left="-204" w:right="-204"/>
        <w:jc w:val="center"/>
        <w:textAlignment w:val="center"/>
        <w:rPr>
          <w:ins w:id="1358" w:author="Unknown"/>
          <w:rFonts w:ascii="Times New Roman" w:eastAsia="Times New Roman" w:hAnsi="Times New Roman" w:cs="Times New Roman"/>
          <w:color w:val="FFFFFF"/>
          <w:sz w:val="18"/>
          <w:szCs w:val="18"/>
        </w:rPr>
      </w:pPr>
      <w:ins w:id="1359" w:author="Unknown">
        <w:r w:rsidRPr="000E491E">
          <w:rPr>
            <w:rFonts w:ascii="Times New Roman" w:eastAsia="Times New Roman" w:hAnsi="Times New Roman" w:cs="Times New Roman"/>
            <w:color w:val="FFFFFF"/>
            <w:sz w:val="18"/>
            <w:szCs w:val="18"/>
          </w:rPr>
          <w:fldChar w:fldCharType="begin"/>
        </w:r>
        <w:r w:rsidR="000E491E" w:rsidRPr="000E491E">
          <w:rPr>
            <w:rFonts w:ascii="Times New Roman" w:eastAsia="Times New Roman" w:hAnsi="Times New Roman" w:cs="Times New Roman"/>
            <w:color w:val="FFFFFF"/>
            <w:sz w:val="18"/>
            <w:szCs w:val="18"/>
          </w:rPr>
          <w:instrText xml:space="preserve"> HYPERLINK "https://in.solutions.kompass.com/contactus/" </w:instrText>
        </w:r>
        <w:r w:rsidRPr="000E491E">
          <w:rPr>
            <w:rFonts w:ascii="Times New Roman" w:eastAsia="Times New Roman" w:hAnsi="Times New Roman" w:cs="Times New Roman"/>
            <w:color w:val="FFFFFF"/>
            <w:sz w:val="18"/>
            <w:szCs w:val="18"/>
          </w:rPr>
          <w:fldChar w:fldCharType="separate"/>
        </w:r>
        <w:r w:rsidR="000E491E" w:rsidRPr="000E491E">
          <w:rPr>
            <w:rFonts w:ascii="Times New Roman" w:eastAsia="Times New Roman" w:hAnsi="Times New Roman" w:cs="Times New Roman"/>
            <w:color w:val="FFFFFF"/>
            <w:sz w:val="18"/>
            <w:u w:val="single"/>
          </w:rPr>
          <w:t>Dedicated customer service team</w:t>
        </w:r>
        <w:r w:rsidRPr="000E491E">
          <w:rPr>
            <w:rFonts w:ascii="Times New Roman" w:eastAsia="Times New Roman" w:hAnsi="Times New Roman" w:cs="Times New Roman"/>
            <w:color w:val="FFFFFF"/>
            <w:sz w:val="18"/>
            <w:szCs w:val="18"/>
          </w:rPr>
          <w:fldChar w:fldCharType="end"/>
        </w:r>
      </w:ins>
    </w:p>
    <w:p w:rsidR="000E491E" w:rsidRPr="000E491E" w:rsidRDefault="000E491E" w:rsidP="000E491E">
      <w:pPr>
        <w:shd w:val="clear" w:color="auto" w:fill="FFFFFF"/>
        <w:spacing w:before="272" w:after="136" w:line="240" w:lineRule="auto"/>
        <w:outlineLvl w:val="1"/>
        <w:rPr>
          <w:ins w:id="1360" w:author="Unknown"/>
          <w:rFonts w:ascii="inherit" w:eastAsia="Times New Roman" w:hAnsi="inherit" w:cs="Times New Roman"/>
          <w:color w:val="888888"/>
          <w:sz w:val="34"/>
          <w:szCs w:val="34"/>
        </w:rPr>
      </w:pPr>
      <w:ins w:id="1361" w:author="Unknown">
        <w:r w:rsidRPr="000E491E">
          <w:rPr>
            <w:rFonts w:ascii="inherit" w:eastAsia="Times New Roman" w:hAnsi="inherit" w:cs="Times New Roman"/>
            <w:color w:val="888888"/>
            <w:sz w:val="34"/>
            <w:szCs w:val="34"/>
          </w:rPr>
          <w:t xml:space="preserve">Contact </w:t>
        </w:r>
        <w:proofErr w:type="spellStart"/>
        <w:r w:rsidRPr="000E491E">
          <w:rPr>
            <w:rFonts w:ascii="inherit" w:eastAsia="Times New Roman" w:hAnsi="inherit" w:cs="Times New Roman"/>
            <w:color w:val="888888"/>
            <w:sz w:val="34"/>
            <w:szCs w:val="34"/>
          </w:rPr>
          <w:t>Kompass</w:t>
        </w:r>
        <w:proofErr w:type="spellEnd"/>
        <w:r w:rsidRPr="000E491E">
          <w:rPr>
            <w:rFonts w:ascii="inherit" w:eastAsia="Times New Roman" w:hAnsi="inherit" w:cs="Times New Roman"/>
            <w:color w:val="888888"/>
            <w:sz w:val="34"/>
            <w:szCs w:val="34"/>
          </w:rPr>
          <w:t>:</w:t>
        </w:r>
      </w:ins>
    </w:p>
    <w:p w:rsidR="000E491E" w:rsidRPr="000E491E" w:rsidRDefault="000E491E" w:rsidP="000E491E">
      <w:pPr>
        <w:shd w:val="clear" w:color="auto" w:fill="FFFFFF"/>
        <w:spacing w:after="0" w:line="240" w:lineRule="auto"/>
        <w:rPr>
          <w:ins w:id="1362" w:author="Unknown"/>
          <w:rFonts w:ascii="Times New Roman" w:eastAsia="Times New Roman" w:hAnsi="Times New Roman" w:cs="Times New Roman"/>
          <w:sz w:val="24"/>
          <w:szCs w:val="24"/>
        </w:rPr>
      </w:pPr>
      <w:ins w:id="1363" w:author="Unknown">
        <w:r w:rsidRPr="000E491E">
          <w:rPr>
            <w:rFonts w:ascii="Times New Roman" w:eastAsia="Times New Roman" w:hAnsi="Times New Roman" w:cs="Times New Roman"/>
            <w:sz w:val="24"/>
            <w:szCs w:val="24"/>
          </w:rPr>
          <w:t> </w:t>
        </w:r>
        <w:r w:rsidR="00C57EDB" w:rsidRPr="000E491E">
          <w:rPr>
            <w:rFonts w:ascii="Times New Roman" w:eastAsia="Times New Roman" w:hAnsi="Times New Roman" w:cs="Times New Roman"/>
            <w:sz w:val="24"/>
            <w:szCs w:val="24"/>
          </w:rPr>
          <w:fldChar w:fldCharType="begin"/>
        </w:r>
        <w:r w:rsidRPr="000E491E">
          <w:rPr>
            <w:rFonts w:ascii="Times New Roman" w:eastAsia="Times New Roman" w:hAnsi="Times New Roman" w:cs="Times New Roman"/>
            <w:sz w:val="24"/>
            <w:szCs w:val="24"/>
          </w:rPr>
          <w:instrText xml:space="preserve"> HYPERLINK "tel:+91%2093720%2058694" </w:instrText>
        </w:r>
        <w:r w:rsidR="00C57EDB" w:rsidRPr="000E491E">
          <w:rPr>
            <w:rFonts w:ascii="Times New Roman" w:eastAsia="Times New Roman" w:hAnsi="Times New Roman" w:cs="Times New Roman"/>
            <w:sz w:val="24"/>
            <w:szCs w:val="24"/>
          </w:rPr>
          <w:fldChar w:fldCharType="separate"/>
        </w:r>
        <w:r w:rsidRPr="000E491E">
          <w:rPr>
            <w:rFonts w:ascii="Times New Roman" w:eastAsia="Times New Roman" w:hAnsi="Times New Roman" w:cs="Times New Roman"/>
            <w:color w:val="888888"/>
            <w:spacing w:val="14"/>
          </w:rPr>
          <w:t>+91 93720 58694</w:t>
        </w:r>
        <w:r w:rsidR="00C57EDB" w:rsidRPr="000E491E">
          <w:rPr>
            <w:rFonts w:ascii="Times New Roman" w:eastAsia="Times New Roman" w:hAnsi="Times New Roman" w:cs="Times New Roman"/>
            <w:sz w:val="24"/>
            <w:szCs w:val="24"/>
          </w:rPr>
          <w:fldChar w:fldCharType="end"/>
        </w:r>
        <w:r w:rsidRPr="000E491E">
          <w:rPr>
            <w:rFonts w:ascii="Times New Roman" w:eastAsia="Times New Roman" w:hAnsi="Times New Roman" w:cs="Times New Roman"/>
            <w:sz w:val="24"/>
            <w:szCs w:val="24"/>
          </w:rPr>
          <w:t> </w:t>
        </w:r>
        <w:r w:rsidR="00C57EDB" w:rsidRPr="000E491E">
          <w:rPr>
            <w:rFonts w:ascii="Times New Roman" w:eastAsia="Times New Roman" w:hAnsi="Times New Roman" w:cs="Times New Roman"/>
            <w:sz w:val="24"/>
            <w:szCs w:val="24"/>
          </w:rPr>
          <w:fldChar w:fldCharType="begin"/>
        </w:r>
        <w:r w:rsidRPr="000E491E">
          <w:rPr>
            <w:rFonts w:ascii="Times New Roman" w:eastAsia="Times New Roman" w:hAnsi="Times New Roman" w:cs="Times New Roman"/>
            <w:sz w:val="24"/>
            <w:szCs w:val="24"/>
          </w:rPr>
          <w:instrText xml:space="preserve"> HYPERLINK "https://in.solutions.kompass.com/contactus/" \t "_blank" </w:instrText>
        </w:r>
        <w:r w:rsidR="00C57EDB" w:rsidRPr="000E491E">
          <w:rPr>
            <w:rFonts w:ascii="Times New Roman" w:eastAsia="Times New Roman" w:hAnsi="Times New Roman" w:cs="Times New Roman"/>
            <w:sz w:val="24"/>
            <w:szCs w:val="24"/>
          </w:rPr>
          <w:fldChar w:fldCharType="separate"/>
        </w:r>
        <w:r w:rsidRPr="000E491E">
          <w:rPr>
            <w:rFonts w:ascii="Times New Roman" w:eastAsia="Times New Roman" w:hAnsi="Times New Roman" w:cs="Times New Roman"/>
            <w:caps/>
            <w:color w:val="FFFFFF"/>
            <w:sz w:val="16"/>
            <w:u w:val="single"/>
          </w:rPr>
          <w:t>TALK TO THE TEAM</w:t>
        </w:r>
        <w:r w:rsidR="00C57EDB" w:rsidRPr="000E491E">
          <w:rPr>
            <w:rFonts w:ascii="Times New Roman" w:eastAsia="Times New Roman" w:hAnsi="Times New Roman" w:cs="Times New Roman"/>
            <w:sz w:val="24"/>
            <w:szCs w:val="24"/>
          </w:rPr>
          <w:fldChar w:fldCharType="end"/>
        </w:r>
      </w:ins>
    </w:p>
    <w:p w:rsidR="000E491E" w:rsidRPr="000E491E" w:rsidRDefault="000E491E" w:rsidP="000E491E">
      <w:pPr>
        <w:spacing w:after="0" w:line="240" w:lineRule="auto"/>
        <w:outlineLvl w:val="1"/>
        <w:rPr>
          <w:ins w:id="1364" w:author="Unknown"/>
          <w:rFonts w:ascii="inherit" w:eastAsia="Times New Roman" w:hAnsi="inherit" w:cs="Times New Roman"/>
          <w:color w:val="F55955"/>
        </w:rPr>
      </w:pPr>
      <w:ins w:id="1365" w:author="Unknown">
        <w:r w:rsidRPr="000E491E">
          <w:rPr>
            <w:rFonts w:ascii="inherit" w:eastAsia="Times New Roman" w:hAnsi="inherit" w:cs="Times New Roman"/>
            <w:color w:val="F55955"/>
          </w:rPr>
          <w:t xml:space="preserve">Global B2B Online </w:t>
        </w:r>
        <w:proofErr w:type="spellStart"/>
        <w:r w:rsidRPr="000E491E">
          <w:rPr>
            <w:rFonts w:ascii="inherit" w:eastAsia="Times New Roman" w:hAnsi="inherit" w:cs="Times New Roman"/>
            <w:color w:val="F55955"/>
          </w:rPr>
          <w:t>Directory</w:t>
        </w:r>
        <w:r w:rsidRPr="000E491E">
          <w:rPr>
            <w:rFonts w:ascii="inherit" w:eastAsia="Times New Roman" w:hAnsi="inherit" w:cs="Times New Roman"/>
            <w:color w:val="F55955"/>
            <w:sz w:val="19"/>
            <w:szCs w:val="19"/>
          </w:rPr>
          <w:t>By</w:t>
        </w:r>
        <w:proofErr w:type="spellEnd"/>
        <w:r w:rsidRPr="000E491E">
          <w:rPr>
            <w:rFonts w:ascii="inherit" w:eastAsia="Times New Roman" w:hAnsi="inherit" w:cs="Times New Roman"/>
            <w:color w:val="F55955"/>
            <w:sz w:val="19"/>
            <w:szCs w:val="19"/>
          </w:rPr>
          <w:t xml:space="preserve"> activity</w:t>
        </w:r>
      </w:ins>
    </w:p>
    <w:p w:rsidR="000E491E" w:rsidRPr="000E491E" w:rsidRDefault="00C57EDB" w:rsidP="000E491E">
      <w:pPr>
        <w:numPr>
          <w:ilvl w:val="0"/>
          <w:numId w:val="88"/>
        </w:numPr>
        <w:spacing w:before="100" w:beforeAutospacing="1" w:after="100" w:afterAutospacing="1" w:line="240" w:lineRule="auto"/>
        <w:ind w:left="-204"/>
        <w:rPr>
          <w:ins w:id="1366" w:author="Unknown"/>
          <w:rFonts w:ascii="Times New Roman" w:eastAsia="Times New Roman" w:hAnsi="Times New Roman" w:cs="Times New Roman"/>
          <w:sz w:val="24"/>
          <w:szCs w:val="24"/>
        </w:rPr>
      </w:pPr>
      <w:ins w:id="136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"https://in.kompass.com/s/agriculture-food/01/"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Agriculture &amp; Food</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8"/>
        </w:numPr>
        <w:spacing w:before="100" w:beforeAutospacing="1" w:after="100" w:afterAutospacing="1" w:line="240" w:lineRule="auto"/>
        <w:ind w:left="-204"/>
        <w:rPr>
          <w:ins w:id="1368" w:author="Unknown"/>
          <w:rFonts w:ascii="Times New Roman" w:eastAsia="Times New Roman" w:hAnsi="Times New Roman" w:cs="Times New Roman"/>
          <w:sz w:val="24"/>
          <w:szCs w:val="24"/>
        </w:rPr>
      </w:pPr>
      <w:ins w:id="136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"https://in.kompass.com/s/business-services/11/"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Business Services</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8"/>
        </w:numPr>
        <w:spacing w:before="100" w:beforeAutospacing="1" w:after="100" w:afterAutospacing="1" w:line="240" w:lineRule="auto"/>
        <w:ind w:left="-204"/>
        <w:rPr>
          <w:ins w:id="1370" w:author="Unknown"/>
          <w:rFonts w:ascii="Times New Roman" w:eastAsia="Times New Roman" w:hAnsi="Times New Roman" w:cs="Times New Roman"/>
          <w:sz w:val="24"/>
          <w:szCs w:val="24"/>
        </w:rPr>
      </w:pPr>
      <w:ins w:id="137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"https://in.kompass.com/s/chemicals-pharmaceuticals-plastics/04/"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Chemicals, Pharmaceuticals &amp; Plastics</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8"/>
        </w:numPr>
        <w:spacing w:before="100" w:beforeAutospacing="1" w:after="100" w:afterAutospacing="1" w:line="240" w:lineRule="auto"/>
        <w:ind w:left="-204"/>
        <w:rPr>
          <w:ins w:id="1372" w:author="Unknown"/>
          <w:rFonts w:ascii="Times New Roman" w:eastAsia="Times New Roman" w:hAnsi="Times New Roman" w:cs="Times New Roman"/>
          <w:sz w:val="24"/>
          <w:szCs w:val="24"/>
        </w:rPr>
      </w:pPr>
      <w:ins w:id="137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"https://in.kompass.com/s/construction/09/"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Construction</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8"/>
        </w:numPr>
        <w:spacing w:before="100" w:beforeAutospacing="1" w:after="100" w:afterAutospacing="1" w:line="240" w:lineRule="auto"/>
        <w:ind w:left="-204"/>
        <w:rPr>
          <w:ins w:id="1374" w:author="Unknown"/>
          <w:rFonts w:ascii="Times New Roman" w:eastAsia="Times New Roman" w:hAnsi="Times New Roman" w:cs="Times New Roman"/>
          <w:sz w:val="24"/>
          <w:szCs w:val="24"/>
        </w:rPr>
      </w:pPr>
      <w:ins w:id="137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"https://in.kompass.com/s/education-training-organisations/14/"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 xml:space="preserve">Education, Training &amp; </w:t>
        </w:r>
        <w:proofErr w:type="spellStart"/>
        <w:r w:rsidR="000E491E" w:rsidRPr="000E491E">
          <w:rPr>
            <w:rFonts w:ascii="Times New Roman" w:eastAsia="Times New Roman" w:hAnsi="Times New Roman" w:cs="Times New Roman"/>
            <w:color w:val="888888"/>
            <w:sz w:val="24"/>
            <w:szCs w:val="24"/>
            <w:u w:val="single"/>
          </w:rPr>
          <w:t>Organisations</w:t>
        </w:r>
        <w:proofErr w:type="spellEnd"/>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8"/>
        </w:numPr>
        <w:spacing w:before="100" w:beforeAutospacing="1" w:after="100" w:afterAutospacing="1" w:line="240" w:lineRule="auto"/>
        <w:ind w:left="-204"/>
        <w:rPr>
          <w:ins w:id="1376" w:author="Unknown"/>
          <w:rFonts w:ascii="Times New Roman" w:eastAsia="Times New Roman" w:hAnsi="Times New Roman" w:cs="Times New Roman"/>
          <w:sz w:val="24"/>
          <w:szCs w:val="24"/>
        </w:rPr>
      </w:pPr>
      <w:ins w:id="137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"https://in.kompass.com/s/electrical-electronics-optical/08/"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Electrical, Electronics &amp; Optical</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8"/>
        </w:numPr>
        <w:spacing w:before="100" w:beforeAutospacing="1" w:after="100" w:afterAutospacing="1" w:line="240" w:lineRule="auto"/>
        <w:ind w:left="-204"/>
        <w:rPr>
          <w:ins w:id="1378" w:author="Unknown"/>
          <w:rFonts w:ascii="Times New Roman" w:eastAsia="Times New Roman" w:hAnsi="Times New Roman" w:cs="Times New Roman"/>
          <w:sz w:val="24"/>
          <w:szCs w:val="24"/>
        </w:rPr>
      </w:pPr>
      <w:ins w:id="137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"https://in.kompass.com/s/energy-environment/03/"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Energy, Environment</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8"/>
        </w:numPr>
        <w:spacing w:before="100" w:beforeAutospacing="1" w:after="100" w:afterAutospacing="1" w:line="240" w:lineRule="auto"/>
        <w:ind w:left="-204"/>
        <w:rPr>
          <w:ins w:id="1380" w:author="Unknown"/>
          <w:rFonts w:ascii="Times New Roman" w:eastAsia="Times New Roman" w:hAnsi="Times New Roman" w:cs="Times New Roman"/>
          <w:sz w:val="24"/>
          <w:szCs w:val="24"/>
        </w:rPr>
      </w:pPr>
      <w:ins w:id="138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"https://in.kompass.com/s/it-internet-r-d/12/"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IT, Internet, R&amp;D</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9"/>
        </w:numPr>
        <w:spacing w:before="100" w:beforeAutospacing="1" w:after="100" w:afterAutospacing="1" w:line="240" w:lineRule="auto"/>
        <w:ind w:left="-204"/>
        <w:rPr>
          <w:ins w:id="1382" w:author="Unknown"/>
          <w:rFonts w:ascii="Times New Roman" w:eastAsia="Times New Roman" w:hAnsi="Times New Roman" w:cs="Times New Roman"/>
          <w:sz w:val="24"/>
          <w:szCs w:val="24"/>
        </w:rPr>
      </w:pPr>
      <w:ins w:id="138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"https://in.kompass.com/s/leisure-tourism/15/"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Leisure &amp; Tourism</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9"/>
        </w:numPr>
        <w:spacing w:before="100" w:beforeAutospacing="1" w:after="100" w:afterAutospacing="1" w:line="240" w:lineRule="auto"/>
        <w:ind w:left="-204"/>
        <w:rPr>
          <w:ins w:id="1384" w:author="Unknown"/>
          <w:rFonts w:ascii="Times New Roman" w:eastAsia="Times New Roman" w:hAnsi="Times New Roman" w:cs="Times New Roman"/>
          <w:sz w:val="24"/>
          <w:szCs w:val="24"/>
        </w:rPr>
      </w:pPr>
      <w:ins w:id="138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"https://in.kompass.com/s/metals-machinery-engineering/06/"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Metals, Machinery &amp; Engineering</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9"/>
        </w:numPr>
        <w:spacing w:before="100" w:beforeAutospacing="1" w:after="100" w:afterAutospacing="1" w:line="240" w:lineRule="auto"/>
        <w:ind w:left="-204"/>
        <w:rPr>
          <w:ins w:id="1386" w:author="Unknown"/>
          <w:rFonts w:ascii="Times New Roman" w:eastAsia="Times New Roman" w:hAnsi="Times New Roman" w:cs="Times New Roman"/>
          <w:sz w:val="24"/>
          <w:szCs w:val="24"/>
        </w:rPr>
      </w:pPr>
      <w:ins w:id="138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"https://in.kompass.com/s/minerals/02/"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Minerals</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9"/>
        </w:numPr>
        <w:spacing w:before="100" w:beforeAutospacing="1" w:after="100" w:afterAutospacing="1" w:line="240" w:lineRule="auto"/>
        <w:ind w:left="-204"/>
        <w:rPr>
          <w:ins w:id="1388" w:author="Unknown"/>
          <w:rFonts w:ascii="Times New Roman" w:eastAsia="Times New Roman" w:hAnsi="Times New Roman" w:cs="Times New Roman"/>
          <w:sz w:val="24"/>
          <w:szCs w:val="24"/>
        </w:rPr>
      </w:pPr>
      <w:ins w:id="138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"https://in.kompass.com/s/paper-printing-publishing/07/"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Paper, Printing, Publishing</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9"/>
        </w:numPr>
        <w:spacing w:before="100" w:beforeAutospacing="1" w:after="100" w:afterAutospacing="1" w:line="240" w:lineRule="auto"/>
        <w:ind w:left="-204"/>
        <w:rPr>
          <w:ins w:id="1390" w:author="Unknown"/>
          <w:rFonts w:ascii="Times New Roman" w:eastAsia="Times New Roman" w:hAnsi="Times New Roman" w:cs="Times New Roman"/>
          <w:sz w:val="24"/>
          <w:szCs w:val="24"/>
        </w:rPr>
      </w:pPr>
      <w:ins w:id="139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"https://in.kompass.com/s/retail-traders/13/"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Retail &amp; Traders</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9"/>
        </w:numPr>
        <w:spacing w:before="100" w:beforeAutospacing="1" w:after="100" w:afterAutospacing="1" w:line="240" w:lineRule="auto"/>
        <w:ind w:left="-204"/>
        <w:rPr>
          <w:ins w:id="1392" w:author="Unknown"/>
          <w:rFonts w:ascii="Times New Roman" w:eastAsia="Times New Roman" w:hAnsi="Times New Roman" w:cs="Times New Roman"/>
          <w:sz w:val="24"/>
          <w:szCs w:val="24"/>
        </w:rPr>
      </w:pPr>
      <w:ins w:id="139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"https://in.kompass.com/s/textiles-clothing-leather-watchmaking-jewellery/05/"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 xml:space="preserve">Textiles, Clothing, Leather, </w:t>
        </w:r>
        <w:proofErr w:type="spellStart"/>
        <w:r w:rsidR="000E491E" w:rsidRPr="000E491E">
          <w:rPr>
            <w:rFonts w:ascii="Times New Roman" w:eastAsia="Times New Roman" w:hAnsi="Times New Roman" w:cs="Times New Roman"/>
            <w:color w:val="888888"/>
            <w:sz w:val="24"/>
            <w:szCs w:val="24"/>
            <w:u w:val="single"/>
          </w:rPr>
          <w:t>Watchmaking</w:t>
        </w:r>
        <w:proofErr w:type="spellEnd"/>
        <w:r w:rsidR="000E491E" w:rsidRPr="000E491E">
          <w:rPr>
            <w:rFonts w:ascii="Times New Roman" w:eastAsia="Times New Roman" w:hAnsi="Times New Roman" w:cs="Times New Roman"/>
            <w:color w:val="888888"/>
            <w:sz w:val="24"/>
            <w:szCs w:val="24"/>
            <w:u w:val="single"/>
          </w:rPr>
          <w:t xml:space="preserve">, </w:t>
        </w:r>
        <w:proofErr w:type="spellStart"/>
        <w:r w:rsidR="000E491E" w:rsidRPr="000E491E">
          <w:rPr>
            <w:rFonts w:ascii="Times New Roman" w:eastAsia="Times New Roman" w:hAnsi="Times New Roman" w:cs="Times New Roman"/>
            <w:color w:val="888888"/>
            <w:sz w:val="24"/>
            <w:szCs w:val="24"/>
            <w:u w:val="single"/>
          </w:rPr>
          <w:t>Jewellery</w:t>
        </w:r>
        <w:proofErr w:type="spellEnd"/>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9"/>
        </w:numPr>
        <w:spacing w:before="100" w:beforeAutospacing="1" w:after="100" w:afterAutospacing="1" w:line="240" w:lineRule="auto"/>
        <w:ind w:left="-204"/>
        <w:rPr>
          <w:ins w:id="1394" w:author="Unknown"/>
          <w:rFonts w:ascii="Times New Roman" w:eastAsia="Times New Roman" w:hAnsi="Times New Roman" w:cs="Times New Roman"/>
          <w:sz w:val="24"/>
          <w:szCs w:val="24"/>
        </w:rPr>
      </w:pPr>
      <w:ins w:id="139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"https://in.kompass.com/s/transport-logistics/10/"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Transport &amp; Logistics</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89"/>
        </w:numPr>
        <w:spacing w:before="100" w:beforeAutospacing="1" w:after="100" w:afterAutospacing="1" w:line="240" w:lineRule="auto"/>
        <w:ind w:left="-204"/>
        <w:rPr>
          <w:ins w:id="1396" w:author="Unknown"/>
          <w:rFonts w:ascii="Times New Roman" w:eastAsia="Times New Roman" w:hAnsi="Times New Roman" w:cs="Times New Roman"/>
          <w:sz w:val="24"/>
          <w:szCs w:val="24"/>
        </w:rPr>
      </w:pPr>
      <w:ins w:id="139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 \l "seoAllActivities"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All activities</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0"/>
        </w:numPr>
        <w:spacing w:before="100" w:beforeAutospacing="1" w:after="100" w:afterAutospacing="1" w:line="240" w:lineRule="auto"/>
        <w:ind w:left="-204"/>
        <w:rPr>
          <w:ins w:id="1398" w:author="Unknown"/>
          <w:rFonts w:ascii="Times New Roman" w:eastAsia="Times New Roman" w:hAnsi="Times New Roman" w:cs="Times New Roman"/>
          <w:sz w:val="24"/>
          <w:szCs w:val="24"/>
        </w:rPr>
      </w:pPr>
      <w:ins w:id="139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"https://in.kompass.com/selectcountry/"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Our presence in over 60 countries</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0"/>
        </w:numPr>
        <w:spacing w:before="100" w:beforeAutospacing="1" w:after="100" w:afterAutospacing="1" w:line="240" w:lineRule="auto"/>
        <w:ind w:left="-204"/>
        <w:rPr>
          <w:ins w:id="1400" w:author="Unknown"/>
          <w:rFonts w:ascii="Times New Roman" w:eastAsia="Times New Roman" w:hAnsi="Times New Roman" w:cs="Times New Roman"/>
          <w:sz w:val="24"/>
          <w:szCs w:val="24"/>
        </w:rPr>
      </w:pPr>
      <w:ins w:id="140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"https://in.kompass.com/showNomenclature/" </w:instrText>
        </w:r>
        <w:r w:rsidRPr="000E491E">
          <w:rPr>
            <w:rFonts w:ascii="Times New Roman" w:eastAsia="Times New Roman" w:hAnsi="Times New Roman" w:cs="Times New Roman"/>
            <w:sz w:val="24"/>
            <w:szCs w:val="24"/>
          </w:rPr>
          <w:fldChar w:fldCharType="separate"/>
        </w:r>
        <w:proofErr w:type="spellStart"/>
        <w:r w:rsidR="000E491E" w:rsidRPr="000E491E">
          <w:rPr>
            <w:rFonts w:ascii="Times New Roman" w:eastAsia="Times New Roman" w:hAnsi="Times New Roman" w:cs="Times New Roman"/>
            <w:color w:val="888888"/>
            <w:sz w:val="24"/>
            <w:szCs w:val="24"/>
            <w:u w:val="single"/>
          </w:rPr>
          <w:t>Kompass</w:t>
        </w:r>
        <w:proofErr w:type="spellEnd"/>
        <w:r w:rsidR="000E491E" w:rsidRPr="000E491E">
          <w:rPr>
            <w:rFonts w:ascii="Times New Roman" w:eastAsia="Times New Roman" w:hAnsi="Times New Roman" w:cs="Times New Roman"/>
            <w:color w:val="888888"/>
            <w:sz w:val="24"/>
            <w:szCs w:val="24"/>
            <w:u w:val="single"/>
          </w:rPr>
          <w:t xml:space="preserve"> classification</w:t>
        </w:r>
        <w:r w:rsidRPr="000E491E">
          <w:rPr>
            <w:rFonts w:ascii="Times New Roman" w:eastAsia="Times New Roman" w:hAnsi="Times New Roman" w:cs="Times New Roman"/>
            <w:sz w:val="24"/>
            <w:szCs w:val="24"/>
          </w:rPr>
          <w:fldChar w:fldCharType="end"/>
        </w:r>
      </w:ins>
    </w:p>
    <w:p w:rsidR="000E491E" w:rsidRPr="000E491E" w:rsidRDefault="000E491E" w:rsidP="000E491E">
      <w:pPr>
        <w:spacing w:after="0" w:line="240" w:lineRule="auto"/>
        <w:outlineLvl w:val="1"/>
        <w:rPr>
          <w:ins w:id="1402" w:author="Unknown"/>
          <w:rFonts w:ascii="inherit" w:eastAsia="Times New Roman" w:hAnsi="inherit" w:cs="Times New Roman"/>
          <w:color w:val="F55955"/>
        </w:rPr>
      </w:pPr>
      <w:ins w:id="1403" w:author="Unknown">
        <w:r w:rsidRPr="000E491E">
          <w:rPr>
            <w:rFonts w:ascii="inherit" w:eastAsia="Times New Roman" w:hAnsi="inherit" w:cs="Times New Roman"/>
            <w:color w:val="F55955"/>
          </w:rPr>
          <w:t xml:space="preserve">Global B2B Online </w:t>
        </w:r>
        <w:proofErr w:type="spellStart"/>
        <w:r w:rsidRPr="000E491E">
          <w:rPr>
            <w:rFonts w:ascii="inherit" w:eastAsia="Times New Roman" w:hAnsi="inherit" w:cs="Times New Roman"/>
            <w:color w:val="F55955"/>
          </w:rPr>
          <w:t>Directory</w:t>
        </w:r>
        <w:r w:rsidRPr="000E491E">
          <w:rPr>
            <w:rFonts w:ascii="inherit" w:eastAsia="Times New Roman" w:hAnsi="inherit" w:cs="Times New Roman"/>
            <w:color w:val="F55955"/>
            <w:sz w:val="19"/>
            <w:szCs w:val="19"/>
          </w:rPr>
          <w:t>By</w:t>
        </w:r>
        <w:proofErr w:type="spellEnd"/>
        <w:r w:rsidRPr="000E491E">
          <w:rPr>
            <w:rFonts w:ascii="inherit" w:eastAsia="Times New Roman" w:hAnsi="inherit" w:cs="Times New Roman"/>
            <w:color w:val="F55955"/>
            <w:sz w:val="19"/>
            <w:szCs w:val="19"/>
          </w:rPr>
          <w:t xml:space="preserve"> region</w:t>
        </w:r>
      </w:ins>
    </w:p>
    <w:p w:rsidR="000E491E" w:rsidRPr="000E491E" w:rsidRDefault="00C57EDB" w:rsidP="000E491E">
      <w:pPr>
        <w:numPr>
          <w:ilvl w:val="0"/>
          <w:numId w:val="91"/>
        </w:numPr>
        <w:spacing w:before="100" w:beforeAutospacing="1" w:after="100" w:afterAutospacing="1" w:line="240" w:lineRule="auto"/>
        <w:ind w:left="-204"/>
        <w:rPr>
          <w:ins w:id="1404" w:author="Unknown"/>
          <w:rFonts w:ascii="Times New Roman" w:eastAsia="Times New Roman" w:hAnsi="Times New Roman" w:cs="Times New Roman"/>
          <w:sz w:val="24"/>
          <w:szCs w:val="24"/>
        </w:rPr>
      </w:pPr>
      <w:ins w:id="140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"https://in.kompass.com/r/maharashtra/in_inmh/"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Maharashtra</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1"/>
        </w:numPr>
        <w:spacing w:before="100" w:beforeAutospacing="1" w:after="100" w:afterAutospacing="1" w:line="240" w:lineRule="auto"/>
        <w:ind w:left="-204"/>
        <w:rPr>
          <w:ins w:id="1406" w:author="Unknown"/>
          <w:rFonts w:ascii="Times New Roman" w:eastAsia="Times New Roman" w:hAnsi="Times New Roman" w:cs="Times New Roman"/>
          <w:sz w:val="24"/>
          <w:szCs w:val="24"/>
        </w:rPr>
      </w:pPr>
      <w:ins w:id="140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"https://in.kompass.com/r/tamil-nadu/in_intn/"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Tamil Nadu</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1"/>
        </w:numPr>
        <w:spacing w:before="100" w:beforeAutospacing="1" w:after="100" w:afterAutospacing="1" w:line="240" w:lineRule="auto"/>
        <w:ind w:left="-204"/>
        <w:rPr>
          <w:ins w:id="1408" w:author="Unknown"/>
          <w:rFonts w:ascii="Times New Roman" w:eastAsia="Times New Roman" w:hAnsi="Times New Roman" w:cs="Times New Roman"/>
          <w:sz w:val="24"/>
          <w:szCs w:val="24"/>
        </w:rPr>
      </w:pPr>
      <w:ins w:id="140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"https://in.kompass.com/r/delhi/in_indl/"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Delhi</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1"/>
        </w:numPr>
        <w:spacing w:before="100" w:beforeAutospacing="1" w:after="100" w:afterAutospacing="1" w:line="240" w:lineRule="auto"/>
        <w:ind w:left="-204"/>
        <w:rPr>
          <w:ins w:id="1410" w:author="Unknown"/>
          <w:rFonts w:ascii="Times New Roman" w:eastAsia="Times New Roman" w:hAnsi="Times New Roman" w:cs="Times New Roman"/>
          <w:sz w:val="24"/>
          <w:szCs w:val="24"/>
        </w:rPr>
      </w:pPr>
      <w:ins w:id="141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"https://in.kompass.com/r/gujarat/in_ingj/"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Gujarat</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1"/>
        </w:numPr>
        <w:spacing w:before="100" w:beforeAutospacing="1" w:after="100" w:afterAutospacing="1" w:line="240" w:lineRule="auto"/>
        <w:ind w:left="-204"/>
        <w:rPr>
          <w:ins w:id="1412" w:author="Unknown"/>
          <w:rFonts w:ascii="Times New Roman" w:eastAsia="Times New Roman" w:hAnsi="Times New Roman" w:cs="Times New Roman"/>
          <w:sz w:val="24"/>
          <w:szCs w:val="24"/>
        </w:rPr>
      </w:pPr>
      <w:ins w:id="141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"https://in.kompass.com/r/karnataka/in_inka/"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Karnataka</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1"/>
        </w:numPr>
        <w:spacing w:before="100" w:beforeAutospacing="1" w:after="100" w:afterAutospacing="1" w:line="240" w:lineRule="auto"/>
        <w:ind w:left="-204"/>
        <w:rPr>
          <w:ins w:id="1414" w:author="Unknown"/>
          <w:rFonts w:ascii="Times New Roman" w:eastAsia="Times New Roman" w:hAnsi="Times New Roman" w:cs="Times New Roman"/>
          <w:sz w:val="24"/>
          <w:szCs w:val="24"/>
        </w:rPr>
      </w:pPr>
      <w:ins w:id="141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"https://in.kompass.com/r/uttar-pradesh/in_inup/"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Uttar Pradesh</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1"/>
        </w:numPr>
        <w:spacing w:before="100" w:beforeAutospacing="1" w:after="100" w:afterAutospacing="1" w:line="240" w:lineRule="auto"/>
        <w:ind w:left="-204"/>
        <w:rPr>
          <w:ins w:id="1416" w:author="Unknown"/>
          <w:rFonts w:ascii="Times New Roman" w:eastAsia="Times New Roman" w:hAnsi="Times New Roman" w:cs="Times New Roman"/>
          <w:sz w:val="24"/>
          <w:szCs w:val="24"/>
        </w:rPr>
      </w:pPr>
      <w:ins w:id="141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"https://in.kompass.com/r/telangana/in_intg/" </w:instrText>
        </w:r>
        <w:r w:rsidRPr="000E491E">
          <w:rPr>
            <w:rFonts w:ascii="Times New Roman" w:eastAsia="Times New Roman" w:hAnsi="Times New Roman" w:cs="Times New Roman"/>
            <w:sz w:val="24"/>
            <w:szCs w:val="24"/>
          </w:rPr>
          <w:fldChar w:fldCharType="separate"/>
        </w:r>
        <w:proofErr w:type="spellStart"/>
        <w:r w:rsidR="000E491E" w:rsidRPr="000E491E">
          <w:rPr>
            <w:rFonts w:ascii="Times New Roman" w:eastAsia="Times New Roman" w:hAnsi="Times New Roman" w:cs="Times New Roman"/>
            <w:color w:val="888888"/>
            <w:sz w:val="24"/>
            <w:szCs w:val="24"/>
            <w:u w:val="single"/>
          </w:rPr>
          <w:t>Telangana</w:t>
        </w:r>
        <w:proofErr w:type="spellEnd"/>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1"/>
        </w:numPr>
        <w:spacing w:before="100" w:beforeAutospacing="1" w:after="100" w:afterAutospacing="1" w:line="240" w:lineRule="auto"/>
        <w:ind w:left="-204"/>
        <w:rPr>
          <w:ins w:id="1418" w:author="Unknown"/>
          <w:rFonts w:ascii="Times New Roman" w:eastAsia="Times New Roman" w:hAnsi="Times New Roman" w:cs="Times New Roman"/>
          <w:sz w:val="24"/>
          <w:szCs w:val="24"/>
        </w:rPr>
      </w:pPr>
      <w:ins w:id="141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"https://in.kompass.com/r/west-bengal/in_inwb/"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West Bengal</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1"/>
        </w:numPr>
        <w:spacing w:before="100" w:beforeAutospacing="1" w:after="100" w:afterAutospacing="1" w:line="240" w:lineRule="auto"/>
        <w:ind w:left="-204"/>
        <w:rPr>
          <w:ins w:id="1420" w:author="Unknown"/>
          <w:rFonts w:ascii="Times New Roman" w:eastAsia="Times New Roman" w:hAnsi="Times New Roman" w:cs="Times New Roman"/>
          <w:sz w:val="24"/>
          <w:szCs w:val="24"/>
        </w:rPr>
      </w:pPr>
      <w:ins w:id="142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"https://in.kompass.com/r/haryana/in_inhr/"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Haryana</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1"/>
        </w:numPr>
        <w:spacing w:before="100" w:beforeAutospacing="1" w:after="100" w:afterAutospacing="1" w:line="240" w:lineRule="auto"/>
        <w:ind w:left="-204"/>
        <w:rPr>
          <w:ins w:id="1422" w:author="Unknown"/>
          <w:rFonts w:ascii="Times New Roman" w:eastAsia="Times New Roman" w:hAnsi="Times New Roman" w:cs="Times New Roman"/>
          <w:sz w:val="24"/>
          <w:szCs w:val="24"/>
        </w:rPr>
      </w:pPr>
      <w:ins w:id="142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"https://in.kompass.com/r/rajasthan/in_inrj/"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Rajasthan</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1"/>
        </w:numPr>
        <w:spacing w:before="100" w:beforeAutospacing="1" w:after="100" w:afterAutospacing="1" w:line="240" w:lineRule="auto"/>
        <w:ind w:left="-204"/>
        <w:rPr>
          <w:ins w:id="1424" w:author="Unknown"/>
          <w:rFonts w:ascii="Times New Roman" w:eastAsia="Times New Roman" w:hAnsi="Times New Roman" w:cs="Times New Roman"/>
          <w:sz w:val="24"/>
          <w:szCs w:val="24"/>
        </w:rPr>
      </w:pPr>
      <w:ins w:id="1425" w:author="Unknown">
        <w:r w:rsidRPr="000E491E">
          <w:rPr>
            <w:rFonts w:ascii="Times New Roman" w:eastAsia="Times New Roman" w:hAnsi="Times New Roman" w:cs="Times New Roman"/>
            <w:sz w:val="24"/>
            <w:szCs w:val="24"/>
          </w:rPr>
          <w:lastRenderedPageBreak/>
          <w:fldChar w:fldCharType="begin"/>
        </w:r>
        <w:r w:rsidR="000E491E" w:rsidRPr="000E491E">
          <w:rPr>
            <w:rFonts w:ascii="Times New Roman" w:eastAsia="Times New Roman" w:hAnsi="Times New Roman" w:cs="Times New Roman"/>
            <w:sz w:val="24"/>
            <w:szCs w:val="24"/>
          </w:rPr>
          <w:instrText xml:space="preserve"> HYPERLINK "https://in.kompass.com/r/punjab/in_inpb/"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Punjab</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1"/>
        </w:numPr>
        <w:spacing w:before="100" w:beforeAutospacing="1" w:after="100" w:afterAutospacing="1" w:line="240" w:lineRule="auto"/>
        <w:ind w:left="-204"/>
        <w:rPr>
          <w:ins w:id="1426" w:author="Unknown"/>
          <w:rFonts w:ascii="Times New Roman" w:eastAsia="Times New Roman" w:hAnsi="Times New Roman" w:cs="Times New Roman"/>
          <w:sz w:val="24"/>
          <w:szCs w:val="24"/>
        </w:rPr>
      </w:pPr>
      <w:ins w:id="142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"https://in.kompass.com/r/kerala/in_inkl/"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Kerala</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1"/>
        </w:numPr>
        <w:spacing w:before="100" w:beforeAutospacing="1" w:after="100" w:afterAutospacing="1" w:line="240" w:lineRule="auto"/>
        <w:ind w:left="-204"/>
        <w:rPr>
          <w:ins w:id="1428" w:author="Unknown"/>
          <w:rFonts w:ascii="Times New Roman" w:eastAsia="Times New Roman" w:hAnsi="Times New Roman" w:cs="Times New Roman"/>
          <w:sz w:val="24"/>
          <w:szCs w:val="24"/>
        </w:rPr>
      </w:pPr>
      <w:ins w:id="142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"https://in.kompass.com/r/andhra-pradesh/in_inap/"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Andhra Pradesh</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1"/>
        </w:numPr>
        <w:spacing w:before="100" w:beforeAutospacing="1" w:after="100" w:afterAutospacing="1" w:line="240" w:lineRule="auto"/>
        <w:ind w:left="-204"/>
        <w:rPr>
          <w:ins w:id="1430" w:author="Unknown"/>
          <w:rFonts w:ascii="Times New Roman" w:eastAsia="Times New Roman" w:hAnsi="Times New Roman" w:cs="Times New Roman"/>
          <w:sz w:val="24"/>
          <w:szCs w:val="24"/>
        </w:rPr>
      </w:pPr>
      <w:ins w:id="143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"https://in.kompass.com/r/madhya-pradesh/in_inmp/"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Madhya Pradesh</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1"/>
        </w:numPr>
        <w:spacing w:before="100" w:beforeAutospacing="1" w:after="100" w:afterAutospacing="1" w:line="240" w:lineRule="auto"/>
        <w:ind w:left="-204"/>
        <w:rPr>
          <w:ins w:id="1432" w:author="Unknown"/>
          <w:rFonts w:ascii="Times New Roman" w:eastAsia="Times New Roman" w:hAnsi="Times New Roman" w:cs="Times New Roman"/>
          <w:sz w:val="24"/>
          <w:szCs w:val="24"/>
        </w:rPr>
      </w:pPr>
      <w:ins w:id="143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"https://in.kompass.com/" \l "regions"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All regions</w:t>
        </w:r>
        <w:r w:rsidRPr="000E491E">
          <w:rPr>
            <w:rFonts w:ascii="Times New Roman" w:eastAsia="Times New Roman" w:hAnsi="Times New Roman" w:cs="Times New Roman"/>
            <w:sz w:val="24"/>
            <w:szCs w:val="24"/>
          </w:rPr>
          <w:fldChar w:fldCharType="end"/>
        </w:r>
      </w:ins>
    </w:p>
    <w:p w:rsidR="000E491E" w:rsidRPr="000E491E" w:rsidRDefault="000E491E" w:rsidP="000E491E">
      <w:pPr>
        <w:spacing w:after="0" w:line="240" w:lineRule="auto"/>
        <w:outlineLvl w:val="1"/>
        <w:rPr>
          <w:ins w:id="1434" w:author="Unknown"/>
          <w:rFonts w:ascii="inherit" w:eastAsia="Times New Roman" w:hAnsi="inherit" w:cs="Times New Roman"/>
          <w:color w:val="F55955"/>
        </w:rPr>
      </w:pPr>
      <w:ins w:id="1435" w:author="Unknown">
        <w:r w:rsidRPr="000E491E">
          <w:rPr>
            <w:rFonts w:ascii="inherit" w:eastAsia="Times New Roman" w:hAnsi="inherit" w:cs="Times New Roman"/>
            <w:color w:val="F55955"/>
          </w:rPr>
          <w:t>Business Solutions</w:t>
        </w:r>
      </w:ins>
    </w:p>
    <w:p w:rsidR="000E491E" w:rsidRPr="000E491E" w:rsidRDefault="00C57EDB" w:rsidP="000E491E">
      <w:pPr>
        <w:numPr>
          <w:ilvl w:val="0"/>
          <w:numId w:val="92"/>
        </w:numPr>
        <w:spacing w:before="100" w:beforeAutospacing="1" w:after="100" w:afterAutospacing="1" w:line="240" w:lineRule="auto"/>
        <w:ind w:left="-204"/>
        <w:rPr>
          <w:ins w:id="1436" w:author="Unknown"/>
          <w:rFonts w:ascii="Times New Roman" w:eastAsia="Times New Roman" w:hAnsi="Times New Roman" w:cs="Times New Roman"/>
          <w:sz w:val="24"/>
          <w:szCs w:val="24"/>
        </w:rPr>
      </w:pPr>
      <w:ins w:id="143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"https://in.solutions.kompass.com/m/easybusiness/" </w:instrText>
        </w:r>
        <w:r w:rsidRPr="000E491E">
          <w:rPr>
            <w:rFonts w:ascii="Times New Roman" w:eastAsia="Times New Roman" w:hAnsi="Times New Roman" w:cs="Times New Roman"/>
            <w:sz w:val="24"/>
            <w:szCs w:val="24"/>
          </w:rPr>
          <w:fldChar w:fldCharType="separate"/>
        </w:r>
        <w:proofErr w:type="spellStart"/>
        <w:r w:rsidR="000E491E" w:rsidRPr="000E491E">
          <w:rPr>
            <w:rFonts w:ascii="Times New Roman" w:eastAsia="Times New Roman" w:hAnsi="Times New Roman" w:cs="Times New Roman"/>
            <w:color w:val="888888"/>
            <w:sz w:val="24"/>
            <w:szCs w:val="24"/>
            <w:u w:val="single"/>
          </w:rPr>
          <w:t>EasyBusiness</w:t>
        </w:r>
        <w:proofErr w:type="spellEnd"/>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2"/>
        </w:numPr>
        <w:spacing w:before="100" w:beforeAutospacing="1" w:after="100" w:afterAutospacing="1" w:line="240" w:lineRule="auto"/>
        <w:ind w:left="-204"/>
        <w:rPr>
          <w:ins w:id="1438" w:author="Unknown"/>
          <w:rFonts w:ascii="Times New Roman" w:eastAsia="Times New Roman" w:hAnsi="Times New Roman" w:cs="Times New Roman"/>
          <w:sz w:val="24"/>
          <w:szCs w:val="24"/>
        </w:rPr>
      </w:pPr>
      <w:ins w:id="143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"https://in.solutions.kompass.com/m/direct-marketing/"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Direct Marketing</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2"/>
        </w:numPr>
        <w:spacing w:before="100" w:beforeAutospacing="1" w:after="100" w:afterAutospacing="1" w:line="240" w:lineRule="auto"/>
        <w:ind w:left="-204"/>
        <w:rPr>
          <w:ins w:id="1440" w:author="Unknown"/>
          <w:rFonts w:ascii="Times New Roman" w:eastAsia="Times New Roman" w:hAnsi="Times New Roman" w:cs="Times New Roman"/>
          <w:sz w:val="24"/>
          <w:szCs w:val="24"/>
        </w:rPr>
      </w:pPr>
      <w:ins w:id="144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"https://in.solutions.kompass.com/m/purchase-prospects-list/" </w:instrText>
        </w:r>
        <w:r w:rsidRPr="000E491E">
          <w:rPr>
            <w:rFonts w:ascii="Times New Roman" w:eastAsia="Times New Roman" w:hAnsi="Times New Roman" w:cs="Times New Roman"/>
            <w:sz w:val="24"/>
            <w:szCs w:val="24"/>
          </w:rPr>
          <w:fldChar w:fldCharType="separate"/>
        </w:r>
        <w:proofErr w:type="spellStart"/>
        <w:r w:rsidR="000E491E" w:rsidRPr="000E491E">
          <w:rPr>
            <w:rFonts w:ascii="Times New Roman" w:eastAsia="Times New Roman" w:hAnsi="Times New Roman" w:cs="Times New Roman"/>
            <w:color w:val="888888"/>
            <w:sz w:val="24"/>
            <w:szCs w:val="24"/>
            <w:u w:val="single"/>
          </w:rPr>
          <w:t>EasyList</w:t>
        </w:r>
        <w:proofErr w:type="spellEnd"/>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2"/>
        </w:numPr>
        <w:spacing w:before="100" w:beforeAutospacing="1" w:after="100" w:afterAutospacing="1" w:line="240" w:lineRule="auto"/>
        <w:ind w:left="-204"/>
        <w:rPr>
          <w:ins w:id="1442" w:author="Unknown"/>
          <w:rFonts w:ascii="Times New Roman" w:eastAsia="Times New Roman" w:hAnsi="Times New Roman" w:cs="Times New Roman"/>
          <w:sz w:val="24"/>
          <w:szCs w:val="24"/>
        </w:rPr>
      </w:pPr>
      <w:ins w:id="144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"https://in.solutions.kompass.com/m/booster/"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Booster</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2"/>
        </w:numPr>
        <w:spacing w:before="100" w:beforeAutospacing="1" w:after="100" w:afterAutospacing="1" w:line="240" w:lineRule="auto"/>
        <w:ind w:left="-204"/>
        <w:rPr>
          <w:ins w:id="1444" w:author="Unknown"/>
          <w:rFonts w:ascii="Times New Roman" w:eastAsia="Times New Roman" w:hAnsi="Times New Roman" w:cs="Times New Roman"/>
          <w:sz w:val="24"/>
          <w:szCs w:val="24"/>
        </w:rPr>
      </w:pPr>
      <w:ins w:id="1445"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"https://in.solutions.kompass.com/m/boosterone/"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Booster One</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2"/>
        </w:numPr>
        <w:spacing w:before="100" w:beforeAutospacing="1" w:after="100" w:afterAutospacing="1" w:line="240" w:lineRule="auto"/>
        <w:ind w:left="-204"/>
        <w:rPr>
          <w:ins w:id="1446" w:author="Unknown"/>
          <w:rFonts w:ascii="Times New Roman" w:eastAsia="Times New Roman" w:hAnsi="Times New Roman" w:cs="Times New Roman"/>
          <w:sz w:val="24"/>
          <w:szCs w:val="24"/>
        </w:rPr>
      </w:pPr>
      <w:ins w:id="1447"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"https://in.solutions.kompass.com/m/online-promotion/"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Promotional solutions</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2"/>
        </w:numPr>
        <w:spacing w:before="100" w:beforeAutospacing="1" w:after="100" w:afterAutospacing="1" w:line="240" w:lineRule="auto"/>
        <w:ind w:left="-204"/>
        <w:rPr>
          <w:ins w:id="1448" w:author="Unknown"/>
          <w:rFonts w:ascii="Times New Roman" w:eastAsia="Times New Roman" w:hAnsi="Times New Roman" w:cs="Times New Roman"/>
          <w:sz w:val="24"/>
          <w:szCs w:val="24"/>
        </w:rPr>
      </w:pPr>
      <w:ins w:id="1449"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"https://in.solutions.kompass.com/m/reference-company/"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Register your company</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2"/>
        </w:numPr>
        <w:spacing w:before="100" w:beforeAutospacing="1" w:after="100" w:afterAutospacing="1" w:line="240" w:lineRule="auto"/>
        <w:ind w:left="-204"/>
        <w:rPr>
          <w:ins w:id="1450" w:author="Unknown"/>
          <w:rFonts w:ascii="Times New Roman" w:eastAsia="Times New Roman" w:hAnsi="Times New Roman" w:cs="Times New Roman"/>
          <w:sz w:val="24"/>
          <w:szCs w:val="24"/>
        </w:rPr>
      </w:pPr>
      <w:ins w:id="1451"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"https://in.solutions.kompass.com/h/business-solutions/"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See all business solutions</w:t>
        </w:r>
        <w:r w:rsidRPr="000E491E">
          <w:rPr>
            <w:rFonts w:ascii="Times New Roman" w:eastAsia="Times New Roman" w:hAnsi="Times New Roman" w:cs="Times New Roman"/>
            <w:sz w:val="24"/>
            <w:szCs w:val="24"/>
          </w:rPr>
          <w:fldChar w:fldCharType="end"/>
        </w:r>
      </w:ins>
    </w:p>
    <w:p w:rsidR="000E491E" w:rsidRPr="000E491E" w:rsidRDefault="00C57EDB" w:rsidP="000E491E">
      <w:pPr>
        <w:numPr>
          <w:ilvl w:val="0"/>
          <w:numId w:val="92"/>
        </w:numPr>
        <w:spacing w:before="100" w:beforeAutospacing="1" w:after="100" w:afterAutospacing="1" w:line="240" w:lineRule="auto"/>
        <w:ind w:left="-204"/>
        <w:rPr>
          <w:ins w:id="1452" w:author="Unknown"/>
          <w:rFonts w:ascii="Times New Roman" w:eastAsia="Times New Roman" w:hAnsi="Times New Roman" w:cs="Times New Roman"/>
          <w:sz w:val="24"/>
          <w:szCs w:val="24"/>
        </w:rPr>
      </w:pPr>
      <w:ins w:id="1453" w:author="Unknown">
        <w:r w:rsidRPr="000E491E">
          <w:rPr>
            <w:rFonts w:ascii="Times New Roman" w:eastAsia="Times New Roman" w:hAnsi="Times New Roman" w:cs="Times New Roman"/>
            <w:sz w:val="24"/>
            <w:szCs w:val="24"/>
          </w:rPr>
          <w:fldChar w:fldCharType="begin"/>
        </w:r>
        <w:r w:rsidR="000E491E" w:rsidRPr="000E491E">
          <w:rPr>
            <w:rFonts w:ascii="Times New Roman" w:eastAsia="Times New Roman" w:hAnsi="Times New Roman" w:cs="Times New Roman"/>
            <w:sz w:val="24"/>
            <w:szCs w:val="24"/>
          </w:rPr>
          <w:instrText xml:space="preserve"> HYPERLINK "https://in.solutions.kompass.com/q/quiz/" </w:instrText>
        </w:r>
        <w:r w:rsidRPr="000E491E">
          <w:rPr>
            <w:rFonts w:ascii="Times New Roman" w:eastAsia="Times New Roman" w:hAnsi="Times New Roman" w:cs="Times New Roman"/>
            <w:sz w:val="24"/>
            <w:szCs w:val="24"/>
          </w:rPr>
          <w:fldChar w:fldCharType="separate"/>
        </w:r>
        <w:r w:rsidR="000E491E" w:rsidRPr="000E491E">
          <w:rPr>
            <w:rFonts w:ascii="Times New Roman" w:eastAsia="Times New Roman" w:hAnsi="Times New Roman" w:cs="Times New Roman"/>
            <w:color w:val="888888"/>
            <w:sz w:val="24"/>
            <w:szCs w:val="24"/>
            <w:u w:val="single"/>
          </w:rPr>
          <w:t>Quiz</w:t>
        </w:r>
        <w:r w:rsidRPr="000E491E">
          <w:rPr>
            <w:rFonts w:ascii="Times New Roman" w:eastAsia="Times New Roman" w:hAnsi="Times New Roman" w:cs="Times New Roman"/>
            <w:sz w:val="24"/>
            <w:szCs w:val="24"/>
          </w:rPr>
          <w:fldChar w:fldCharType="end"/>
        </w:r>
      </w:ins>
    </w:p>
    <w:p w:rsidR="00B13720" w:rsidRDefault="00B13720" w:rsidP="000E491E">
      <w:pPr>
        <w:spacing w:after="0" w:line="240" w:lineRule="auto"/>
        <w:outlineLvl w:val="1"/>
      </w:pPr>
    </w:p>
    <w:p w:rsidR="009D6BF8" w:rsidRDefault="009D6BF8" w:rsidP="000E491E">
      <w:pPr>
        <w:spacing w:after="0" w:line="240" w:lineRule="auto"/>
        <w:outlineLvl w:val="1"/>
      </w:pPr>
    </w:p>
    <w:p w:rsidR="00A15185" w:rsidRDefault="00A15185"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F02522" w:rsidRDefault="00F02522" w:rsidP="000E491E">
      <w:pPr>
        <w:spacing w:after="0" w:line="240" w:lineRule="auto"/>
        <w:outlineLvl w:val="1"/>
      </w:pPr>
    </w:p>
    <w:p w:rsidR="009D6BF8" w:rsidRPr="004E1217" w:rsidRDefault="009D6BF8" w:rsidP="004E1217">
      <w:pPr>
        <w:pStyle w:val="NoSpacing"/>
        <w:rPr>
          <w:rFonts w:ascii="Bookman Old Style" w:hAnsi="Bookman Old Style"/>
          <w:sz w:val="20"/>
          <w:szCs w:val="20"/>
        </w:rPr>
      </w:pPr>
      <w:r w:rsidRPr="004E1217">
        <w:rPr>
          <w:rFonts w:ascii="Bookman Old Style" w:hAnsi="Bookman Old Style"/>
          <w:sz w:val="20"/>
          <w:szCs w:val="20"/>
        </w:rPr>
        <w:lastRenderedPageBreak/>
        <w:t>VAGAKEM PHARMACEUTICALS PRIVATE LIMITED</w:t>
      </w:r>
    </w:p>
    <w:p w:rsidR="009D6BF8" w:rsidRPr="004E1217" w:rsidRDefault="009D6BF8" w:rsidP="004E1217">
      <w:pPr>
        <w:pStyle w:val="NoSpacing"/>
        <w:rPr>
          <w:rFonts w:ascii="Bookman Old Style" w:hAnsi="Bookman Old Style"/>
          <w:sz w:val="20"/>
          <w:szCs w:val="20"/>
        </w:rPr>
      </w:pPr>
      <w:r w:rsidRPr="004E1217">
        <w:rPr>
          <w:rFonts w:ascii="Bookman Old Style" w:hAnsi="Bookman Old Style"/>
          <w:sz w:val="20"/>
          <w:szCs w:val="20"/>
        </w:rPr>
        <w:t>AKUMS DRUGS &amp; PHARMACEUTICALS LIMITED+</w:t>
      </w:r>
    </w:p>
    <w:p w:rsidR="009D6BF8" w:rsidRPr="004E1217" w:rsidRDefault="009D6BF8" w:rsidP="004E1217">
      <w:pPr>
        <w:pStyle w:val="NoSpacing"/>
        <w:rPr>
          <w:rFonts w:ascii="Bookman Old Style" w:hAnsi="Bookman Old Style"/>
          <w:sz w:val="20"/>
          <w:szCs w:val="20"/>
        </w:rPr>
      </w:pPr>
      <w:r w:rsidRPr="004E1217">
        <w:rPr>
          <w:rFonts w:ascii="Bookman Old Style" w:hAnsi="Bookman Old Style"/>
          <w:sz w:val="20"/>
          <w:szCs w:val="20"/>
        </w:rPr>
        <w:t>UNIDIS HEALTHCARE PRIVATE LIMITED</w:t>
      </w:r>
    </w:p>
    <w:p w:rsidR="009D6BF8" w:rsidRPr="004E1217" w:rsidRDefault="009D6BF8" w:rsidP="004E1217">
      <w:pPr>
        <w:pStyle w:val="NoSpacing"/>
        <w:rPr>
          <w:rFonts w:ascii="Bookman Old Style" w:hAnsi="Bookman Old Style"/>
          <w:sz w:val="20"/>
          <w:szCs w:val="20"/>
        </w:rPr>
      </w:pPr>
      <w:proofErr w:type="gramStart"/>
      <w:r w:rsidRPr="004E1217">
        <w:rPr>
          <w:rFonts w:ascii="Bookman Old Style" w:hAnsi="Bookman Old Style"/>
          <w:sz w:val="20"/>
          <w:szCs w:val="20"/>
        </w:rPr>
        <w:t>M/S. PRABHAT AGROCHEM PVT.</w:t>
      </w:r>
      <w:proofErr w:type="gramEnd"/>
      <w:r w:rsidRPr="004E1217">
        <w:rPr>
          <w:rFonts w:ascii="Bookman Old Style" w:hAnsi="Bookman Old Style"/>
          <w:sz w:val="20"/>
          <w:szCs w:val="20"/>
        </w:rPr>
        <w:t xml:space="preserve"> LTD</w:t>
      </w:r>
    </w:p>
    <w:p w:rsidR="009D6BF8" w:rsidRPr="004E1217" w:rsidRDefault="009D6BF8" w:rsidP="004E1217">
      <w:pPr>
        <w:pStyle w:val="NoSpacing"/>
        <w:rPr>
          <w:rFonts w:ascii="Bookman Old Style" w:hAnsi="Bookman Old Style"/>
          <w:sz w:val="20"/>
          <w:szCs w:val="20"/>
        </w:rPr>
      </w:pPr>
      <w:r w:rsidRPr="004E1217">
        <w:rPr>
          <w:rFonts w:ascii="Bookman Old Style" w:hAnsi="Bookman Old Style"/>
          <w:sz w:val="20"/>
          <w:szCs w:val="20"/>
        </w:rPr>
        <w:t>OLEFIA BIOPHARMA LIMITED</w:t>
      </w:r>
    </w:p>
    <w:p w:rsidR="009D6BF8" w:rsidRPr="004E1217" w:rsidRDefault="008E0B5C" w:rsidP="004E1217">
      <w:pPr>
        <w:pStyle w:val="NoSpacing"/>
        <w:rPr>
          <w:rFonts w:ascii="Bookman Old Style" w:hAnsi="Bookman Old Style"/>
          <w:sz w:val="20"/>
          <w:szCs w:val="20"/>
        </w:rPr>
      </w:pPr>
      <w:r w:rsidRPr="004E1217">
        <w:rPr>
          <w:rFonts w:ascii="Bookman Old Style" w:hAnsi="Bookman Old Style"/>
          <w:sz w:val="20"/>
          <w:szCs w:val="20"/>
        </w:rPr>
        <w:t xml:space="preserve">M/S GAURSON PHARMA </w:t>
      </w:r>
    </w:p>
    <w:p w:rsidR="008E0B5C" w:rsidRPr="004E1217" w:rsidRDefault="008E0B5C" w:rsidP="004E1217">
      <w:pPr>
        <w:pStyle w:val="NoSpacing"/>
        <w:rPr>
          <w:rFonts w:ascii="Bookman Old Style" w:hAnsi="Bookman Old Style"/>
          <w:sz w:val="20"/>
          <w:szCs w:val="20"/>
        </w:rPr>
      </w:pPr>
      <w:r w:rsidRPr="004E1217">
        <w:rPr>
          <w:rFonts w:ascii="Bookman Old Style" w:hAnsi="Bookman Old Style"/>
          <w:sz w:val="20"/>
          <w:szCs w:val="20"/>
        </w:rPr>
        <w:t>VEDANTA HEALTH CARE (P) LTD</w:t>
      </w:r>
    </w:p>
    <w:p w:rsidR="008E0B5C" w:rsidRPr="004E1217" w:rsidRDefault="008E0B5C" w:rsidP="004E1217">
      <w:pPr>
        <w:pStyle w:val="NoSpacing"/>
        <w:rPr>
          <w:rFonts w:ascii="Bookman Old Style" w:hAnsi="Bookman Old Style"/>
          <w:sz w:val="20"/>
          <w:szCs w:val="20"/>
        </w:rPr>
      </w:pPr>
      <w:r w:rsidRPr="004E1217">
        <w:rPr>
          <w:rFonts w:ascii="Bookman Old Style" w:hAnsi="Bookman Old Style"/>
          <w:sz w:val="20"/>
          <w:szCs w:val="20"/>
        </w:rPr>
        <w:t>LABORATE PHARMACEUTICALS INDIA LTD</w:t>
      </w:r>
    </w:p>
    <w:p w:rsidR="008E0B5C" w:rsidRPr="004E1217" w:rsidRDefault="008E0B5C" w:rsidP="004E1217">
      <w:pPr>
        <w:pStyle w:val="NoSpacing"/>
        <w:rPr>
          <w:rFonts w:ascii="Bookman Old Style" w:hAnsi="Bookman Old Style"/>
          <w:sz w:val="20"/>
          <w:szCs w:val="20"/>
        </w:rPr>
      </w:pPr>
      <w:r w:rsidRPr="004E1217">
        <w:rPr>
          <w:rFonts w:ascii="Bookman Old Style" w:hAnsi="Bookman Old Style"/>
          <w:sz w:val="20"/>
          <w:szCs w:val="20"/>
        </w:rPr>
        <w:t>JAPANESE STANDARD PROCESSING PRIVATE LIMITED</w:t>
      </w:r>
    </w:p>
    <w:p w:rsidR="008E0B5C" w:rsidRPr="004E1217" w:rsidRDefault="008E0B5C" w:rsidP="004E1217">
      <w:pPr>
        <w:pStyle w:val="NoSpacing"/>
        <w:rPr>
          <w:rFonts w:ascii="Bookman Old Style" w:hAnsi="Bookman Old Style"/>
          <w:sz w:val="20"/>
          <w:szCs w:val="20"/>
        </w:rPr>
      </w:pPr>
      <w:r w:rsidRPr="004E1217">
        <w:rPr>
          <w:rFonts w:ascii="Bookman Old Style" w:hAnsi="Bookman Old Style"/>
          <w:sz w:val="20"/>
          <w:szCs w:val="20"/>
        </w:rPr>
        <w:t>MEDEOR LIFE CARE LLP</w:t>
      </w:r>
    </w:p>
    <w:p w:rsidR="008E0B5C" w:rsidRPr="004E1217" w:rsidRDefault="008E0B5C" w:rsidP="004E1217">
      <w:pPr>
        <w:pStyle w:val="NoSpacing"/>
        <w:rPr>
          <w:rFonts w:ascii="Bookman Old Style" w:hAnsi="Bookman Old Style"/>
          <w:sz w:val="20"/>
          <w:szCs w:val="20"/>
        </w:rPr>
      </w:pPr>
      <w:r w:rsidRPr="004E1217">
        <w:rPr>
          <w:rFonts w:ascii="Bookman Old Style" w:hAnsi="Bookman Old Style"/>
          <w:sz w:val="20"/>
          <w:szCs w:val="20"/>
        </w:rPr>
        <w:t>MDC PHARMACEUTICALS (P) LTD</w:t>
      </w:r>
    </w:p>
    <w:p w:rsidR="008E0B5C" w:rsidRPr="004E1217" w:rsidRDefault="008E0B5C" w:rsidP="004E1217">
      <w:pPr>
        <w:pStyle w:val="NoSpacing"/>
        <w:rPr>
          <w:rFonts w:ascii="Bookman Old Style" w:hAnsi="Bookman Old Style"/>
          <w:sz w:val="20"/>
          <w:szCs w:val="20"/>
        </w:rPr>
      </w:pPr>
      <w:r w:rsidRPr="004E1217">
        <w:rPr>
          <w:rFonts w:ascii="Bookman Old Style" w:hAnsi="Bookman Old Style"/>
          <w:sz w:val="20"/>
          <w:szCs w:val="20"/>
        </w:rPr>
        <w:t>JOINTCARE PHARMA CEUTICALS PVT. LTD</w:t>
      </w:r>
    </w:p>
    <w:p w:rsidR="008E0B5C" w:rsidRPr="004E1217" w:rsidRDefault="008E0B5C" w:rsidP="004E1217">
      <w:pPr>
        <w:pStyle w:val="NoSpacing"/>
        <w:rPr>
          <w:rFonts w:ascii="Bookman Old Style" w:hAnsi="Bookman Old Style"/>
          <w:sz w:val="20"/>
          <w:szCs w:val="20"/>
        </w:rPr>
      </w:pPr>
      <w:r w:rsidRPr="004E1217">
        <w:rPr>
          <w:rFonts w:ascii="Bookman Old Style" w:hAnsi="Bookman Old Style"/>
          <w:sz w:val="20"/>
          <w:szCs w:val="20"/>
        </w:rPr>
        <w:t>PROFESS HEALTH PRODUCTS PVT LTD</w:t>
      </w:r>
    </w:p>
    <w:p w:rsidR="008E0B5C" w:rsidRPr="004E1217" w:rsidRDefault="008E0B5C" w:rsidP="004E1217">
      <w:pPr>
        <w:pStyle w:val="NoSpacing"/>
        <w:rPr>
          <w:rFonts w:ascii="Bookman Old Style" w:hAnsi="Bookman Old Style"/>
          <w:sz w:val="20"/>
          <w:szCs w:val="20"/>
        </w:rPr>
      </w:pPr>
      <w:r w:rsidRPr="004E1217">
        <w:rPr>
          <w:rFonts w:ascii="Bookman Old Style" w:hAnsi="Bookman Old Style"/>
          <w:sz w:val="20"/>
          <w:szCs w:val="20"/>
        </w:rPr>
        <w:t>AQUILA LIFE SCIENCES PVT LTD</w:t>
      </w:r>
    </w:p>
    <w:p w:rsidR="008E0B5C" w:rsidRPr="004E1217" w:rsidRDefault="008E0B5C" w:rsidP="004E1217">
      <w:pPr>
        <w:pStyle w:val="NoSpacing"/>
        <w:rPr>
          <w:rFonts w:ascii="Bookman Old Style" w:hAnsi="Bookman Old Style"/>
          <w:sz w:val="20"/>
          <w:szCs w:val="20"/>
        </w:rPr>
      </w:pPr>
      <w:r w:rsidRPr="004E1217">
        <w:rPr>
          <w:rFonts w:ascii="Bookman Old Style" w:hAnsi="Bookman Old Style"/>
          <w:sz w:val="20"/>
          <w:szCs w:val="20"/>
        </w:rPr>
        <w:t xml:space="preserve">DR. JOHNS LAB HEALTH CARE PVT. </w:t>
      </w:r>
      <w:proofErr w:type="gramStart"/>
      <w:r w:rsidRPr="004E1217">
        <w:rPr>
          <w:rFonts w:ascii="Bookman Old Style" w:hAnsi="Bookman Old Style"/>
          <w:sz w:val="20"/>
          <w:szCs w:val="20"/>
        </w:rPr>
        <w:t>LTD.</w:t>
      </w:r>
      <w:proofErr w:type="gramEnd"/>
    </w:p>
    <w:p w:rsidR="008E0B5C" w:rsidRPr="004E1217" w:rsidRDefault="008E0B5C" w:rsidP="004E1217">
      <w:pPr>
        <w:pStyle w:val="NoSpacing"/>
        <w:rPr>
          <w:rFonts w:ascii="Bookman Old Style" w:hAnsi="Bookman Old Style"/>
          <w:sz w:val="20"/>
          <w:szCs w:val="20"/>
        </w:rPr>
      </w:pPr>
      <w:r w:rsidRPr="004E1217">
        <w:rPr>
          <w:rFonts w:ascii="Bookman Old Style" w:hAnsi="Bookman Old Style"/>
          <w:sz w:val="20"/>
          <w:szCs w:val="20"/>
        </w:rPr>
        <w:t>LIFE DISTRIBUTORS</w:t>
      </w:r>
    </w:p>
    <w:p w:rsidR="008E0B5C" w:rsidRPr="004E1217" w:rsidRDefault="008E0B5C" w:rsidP="004E1217">
      <w:pPr>
        <w:pStyle w:val="NoSpacing"/>
        <w:rPr>
          <w:rFonts w:ascii="Bookman Old Style" w:hAnsi="Bookman Old Style"/>
          <w:sz w:val="20"/>
          <w:szCs w:val="20"/>
        </w:rPr>
      </w:pPr>
      <w:r w:rsidRPr="004E1217">
        <w:rPr>
          <w:rFonts w:ascii="Bookman Old Style" w:hAnsi="Bookman Old Style"/>
          <w:sz w:val="20"/>
          <w:szCs w:val="20"/>
        </w:rPr>
        <w:t>RYNEL CLIFTON PHARMA PRIVATE LIMITED</w:t>
      </w:r>
    </w:p>
    <w:p w:rsidR="008E0B5C" w:rsidRPr="004E1217" w:rsidRDefault="008E0B5C" w:rsidP="004E1217">
      <w:pPr>
        <w:pStyle w:val="NoSpacing"/>
        <w:rPr>
          <w:rFonts w:ascii="Bookman Old Style" w:hAnsi="Bookman Old Style"/>
          <w:sz w:val="20"/>
          <w:szCs w:val="20"/>
        </w:rPr>
      </w:pPr>
      <w:r w:rsidRPr="004E1217">
        <w:rPr>
          <w:rFonts w:ascii="Bookman Old Style" w:hAnsi="Bookman Old Style"/>
          <w:sz w:val="20"/>
          <w:szCs w:val="20"/>
        </w:rPr>
        <w:t>MEDSIGN BIOTECH PRIVATE LIMITED</w:t>
      </w:r>
    </w:p>
    <w:p w:rsidR="008E0B5C" w:rsidRPr="004E1217" w:rsidRDefault="008E0B5C" w:rsidP="004E1217">
      <w:pPr>
        <w:pStyle w:val="NoSpacing"/>
        <w:rPr>
          <w:rFonts w:ascii="Bookman Old Style" w:hAnsi="Bookman Old Style"/>
          <w:sz w:val="20"/>
          <w:szCs w:val="20"/>
        </w:rPr>
      </w:pPr>
      <w:proofErr w:type="gramStart"/>
      <w:r w:rsidRPr="004E1217">
        <w:rPr>
          <w:rFonts w:ascii="Bookman Old Style" w:hAnsi="Bookman Old Style"/>
          <w:sz w:val="20"/>
          <w:szCs w:val="20"/>
        </w:rPr>
        <w:t>IRENIC PHARMACEUTICALS PVT.</w:t>
      </w:r>
      <w:proofErr w:type="gramEnd"/>
      <w:r w:rsidRPr="004E1217">
        <w:rPr>
          <w:rFonts w:ascii="Bookman Old Style" w:hAnsi="Bookman Old Style"/>
          <w:sz w:val="20"/>
          <w:szCs w:val="20"/>
        </w:rPr>
        <w:t xml:space="preserve"> </w:t>
      </w:r>
      <w:proofErr w:type="gramStart"/>
      <w:r w:rsidRPr="004E1217">
        <w:rPr>
          <w:rFonts w:ascii="Bookman Old Style" w:hAnsi="Bookman Old Style"/>
          <w:sz w:val="20"/>
          <w:szCs w:val="20"/>
        </w:rPr>
        <w:t>LTD.</w:t>
      </w:r>
      <w:proofErr w:type="gramEnd"/>
    </w:p>
    <w:p w:rsidR="008E0B5C" w:rsidRPr="004E1217" w:rsidRDefault="008E0B5C" w:rsidP="004E1217">
      <w:pPr>
        <w:pStyle w:val="NoSpacing"/>
        <w:rPr>
          <w:rFonts w:ascii="Bookman Old Style" w:hAnsi="Bookman Old Style"/>
          <w:sz w:val="20"/>
          <w:szCs w:val="20"/>
        </w:rPr>
      </w:pPr>
      <w:r w:rsidRPr="004E1217">
        <w:rPr>
          <w:rFonts w:ascii="Bookman Old Style" w:hAnsi="Bookman Old Style"/>
          <w:sz w:val="20"/>
          <w:szCs w:val="20"/>
        </w:rPr>
        <w:t>MEDEOR LIFE CARE LLP</w:t>
      </w:r>
    </w:p>
    <w:p w:rsidR="008E0B5C" w:rsidRPr="004E1217" w:rsidRDefault="008E0B5C" w:rsidP="004E1217">
      <w:pPr>
        <w:pStyle w:val="NoSpacing"/>
        <w:rPr>
          <w:rFonts w:ascii="Bookman Old Style" w:hAnsi="Bookman Old Style"/>
          <w:sz w:val="20"/>
          <w:szCs w:val="20"/>
        </w:rPr>
      </w:pPr>
      <w:r w:rsidRPr="004E1217">
        <w:rPr>
          <w:rFonts w:ascii="Bookman Old Style" w:hAnsi="Bookman Old Style"/>
          <w:sz w:val="20"/>
          <w:szCs w:val="20"/>
        </w:rPr>
        <w:t xml:space="preserve">LILYFORD PHARMA PVT. </w:t>
      </w:r>
      <w:proofErr w:type="gramStart"/>
      <w:r w:rsidRPr="004E1217">
        <w:rPr>
          <w:rFonts w:ascii="Bookman Old Style" w:hAnsi="Bookman Old Style"/>
          <w:sz w:val="20"/>
          <w:szCs w:val="20"/>
        </w:rPr>
        <w:t>LTD.</w:t>
      </w:r>
      <w:proofErr w:type="gramEnd"/>
    </w:p>
    <w:p w:rsidR="008E0B5C" w:rsidRPr="004E1217" w:rsidRDefault="008E0B5C" w:rsidP="004E1217">
      <w:pPr>
        <w:pStyle w:val="NoSpacing"/>
        <w:rPr>
          <w:rFonts w:ascii="Bookman Old Style" w:hAnsi="Bookman Old Style"/>
          <w:sz w:val="20"/>
          <w:szCs w:val="20"/>
        </w:rPr>
      </w:pPr>
      <w:proofErr w:type="gramStart"/>
      <w:r w:rsidRPr="004E1217">
        <w:rPr>
          <w:rFonts w:ascii="Bookman Old Style" w:hAnsi="Bookman Old Style"/>
          <w:sz w:val="20"/>
          <w:szCs w:val="20"/>
        </w:rPr>
        <w:t>AL MIGHTY PHARMACEUTICALS PVT.</w:t>
      </w:r>
      <w:proofErr w:type="gramEnd"/>
      <w:r w:rsidRPr="004E1217">
        <w:rPr>
          <w:rFonts w:ascii="Bookman Old Style" w:hAnsi="Bookman Old Style"/>
          <w:sz w:val="20"/>
          <w:szCs w:val="20"/>
        </w:rPr>
        <w:t xml:space="preserve"> </w:t>
      </w:r>
      <w:proofErr w:type="gramStart"/>
      <w:r w:rsidRPr="004E1217">
        <w:rPr>
          <w:rFonts w:ascii="Bookman Old Style" w:hAnsi="Bookman Old Style"/>
          <w:sz w:val="20"/>
          <w:szCs w:val="20"/>
        </w:rPr>
        <w:t>LTD.</w:t>
      </w:r>
      <w:proofErr w:type="gramEnd"/>
    </w:p>
    <w:p w:rsidR="008E0B5C" w:rsidRPr="004E1217" w:rsidRDefault="008E0B5C" w:rsidP="004E1217">
      <w:pPr>
        <w:pStyle w:val="NoSpacing"/>
        <w:rPr>
          <w:rFonts w:ascii="Bookman Old Style" w:hAnsi="Bookman Old Style"/>
          <w:sz w:val="20"/>
          <w:szCs w:val="20"/>
        </w:rPr>
      </w:pPr>
      <w:r w:rsidRPr="004E1217">
        <w:rPr>
          <w:rFonts w:ascii="Bookman Old Style" w:hAnsi="Bookman Old Style"/>
          <w:sz w:val="20"/>
          <w:szCs w:val="20"/>
        </w:rPr>
        <w:t>ZOIC LIFE SCIENCES</w:t>
      </w:r>
    </w:p>
    <w:p w:rsidR="008E0B5C" w:rsidRPr="004E1217" w:rsidRDefault="005168D5" w:rsidP="004E1217">
      <w:pPr>
        <w:pStyle w:val="NoSpacing"/>
        <w:rPr>
          <w:rFonts w:ascii="Bookman Old Style" w:hAnsi="Bookman Old Style"/>
          <w:sz w:val="20"/>
          <w:szCs w:val="20"/>
        </w:rPr>
      </w:pPr>
      <w:r w:rsidRPr="004E1217">
        <w:rPr>
          <w:rFonts w:ascii="Bookman Old Style" w:hAnsi="Bookman Old Style"/>
          <w:sz w:val="20"/>
          <w:szCs w:val="20"/>
        </w:rPr>
        <w:t xml:space="preserve">372519 BHARGAVA PHYTOLAB PRIVATE LIMITED 397661 </w:t>
      </w:r>
    </w:p>
    <w:p w:rsidR="005168D5" w:rsidRPr="004E1217" w:rsidRDefault="005168D5" w:rsidP="004E1217">
      <w:pPr>
        <w:pStyle w:val="NoSpacing"/>
        <w:rPr>
          <w:rFonts w:ascii="Bookman Old Style" w:hAnsi="Bookman Old Style"/>
          <w:sz w:val="20"/>
          <w:szCs w:val="20"/>
        </w:rPr>
      </w:pPr>
      <w:r w:rsidRPr="004E1217">
        <w:rPr>
          <w:rFonts w:ascii="Bookman Old Style" w:hAnsi="Bookman Old Style"/>
          <w:sz w:val="20"/>
          <w:szCs w:val="20"/>
        </w:rPr>
        <w:t>LOREX LIFE SCIENCES PRIVATE LIMITED</w:t>
      </w:r>
    </w:p>
    <w:p w:rsidR="005168D5" w:rsidRPr="004E1217" w:rsidRDefault="005168D5" w:rsidP="004E1217">
      <w:pPr>
        <w:pStyle w:val="NoSpacing"/>
        <w:rPr>
          <w:rFonts w:ascii="Bookman Old Style" w:hAnsi="Bookman Old Style"/>
          <w:sz w:val="20"/>
          <w:szCs w:val="20"/>
        </w:rPr>
      </w:pPr>
      <w:r w:rsidRPr="004E1217">
        <w:rPr>
          <w:rFonts w:ascii="Bookman Old Style" w:hAnsi="Bookman Old Style"/>
          <w:sz w:val="20"/>
          <w:szCs w:val="20"/>
        </w:rPr>
        <w:t>M/S GENYOS BIOTECH</w:t>
      </w:r>
    </w:p>
    <w:p w:rsidR="005168D5" w:rsidRPr="004E1217" w:rsidRDefault="005168D5" w:rsidP="004E1217">
      <w:pPr>
        <w:pStyle w:val="NoSpacing"/>
        <w:rPr>
          <w:rFonts w:ascii="Bookman Old Style" w:hAnsi="Bookman Old Style"/>
          <w:sz w:val="20"/>
          <w:szCs w:val="20"/>
        </w:rPr>
      </w:pPr>
      <w:r w:rsidRPr="004E1217">
        <w:rPr>
          <w:rFonts w:ascii="Bookman Old Style" w:hAnsi="Bookman Old Style"/>
          <w:sz w:val="20"/>
          <w:szCs w:val="20"/>
        </w:rPr>
        <w:t>UPAKARMA AYURVEDA PRIVATE LIMITED</w:t>
      </w:r>
    </w:p>
    <w:p w:rsidR="005168D5" w:rsidRPr="004E1217" w:rsidRDefault="00666492" w:rsidP="004E1217">
      <w:pPr>
        <w:pStyle w:val="NoSpacing"/>
        <w:rPr>
          <w:rFonts w:ascii="Bookman Old Style" w:hAnsi="Bookman Old Style"/>
          <w:sz w:val="20"/>
          <w:szCs w:val="20"/>
        </w:rPr>
      </w:pPr>
      <w:proofErr w:type="gramStart"/>
      <w:r w:rsidRPr="004E1217">
        <w:rPr>
          <w:rFonts w:ascii="Bookman Old Style" w:hAnsi="Bookman Old Style"/>
          <w:sz w:val="20"/>
          <w:szCs w:val="20"/>
        </w:rPr>
        <w:t>EURO FORMULATIONS PVT.</w:t>
      </w:r>
      <w:proofErr w:type="gramEnd"/>
      <w:r w:rsidRPr="004E1217">
        <w:rPr>
          <w:rFonts w:ascii="Bookman Old Style" w:hAnsi="Bookman Old Style"/>
          <w:sz w:val="20"/>
          <w:szCs w:val="20"/>
        </w:rPr>
        <w:t xml:space="preserve"> </w:t>
      </w:r>
      <w:proofErr w:type="gramStart"/>
      <w:r w:rsidRPr="004E1217">
        <w:rPr>
          <w:rFonts w:ascii="Bookman Old Style" w:hAnsi="Bookman Old Style"/>
          <w:sz w:val="20"/>
          <w:szCs w:val="20"/>
        </w:rPr>
        <w:t>LTD.</w:t>
      </w:r>
      <w:proofErr w:type="gramEnd"/>
    </w:p>
    <w:p w:rsidR="00666492" w:rsidRPr="004E1217" w:rsidRDefault="00666492" w:rsidP="004E1217">
      <w:pPr>
        <w:pStyle w:val="NoSpacing"/>
        <w:rPr>
          <w:rFonts w:ascii="Bookman Old Style" w:hAnsi="Bookman Old Style"/>
          <w:sz w:val="20"/>
          <w:szCs w:val="20"/>
        </w:rPr>
      </w:pPr>
      <w:r w:rsidRPr="004E1217">
        <w:rPr>
          <w:rFonts w:ascii="Bookman Old Style" w:hAnsi="Bookman Old Style"/>
          <w:sz w:val="20"/>
          <w:szCs w:val="20"/>
        </w:rPr>
        <w:t>CORISE HEALTHCARE PRIVATE LIMITED</w:t>
      </w:r>
    </w:p>
    <w:p w:rsidR="00666492" w:rsidRPr="004E1217" w:rsidRDefault="00666492" w:rsidP="004E1217">
      <w:pPr>
        <w:pStyle w:val="NoSpacing"/>
        <w:rPr>
          <w:rFonts w:ascii="Bookman Old Style" w:hAnsi="Bookman Old Style"/>
          <w:sz w:val="20"/>
          <w:szCs w:val="20"/>
        </w:rPr>
      </w:pPr>
      <w:proofErr w:type="gramStart"/>
      <w:r w:rsidRPr="004E1217">
        <w:rPr>
          <w:rFonts w:ascii="Bookman Old Style" w:hAnsi="Bookman Old Style"/>
          <w:sz w:val="20"/>
          <w:szCs w:val="20"/>
        </w:rPr>
        <w:t>EURO FORMULATIONS PVT.</w:t>
      </w:r>
      <w:proofErr w:type="gramEnd"/>
      <w:r w:rsidRPr="004E1217">
        <w:rPr>
          <w:rFonts w:ascii="Bookman Old Style" w:hAnsi="Bookman Old Style"/>
          <w:sz w:val="20"/>
          <w:szCs w:val="20"/>
        </w:rPr>
        <w:t xml:space="preserve"> </w:t>
      </w:r>
      <w:proofErr w:type="gramStart"/>
      <w:r w:rsidRPr="004E1217">
        <w:rPr>
          <w:rFonts w:ascii="Bookman Old Style" w:hAnsi="Bookman Old Style"/>
          <w:sz w:val="20"/>
          <w:szCs w:val="20"/>
        </w:rPr>
        <w:t>LTD.</w:t>
      </w:r>
      <w:proofErr w:type="gramEnd"/>
    </w:p>
    <w:p w:rsidR="00666492" w:rsidRPr="004E1217" w:rsidRDefault="00666492" w:rsidP="004E1217">
      <w:pPr>
        <w:pStyle w:val="NoSpacing"/>
        <w:rPr>
          <w:rFonts w:ascii="Bookman Old Style" w:hAnsi="Bookman Old Style"/>
          <w:sz w:val="20"/>
          <w:szCs w:val="20"/>
        </w:rPr>
      </w:pPr>
      <w:r w:rsidRPr="004E1217">
        <w:rPr>
          <w:rFonts w:ascii="Bookman Old Style" w:hAnsi="Bookman Old Style"/>
          <w:sz w:val="20"/>
          <w:szCs w:val="20"/>
        </w:rPr>
        <w:t xml:space="preserve">PARENT LIFE CARE PVT. </w:t>
      </w:r>
      <w:proofErr w:type="gramStart"/>
      <w:r w:rsidRPr="004E1217">
        <w:rPr>
          <w:rFonts w:ascii="Bookman Old Style" w:hAnsi="Bookman Old Style"/>
          <w:sz w:val="20"/>
          <w:szCs w:val="20"/>
        </w:rPr>
        <w:t>LTD.</w:t>
      </w:r>
      <w:proofErr w:type="gramEnd"/>
    </w:p>
    <w:p w:rsidR="00666492" w:rsidRPr="004E1217" w:rsidRDefault="00666492" w:rsidP="004E1217">
      <w:pPr>
        <w:pStyle w:val="NoSpacing"/>
        <w:rPr>
          <w:rFonts w:ascii="Bookman Old Style" w:hAnsi="Bookman Old Style"/>
          <w:sz w:val="20"/>
          <w:szCs w:val="20"/>
        </w:rPr>
      </w:pPr>
      <w:r w:rsidRPr="004E1217">
        <w:rPr>
          <w:rFonts w:ascii="Bookman Old Style" w:hAnsi="Bookman Old Style"/>
          <w:sz w:val="20"/>
          <w:szCs w:val="20"/>
        </w:rPr>
        <w:t>SHINTO BIOTEC LTD</w:t>
      </w:r>
    </w:p>
    <w:p w:rsidR="00666492" w:rsidRPr="004E1217" w:rsidRDefault="00666492" w:rsidP="004E1217">
      <w:pPr>
        <w:pStyle w:val="NoSpacing"/>
        <w:rPr>
          <w:rFonts w:ascii="Bookman Old Style" w:hAnsi="Bookman Old Style"/>
          <w:sz w:val="20"/>
          <w:szCs w:val="20"/>
        </w:rPr>
      </w:pPr>
      <w:r w:rsidRPr="004E1217">
        <w:rPr>
          <w:rFonts w:ascii="Bookman Old Style" w:hAnsi="Bookman Old Style"/>
          <w:sz w:val="20"/>
          <w:szCs w:val="20"/>
        </w:rPr>
        <w:t>M/S. SPEC HEALTHCARE</w:t>
      </w:r>
    </w:p>
    <w:p w:rsidR="00666492" w:rsidRPr="004E1217" w:rsidRDefault="00666492" w:rsidP="004E1217">
      <w:pPr>
        <w:pStyle w:val="NoSpacing"/>
        <w:rPr>
          <w:rFonts w:ascii="Bookman Old Style" w:hAnsi="Bookman Old Style"/>
          <w:sz w:val="20"/>
          <w:szCs w:val="20"/>
        </w:rPr>
      </w:pPr>
      <w:r w:rsidRPr="004E1217">
        <w:rPr>
          <w:rFonts w:ascii="Bookman Old Style" w:hAnsi="Bookman Old Style"/>
          <w:sz w:val="20"/>
          <w:szCs w:val="20"/>
        </w:rPr>
        <w:t>AXA PARENTERALS LTD</w:t>
      </w:r>
    </w:p>
    <w:p w:rsidR="00666492" w:rsidRPr="004E1217" w:rsidRDefault="00666492" w:rsidP="004E1217">
      <w:pPr>
        <w:pStyle w:val="NoSpacing"/>
        <w:rPr>
          <w:rFonts w:ascii="Bookman Old Style" w:hAnsi="Bookman Old Style"/>
          <w:sz w:val="20"/>
          <w:szCs w:val="20"/>
        </w:rPr>
      </w:pPr>
      <w:r w:rsidRPr="004E1217">
        <w:rPr>
          <w:rFonts w:ascii="Bookman Old Style" w:hAnsi="Bookman Old Style"/>
          <w:sz w:val="20"/>
          <w:szCs w:val="20"/>
        </w:rPr>
        <w:t>BLESSLIFE HEALTHCARE)</w:t>
      </w:r>
    </w:p>
    <w:p w:rsidR="00666492" w:rsidRPr="004E1217" w:rsidRDefault="00666492" w:rsidP="004E1217">
      <w:pPr>
        <w:pStyle w:val="NoSpacing"/>
        <w:rPr>
          <w:rFonts w:ascii="Bookman Old Style" w:hAnsi="Bookman Old Style"/>
          <w:sz w:val="20"/>
          <w:szCs w:val="20"/>
        </w:rPr>
      </w:pPr>
      <w:r w:rsidRPr="004E1217">
        <w:rPr>
          <w:rFonts w:ascii="Bookman Old Style" w:hAnsi="Bookman Old Style"/>
          <w:sz w:val="20"/>
          <w:szCs w:val="20"/>
        </w:rPr>
        <w:t>ZOIC LIFE SCIENCES</w:t>
      </w:r>
    </w:p>
    <w:p w:rsidR="00666492" w:rsidRPr="004E1217" w:rsidRDefault="00666492" w:rsidP="004E1217">
      <w:pPr>
        <w:pStyle w:val="NoSpacing"/>
        <w:rPr>
          <w:rFonts w:ascii="Bookman Old Style" w:hAnsi="Bookman Old Style"/>
          <w:sz w:val="20"/>
          <w:szCs w:val="20"/>
        </w:rPr>
      </w:pPr>
      <w:r w:rsidRPr="004E1217">
        <w:rPr>
          <w:rFonts w:ascii="Bookman Old Style" w:hAnsi="Bookman Old Style"/>
          <w:sz w:val="20"/>
          <w:szCs w:val="20"/>
        </w:rPr>
        <w:t>HUMANO HYGIENE</w:t>
      </w:r>
    </w:p>
    <w:p w:rsidR="00666492" w:rsidRPr="004E1217" w:rsidRDefault="00666492" w:rsidP="004E1217">
      <w:pPr>
        <w:pStyle w:val="NoSpacing"/>
        <w:rPr>
          <w:rFonts w:ascii="Bookman Old Style" w:hAnsi="Bookman Old Style"/>
          <w:sz w:val="20"/>
          <w:szCs w:val="20"/>
        </w:rPr>
      </w:pPr>
      <w:r w:rsidRPr="004E1217">
        <w:rPr>
          <w:rFonts w:ascii="Bookman Old Style" w:hAnsi="Bookman Old Style"/>
          <w:sz w:val="20"/>
          <w:szCs w:val="20"/>
        </w:rPr>
        <w:t>ANI HEALTHCARE PVT. LTD</w:t>
      </w:r>
    </w:p>
    <w:p w:rsidR="00666492" w:rsidRPr="004E1217" w:rsidRDefault="00666492" w:rsidP="004E1217">
      <w:pPr>
        <w:pStyle w:val="NoSpacing"/>
        <w:rPr>
          <w:rFonts w:ascii="Bookman Old Style" w:hAnsi="Bookman Old Style"/>
          <w:sz w:val="20"/>
          <w:szCs w:val="20"/>
        </w:rPr>
      </w:pPr>
      <w:proofErr w:type="gramStart"/>
      <w:r w:rsidRPr="004E1217">
        <w:rPr>
          <w:rFonts w:ascii="Bookman Old Style" w:hAnsi="Bookman Old Style"/>
          <w:sz w:val="20"/>
          <w:szCs w:val="20"/>
        </w:rPr>
        <w:t>AGEX LABORATORIES PVT.</w:t>
      </w:r>
      <w:proofErr w:type="gramEnd"/>
      <w:r w:rsidRPr="004E1217">
        <w:rPr>
          <w:rFonts w:ascii="Bookman Old Style" w:hAnsi="Bookman Old Style"/>
          <w:sz w:val="20"/>
          <w:szCs w:val="20"/>
        </w:rPr>
        <w:t xml:space="preserve"> </w:t>
      </w:r>
      <w:proofErr w:type="gramStart"/>
      <w:r w:rsidRPr="004E1217">
        <w:rPr>
          <w:rFonts w:ascii="Bookman Old Style" w:hAnsi="Bookman Old Style"/>
          <w:sz w:val="20"/>
          <w:szCs w:val="20"/>
        </w:rPr>
        <w:t>LTD.</w:t>
      </w:r>
      <w:proofErr w:type="gramEnd"/>
    </w:p>
    <w:p w:rsidR="00666492" w:rsidRPr="004E1217" w:rsidRDefault="00666492" w:rsidP="004E1217">
      <w:pPr>
        <w:pStyle w:val="NoSpacing"/>
        <w:rPr>
          <w:rFonts w:ascii="Bookman Old Style" w:hAnsi="Bookman Old Style"/>
          <w:sz w:val="20"/>
          <w:szCs w:val="20"/>
        </w:rPr>
      </w:pPr>
      <w:r w:rsidRPr="004E1217">
        <w:rPr>
          <w:rFonts w:ascii="Bookman Old Style" w:hAnsi="Bookman Old Style"/>
          <w:sz w:val="20"/>
          <w:szCs w:val="20"/>
        </w:rPr>
        <w:t>FIBOVIL PHARMACEUTICALS</w:t>
      </w:r>
    </w:p>
    <w:p w:rsidR="00666492" w:rsidRPr="004E1217" w:rsidRDefault="00666492" w:rsidP="004E1217">
      <w:pPr>
        <w:pStyle w:val="NoSpacing"/>
        <w:rPr>
          <w:rFonts w:ascii="Bookman Old Style" w:hAnsi="Bookman Old Style"/>
          <w:sz w:val="20"/>
          <w:szCs w:val="20"/>
        </w:rPr>
      </w:pPr>
      <w:r w:rsidRPr="004E1217">
        <w:rPr>
          <w:rFonts w:ascii="Bookman Old Style" w:hAnsi="Bookman Old Style"/>
          <w:sz w:val="20"/>
          <w:szCs w:val="20"/>
        </w:rPr>
        <w:t>ADDII BIOTECH PVT.LTD</w:t>
      </w:r>
    </w:p>
    <w:p w:rsidR="00666492" w:rsidRPr="004E1217" w:rsidRDefault="00666492" w:rsidP="004E1217">
      <w:pPr>
        <w:pStyle w:val="NoSpacing"/>
        <w:rPr>
          <w:rFonts w:ascii="Bookman Old Style" w:hAnsi="Bookman Old Style"/>
          <w:sz w:val="20"/>
          <w:szCs w:val="20"/>
        </w:rPr>
      </w:pPr>
      <w:proofErr w:type="gramStart"/>
      <w:r w:rsidRPr="004E1217">
        <w:rPr>
          <w:rFonts w:ascii="Bookman Old Style" w:hAnsi="Bookman Old Style"/>
          <w:sz w:val="20"/>
          <w:szCs w:val="20"/>
        </w:rPr>
        <w:t>ALVISTA BIOSCIENCES PVT.</w:t>
      </w:r>
      <w:proofErr w:type="gramEnd"/>
      <w:r w:rsidRPr="004E1217">
        <w:rPr>
          <w:rFonts w:ascii="Bookman Old Style" w:hAnsi="Bookman Old Style"/>
          <w:sz w:val="20"/>
          <w:szCs w:val="20"/>
        </w:rPr>
        <w:t xml:space="preserve"> </w:t>
      </w:r>
      <w:proofErr w:type="gramStart"/>
      <w:r w:rsidRPr="004E1217">
        <w:rPr>
          <w:rFonts w:ascii="Bookman Old Style" w:hAnsi="Bookman Old Style"/>
          <w:sz w:val="20"/>
          <w:szCs w:val="20"/>
        </w:rPr>
        <w:t>LTD.</w:t>
      </w:r>
      <w:proofErr w:type="gramEnd"/>
    </w:p>
    <w:p w:rsidR="00666492" w:rsidRPr="004E1217" w:rsidRDefault="00666492" w:rsidP="004E1217">
      <w:pPr>
        <w:pStyle w:val="NoSpacing"/>
        <w:rPr>
          <w:rFonts w:ascii="Bookman Old Style" w:hAnsi="Bookman Old Style"/>
          <w:sz w:val="20"/>
          <w:szCs w:val="20"/>
        </w:rPr>
      </w:pPr>
      <w:r w:rsidRPr="004E1217">
        <w:rPr>
          <w:rFonts w:ascii="Bookman Old Style" w:hAnsi="Bookman Old Style"/>
          <w:sz w:val="20"/>
          <w:szCs w:val="20"/>
        </w:rPr>
        <w:t>ELDER INDIA BIOTECH LLP</w:t>
      </w:r>
    </w:p>
    <w:p w:rsidR="00666492" w:rsidRPr="004E1217" w:rsidRDefault="00666492" w:rsidP="004E1217">
      <w:pPr>
        <w:pStyle w:val="NoSpacing"/>
        <w:rPr>
          <w:rFonts w:ascii="Bookman Old Style" w:hAnsi="Bookman Old Style"/>
          <w:sz w:val="20"/>
          <w:szCs w:val="20"/>
        </w:rPr>
      </w:pPr>
      <w:r w:rsidRPr="004E1217">
        <w:rPr>
          <w:rFonts w:ascii="Bookman Old Style" w:hAnsi="Bookman Old Style"/>
          <w:sz w:val="20"/>
          <w:szCs w:val="20"/>
        </w:rPr>
        <w:t>JENOME BIOPHAR PVT. LTD</w:t>
      </w:r>
    </w:p>
    <w:p w:rsidR="00666492" w:rsidRPr="004E1217" w:rsidRDefault="00666492" w:rsidP="004E1217">
      <w:pPr>
        <w:pStyle w:val="NoSpacing"/>
        <w:rPr>
          <w:rFonts w:ascii="Bookman Old Style" w:hAnsi="Bookman Old Style"/>
          <w:sz w:val="20"/>
          <w:szCs w:val="20"/>
        </w:rPr>
      </w:pPr>
      <w:r w:rsidRPr="004E1217">
        <w:rPr>
          <w:rFonts w:ascii="Bookman Old Style" w:hAnsi="Bookman Old Style"/>
          <w:sz w:val="20"/>
          <w:szCs w:val="20"/>
        </w:rPr>
        <w:t>PROFESS HEALTH PRODUCTS PVT LTD</w:t>
      </w:r>
    </w:p>
    <w:p w:rsidR="00666492" w:rsidRPr="004E1217" w:rsidRDefault="00F02522" w:rsidP="004E1217">
      <w:pPr>
        <w:pStyle w:val="NoSpacing"/>
        <w:rPr>
          <w:rFonts w:ascii="Bookman Old Style" w:hAnsi="Bookman Old Style"/>
          <w:sz w:val="20"/>
          <w:szCs w:val="20"/>
        </w:rPr>
      </w:pPr>
      <w:proofErr w:type="gramStart"/>
      <w:r w:rsidRPr="004E1217">
        <w:rPr>
          <w:rFonts w:ascii="Bookman Old Style" w:hAnsi="Bookman Old Style"/>
          <w:sz w:val="20"/>
          <w:szCs w:val="20"/>
        </w:rPr>
        <w:t>ALENCURE BIOTECH PVT.</w:t>
      </w:r>
      <w:proofErr w:type="gramEnd"/>
      <w:r w:rsidRPr="004E1217">
        <w:rPr>
          <w:rFonts w:ascii="Bookman Old Style" w:hAnsi="Bookman Old Style"/>
          <w:sz w:val="20"/>
          <w:szCs w:val="20"/>
        </w:rPr>
        <w:t xml:space="preserve"> </w:t>
      </w:r>
      <w:proofErr w:type="gramStart"/>
      <w:r w:rsidRPr="004E1217">
        <w:rPr>
          <w:rFonts w:ascii="Bookman Old Style" w:hAnsi="Bookman Old Style"/>
          <w:sz w:val="20"/>
          <w:szCs w:val="20"/>
        </w:rPr>
        <w:t>LTD.</w:t>
      </w:r>
      <w:proofErr w:type="gramEnd"/>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TRICEPT LIFE SCIENCES</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TENOCIN PHARMACEUTICALS PRIVATE LIMITED</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M/S OM MEDICAL STORE</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MEERAJ HOMOEOPATHY</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TRICEPT LIFE SCIENCES</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ALDE MEDI IMPEX LTD</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NIMSAZ PHARMA PRIVATE LIMITED</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AVANCER LABS PVT LTD</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BOON CURE &amp; CARE PRIVATE LIMITED</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lastRenderedPageBreak/>
        <w:t>MEDICOM HEALTHCARE LIMITED</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VOLENTIS HEALTHCARE PRIVATE LIMITED</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M/s BIO MEDICAL PHARMA</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M/S ZANEKA PHARMACEUTICALS PVT.LTD</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POTIONMASTERS LIFEGAIN PRIVATE LIMITED</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SHRESHAY EXIM PRIVATE LIMITED</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ALDERON PHARMACEUTICAL PRIVATE LIMITED</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ADAMA MAKHTESHIM LTD</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ALLEVIATE</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VCARE PHARMA</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CYTOKON HEALTHCARE PRIVATE LIMITED</w:t>
      </w:r>
    </w:p>
    <w:p w:rsidR="00F02522" w:rsidRPr="004E1217" w:rsidRDefault="00F02522" w:rsidP="004E1217">
      <w:pPr>
        <w:pStyle w:val="NoSpacing"/>
        <w:rPr>
          <w:rFonts w:ascii="Bookman Old Style" w:hAnsi="Bookman Old Style"/>
          <w:sz w:val="20"/>
          <w:szCs w:val="20"/>
        </w:rPr>
      </w:pPr>
      <w:r w:rsidRPr="004E1217">
        <w:rPr>
          <w:rFonts w:ascii="Bookman Old Style" w:hAnsi="Bookman Old Style"/>
          <w:sz w:val="20"/>
          <w:szCs w:val="20"/>
        </w:rPr>
        <w:t>YESWIN CHEMICALS &amp; PHARMACEUTICALS PVT LTD</w:t>
      </w:r>
    </w:p>
    <w:p w:rsidR="00F02522" w:rsidRPr="004E1217" w:rsidRDefault="00E12824" w:rsidP="004E1217">
      <w:pPr>
        <w:pStyle w:val="NoSpacing"/>
        <w:rPr>
          <w:rFonts w:ascii="Bookman Old Style" w:hAnsi="Bookman Old Style"/>
          <w:sz w:val="20"/>
          <w:szCs w:val="20"/>
        </w:rPr>
      </w:pPr>
      <w:r w:rsidRPr="004E1217">
        <w:rPr>
          <w:rFonts w:ascii="Bookman Old Style" w:hAnsi="Bookman Old Style"/>
          <w:sz w:val="20"/>
          <w:szCs w:val="20"/>
        </w:rPr>
        <w:t>DEEP HEALTH CARE PRODUCTS</w:t>
      </w:r>
    </w:p>
    <w:p w:rsidR="00E12824" w:rsidRPr="004E1217" w:rsidRDefault="00E12824" w:rsidP="004E1217">
      <w:pPr>
        <w:pStyle w:val="NoSpacing"/>
        <w:rPr>
          <w:rFonts w:ascii="Bookman Old Style" w:hAnsi="Bookman Old Style"/>
          <w:sz w:val="20"/>
          <w:szCs w:val="20"/>
        </w:rPr>
      </w:pPr>
      <w:r w:rsidRPr="004E1217">
        <w:rPr>
          <w:rFonts w:ascii="Bookman Old Style" w:hAnsi="Bookman Old Style"/>
          <w:sz w:val="20"/>
          <w:szCs w:val="20"/>
        </w:rPr>
        <w:t>SHRESHAY EXIM PRIVATE LIMITED</w:t>
      </w:r>
    </w:p>
    <w:p w:rsidR="00E12824" w:rsidRPr="004E1217" w:rsidRDefault="00E12824" w:rsidP="004E1217">
      <w:pPr>
        <w:pStyle w:val="NoSpacing"/>
        <w:rPr>
          <w:rFonts w:ascii="Bookman Old Style" w:hAnsi="Bookman Old Style"/>
          <w:sz w:val="20"/>
          <w:szCs w:val="20"/>
        </w:rPr>
      </w:pPr>
      <w:r w:rsidRPr="004E1217">
        <w:rPr>
          <w:rFonts w:ascii="Bookman Old Style" w:hAnsi="Bookman Old Style"/>
          <w:sz w:val="20"/>
          <w:szCs w:val="20"/>
        </w:rPr>
        <w:t>ALDERON PHARMACEUTICAL PRIVATE LIMITED</w:t>
      </w:r>
    </w:p>
    <w:p w:rsidR="00E12824" w:rsidRPr="004E1217" w:rsidRDefault="002B10E4" w:rsidP="004E1217">
      <w:pPr>
        <w:pStyle w:val="NoSpacing"/>
        <w:rPr>
          <w:rFonts w:ascii="Bookman Old Style" w:hAnsi="Bookman Old Style"/>
          <w:sz w:val="20"/>
          <w:szCs w:val="20"/>
        </w:rPr>
      </w:pPr>
      <w:r w:rsidRPr="004E1217">
        <w:rPr>
          <w:rFonts w:ascii="Bookman Old Style" w:hAnsi="Bookman Old Style"/>
          <w:sz w:val="20"/>
          <w:szCs w:val="20"/>
        </w:rPr>
        <w:t>BIOGENE FORMULATIONS</w:t>
      </w:r>
    </w:p>
    <w:p w:rsidR="002B10E4" w:rsidRPr="004E1217" w:rsidRDefault="002B10E4" w:rsidP="004E1217">
      <w:pPr>
        <w:pStyle w:val="NoSpacing"/>
        <w:rPr>
          <w:rFonts w:ascii="Bookman Old Style" w:hAnsi="Bookman Old Style"/>
          <w:sz w:val="20"/>
          <w:szCs w:val="20"/>
        </w:rPr>
      </w:pPr>
      <w:r w:rsidRPr="004E1217">
        <w:rPr>
          <w:rFonts w:ascii="Bookman Old Style" w:hAnsi="Bookman Old Style"/>
          <w:sz w:val="20"/>
          <w:szCs w:val="20"/>
        </w:rPr>
        <w:t>OZIEL PHARMACEUTICALS PRIVATE LIMITD</w:t>
      </w:r>
    </w:p>
    <w:p w:rsidR="002B10E4" w:rsidRPr="004E1217" w:rsidRDefault="002B10E4" w:rsidP="004E1217">
      <w:pPr>
        <w:pStyle w:val="NoSpacing"/>
        <w:rPr>
          <w:rFonts w:ascii="Bookman Old Style" w:hAnsi="Bookman Old Style"/>
          <w:sz w:val="20"/>
          <w:szCs w:val="20"/>
        </w:rPr>
      </w:pPr>
      <w:r w:rsidRPr="004E1217">
        <w:rPr>
          <w:rFonts w:ascii="Bookman Old Style" w:hAnsi="Bookman Old Style"/>
          <w:sz w:val="20"/>
          <w:szCs w:val="20"/>
        </w:rPr>
        <w:t>BIO NUCLEUS PHARMACEUTICALS PRIVATE LIMITED</w:t>
      </w:r>
    </w:p>
    <w:p w:rsidR="002B10E4" w:rsidRPr="004E1217" w:rsidRDefault="002B10E4" w:rsidP="004E1217">
      <w:pPr>
        <w:pStyle w:val="NoSpacing"/>
        <w:rPr>
          <w:rFonts w:ascii="Bookman Old Style" w:hAnsi="Bookman Old Style"/>
          <w:sz w:val="20"/>
          <w:szCs w:val="20"/>
        </w:rPr>
      </w:pPr>
      <w:r w:rsidRPr="004E1217">
        <w:rPr>
          <w:rFonts w:ascii="Bookman Old Style" w:hAnsi="Bookman Old Style"/>
          <w:sz w:val="20"/>
          <w:szCs w:val="20"/>
        </w:rPr>
        <w:t>BASF AGRO B.V. ARNHEM (NL) FREIENBACH BRANCH</w:t>
      </w:r>
    </w:p>
    <w:p w:rsidR="002B10E4" w:rsidRPr="004E1217" w:rsidRDefault="002B10E4" w:rsidP="004E1217">
      <w:pPr>
        <w:pStyle w:val="NoSpacing"/>
        <w:rPr>
          <w:rFonts w:ascii="Bookman Old Style" w:hAnsi="Bookman Old Style"/>
          <w:sz w:val="20"/>
          <w:szCs w:val="20"/>
        </w:rPr>
      </w:pPr>
      <w:r w:rsidRPr="004E1217">
        <w:rPr>
          <w:rFonts w:ascii="Bookman Old Style" w:hAnsi="Bookman Old Style"/>
          <w:sz w:val="20"/>
          <w:szCs w:val="20"/>
        </w:rPr>
        <w:t xml:space="preserve">395819 UJJWAL DALMIA </w:t>
      </w:r>
    </w:p>
    <w:p w:rsidR="002B10E4" w:rsidRPr="004E1217" w:rsidRDefault="002B10E4" w:rsidP="004E1217">
      <w:pPr>
        <w:pStyle w:val="NoSpacing"/>
        <w:rPr>
          <w:rFonts w:ascii="Bookman Old Style" w:hAnsi="Bookman Old Style"/>
          <w:sz w:val="20"/>
          <w:szCs w:val="20"/>
        </w:rPr>
      </w:pPr>
      <w:r w:rsidRPr="004E1217">
        <w:rPr>
          <w:rFonts w:ascii="Bookman Old Style" w:hAnsi="Bookman Old Style"/>
          <w:sz w:val="20"/>
          <w:szCs w:val="20"/>
        </w:rPr>
        <w:t>FIBOVIL PHARMACEUTICALS</w:t>
      </w:r>
    </w:p>
    <w:p w:rsidR="002B10E4" w:rsidRPr="004E1217" w:rsidRDefault="00D6393B" w:rsidP="004E1217">
      <w:pPr>
        <w:pStyle w:val="NoSpacing"/>
        <w:rPr>
          <w:rFonts w:ascii="Bookman Old Style" w:hAnsi="Bookman Old Style"/>
          <w:sz w:val="20"/>
          <w:szCs w:val="20"/>
        </w:rPr>
      </w:pPr>
      <w:r w:rsidRPr="004E1217">
        <w:rPr>
          <w:rFonts w:ascii="Bookman Old Style" w:hAnsi="Bookman Old Style"/>
          <w:sz w:val="20"/>
          <w:szCs w:val="20"/>
        </w:rPr>
        <w:t>GURU KIRPA PRODUCTS</w:t>
      </w:r>
    </w:p>
    <w:p w:rsidR="00D6393B" w:rsidRPr="004E1217" w:rsidRDefault="00D6393B" w:rsidP="004E1217">
      <w:pPr>
        <w:pStyle w:val="NoSpacing"/>
        <w:rPr>
          <w:rFonts w:ascii="Bookman Old Style" w:hAnsi="Bookman Old Style"/>
          <w:sz w:val="20"/>
          <w:szCs w:val="20"/>
        </w:rPr>
      </w:pPr>
      <w:r w:rsidRPr="004E1217">
        <w:rPr>
          <w:rFonts w:ascii="Bookman Old Style" w:hAnsi="Bookman Old Style"/>
          <w:sz w:val="20"/>
          <w:szCs w:val="20"/>
        </w:rPr>
        <w:t>LPV BEBYMIL INTERNATIONAL PRIVATE LIMITED</w:t>
      </w:r>
    </w:p>
    <w:p w:rsidR="00D6393B" w:rsidRPr="004E1217" w:rsidRDefault="00D6393B" w:rsidP="004E1217">
      <w:pPr>
        <w:pStyle w:val="NoSpacing"/>
        <w:rPr>
          <w:rFonts w:ascii="Bookman Old Style" w:hAnsi="Bookman Old Style"/>
          <w:sz w:val="20"/>
          <w:szCs w:val="20"/>
        </w:rPr>
      </w:pPr>
      <w:r w:rsidRPr="004E1217">
        <w:rPr>
          <w:rFonts w:ascii="Bookman Old Style" w:hAnsi="Bookman Old Style"/>
          <w:sz w:val="20"/>
          <w:szCs w:val="20"/>
        </w:rPr>
        <w:t>SUMAN BIO PHARMACEUTICALS</w:t>
      </w:r>
    </w:p>
    <w:p w:rsidR="00D6393B" w:rsidRPr="004E1217" w:rsidRDefault="00D6393B" w:rsidP="004E1217">
      <w:pPr>
        <w:pStyle w:val="NoSpacing"/>
        <w:rPr>
          <w:rFonts w:ascii="Bookman Old Style" w:hAnsi="Bookman Old Style"/>
          <w:sz w:val="20"/>
          <w:szCs w:val="20"/>
        </w:rPr>
      </w:pPr>
      <w:proofErr w:type="gramStart"/>
      <w:r w:rsidRPr="004E1217">
        <w:rPr>
          <w:rFonts w:ascii="Bookman Old Style" w:hAnsi="Bookman Old Style"/>
          <w:sz w:val="20"/>
          <w:szCs w:val="20"/>
        </w:rPr>
        <w:t>GOYAL HERBALS PVT.</w:t>
      </w:r>
      <w:proofErr w:type="gramEnd"/>
      <w:r w:rsidRPr="004E1217">
        <w:rPr>
          <w:rFonts w:ascii="Bookman Old Style" w:hAnsi="Bookman Old Style"/>
          <w:sz w:val="20"/>
          <w:szCs w:val="20"/>
        </w:rPr>
        <w:t xml:space="preserve"> LTD</w:t>
      </w:r>
    </w:p>
    <w:p w:rsidR="00D6393B" w:rsidRPr="004E1217" w:rsidRDefault="00D6393B" w:rsidP="004E1217">
      <w:pPr>
        <w:pStyle w:val="NoSpacing"/>
        <w:rPr>
          <w:rFonts w:ascii="Bookman Old Style" w:hAnsi="Bookman Old Style"/>
          <w:sz w:val="20"/>
          <w:szCs w:val="20"/>
        </w:rPr>
      </w:pPr>
      <w:r w:rsidRPr="004E1217">
        <w:rPr>
          <w:rFonts w:ascii="Bookman Old Style" w:hAnsi="Bookman Old Style"/>
          <w:sz w:val="20"/>
          <w:szCs w:val="20"/>
        </w:rPr>
        <w:t>SENVION BIOTECH</w:t>
      </w:r>
    </w:p>
    <w:p w:rsidR="00D6393B" w:rsidRPr="004E1217" w:rsidRDefault="00D6393B" w:rsidP="004E1217">
      <w:pPr>
        <w:pStyle w:val="NoSpacing"/>
        <w:rPr>
          <w:rFonts w:ascii="Bookman Old Style" w:hAnsi="Bookman Old Style"/>
          <w:sz w:val="20"/>
          <w:szCs w:val="20"/>
        </w:rPr>
      </w:pPr>
      <w:r w:rsidRPr="004E1217">
        <w:rPr>
          <w:rFonts w:ascii="Bookman Old Style" w:hAnsi="Bookman Old Style"/>
          <w:sz w:val="20"/>
          <w:szCs w:val="20"/>
        </w:rPr>
        <w:t>HEALTH RAKSHAK</w:t>
      </w:r>
    </w:p>
    <w:p w:rsidR="00D6393B" w:rsidRPr="004E1217" w:rsidRDefault="00D6393B" w:rsidP="004E1217">
      <w:pPr>
        <w:pStyle w:val="NoSpacing"/>
        <w:rPr>
          <w:rFonts w:ascii="Bookman Old Style" w:hAnsi="Bookman Old Style"/>
          <w:sz w:val="20"/>
          <w:szCs w:val="20"/>
        </w:rPr>
      </w:pPr>
      <w:proofErr w:type="gramStart"/>
      <w:r w:rsidRPr="004E1217">
        <w:rPr>
          <w:rFonts w:ascii="Bookman Old Style" w:hAnsi="Bookman Old Style"/>
          <w:sz w:val="20"/>
          <w:szCs w:val="20"/>
        </w:rPr>
        <w:t>PEACEAA FORMULATION PVT.</w:t>
      </w:r>
      <w:proofErr w:type="gramEnd"/>
      <w:r w:rsidRPr="004E1217">
        <w:rPr>
          <w:rFonts w:ascii="Bookman Old Style" w:hAnsi="Bookman Old Style"/>
          <w:sz w:val="20"/>
          <w:szCs w:val="20"/>
        </w:rPr>
        <w:t xml:space="preserve"> LTD</w:t>
      </w:r>
    </w:p>
    <w:p w:rsidR="00D6393B" w:rsidRPr="004E1217" w:rsidRDefault="00D6393B" w:rsidP="004E1217">
      <w:pPr>
        <w:pStyle w:val="NoSpacing"/>
        <w:rPr>
          <w:rFonts w:ascii="Bookman Old Style" w:hAnsi="Bookman Old Style"/>
          <w:sz w:val="20"/>
          <w:szCs w:val="20"/>
        </w:rPr>
      </w:pPr>
      <w:r w:rsidRPr="004E1217">
        <w:rPr>
          <w:rFonts w:ascii="Bookman Old Style" w:hAnsi="Bookman Old Style"/>
          <w:sz w:val="20"/>
          <w:szCs w:val="20"/>
        </w:rPr>
        <w:t xml:space="preserve">VARMED PHARMA PVT. LTD </w:t>
      </w:r>
    </w:p>
    <w:p w:rsidR="00FD4F76" w:rsidRPr="004E1217" w:rsidRDefault="00FD4F76" w:rsidP="004E1217">
      <w:pPr>
        <w:pStyle w:val="NoSpacing"/>
        <w:rPr>
          <w:rFonts w:ascii="Bookman Old Style" w:hAnsi="Bookman Old Style"/>
          <w:sz w:val="20"/>
          <w:szCs w:val="20"/>
        </w:rPr>
      </w:pPr>
      <w:r w:rsidRPr="004E1217">
        <w:rPr>
          <w:rFonts w:ascii="Bookman Old Style" w:hAnsi="Bookman Old Style"/>
          <w:sz w:val="20"/>
          <w:szCs w:val="20"/>
        </w:rPr>
        <w:t>AXA PARENTERALS LTD</w:t>
      </w:r>
    </w:p>
    <w:p w:rsidR="00FD4F76" w:rsidRPr="004E1217" w:rsidRDefault="00FD4F76" w:rsidP="004E1217">
      <w:pPr>
        <w:pStyle w:val="NoSpacing"/>
        <w:rPr>
          <w:rFonts w:ascii="Bookman Old Style" w:hAnsi="Bookman Old Style"/>
          <w:sz w:val="20"/>
          <w:szCs w:val="20"/>
        </w:rPr>
      </w:pPr>
      <w:proofErr w:type="gramStart"/>
      <w:r w:rsidRPr="004E1217">
        <w:rPr>
          <w:rFonts w:ascii="Bookman Old Style" w:hAnsi="Bookman Old Style"/>
          <w:sz w:val="20"/>
          <w:szCs w:val="20"/>
        </w:rPr>
        <w:t>PEACEAA FORMULATION PVT.</w:t>
      </w:r>
      <w:proofErr w:type="gramEnd"/>
      <w:r w:rsidRPr="004E1217">
        <w:rPr>
          <w:rFonts w:ascii="Bookman Old Style" w:hAnsi="Bookman Old Style"/>
          <w:sz w:val="20"/>
          <w:szCs w:val="20"/>
        </w:rPr>
        <w:t xml:space="preserve"> LTD</w:t>
      </w:r>
    </w:p>
    <w:p w:rsidR="00FD4F76" w:rsidRPr="004E1217" w:rsidRDefault="00FD4F76" w:rsidP="004E1217">
      <w:pPr>
        <w:pStyle w:val="NoSpacing"/>
        <w:rPr>
          <w:rFonts w:ascii="Bookman Old Style" w:hAnsi="Bookman Old Style"/>
          <w:sz w:val="20"/>
          <w:szCs w:val="20"/>
        </w:rPr>
      </w:pPr>
      <w:r w:rsidRPr="004E1217">
        <w:rPr>
          <w:rFonts w:ascii="Bookman Old Style" w:hAnsi="Bookman Old Style"/>
          <w:sz w:val="20"/>
          <w:szCs w:val="20"/>
        </w:rPr>
        <w:t>M/S VARMED PHARMA PVT. LTD</w:t>
      </w:r>
    </w:p>
    <w:p w:rsidR="00FD4F76" w:rsidRPr="004E1217" w:rsidRDefault="00FD4F76" w:rsidP="004E1217">
      <w:pPr>
        <w:pStyle w:val="NoSpacing"/>
        <w:rPr>
          <w:rFonts w:ascii="Bookman Old Style" w:hAnsi="Bookman Old Style"/>
          <w:sz w:val="20"/>
          <w:szCs w:val="20"/>
        </w:rPr>
      </w:pPr>
      <w:r w:rsidRPr="004E1217">
        <w:rPr>
          <w:rFonts w:ascii="Bookman Old Style" w:hAnsi="Bookman Old Style"/>
          <w:sz w:val="20"/>
          <w:szCs w:val="20"/>
        </w:rPr>
        <w:t>M/S G.S. VET PHARMA</w:t>
      </w:r>
    </w:p>
    <w:p w:rsidR="00FD4F76" w:rsidRPr="004E1217" w:rsidRDefault="004322B4" w:rsidP="004E1217">
      <w:pPr>
        <w:pStyle w:val="NoSpacing"/>
        <w:rPr>
          <w:rFonts w:ascii="Bookman Old Style" w:hAnsi="Bookman Old Style"/>
          <w:sz w:val="20"/>
          <w:szCs w:val="20"/>
        </w:rPr>
      </w:pPr>
      <w:proofErr w:type="gramStart"/>
      <w:r w:rsidRPr="004E1217">
        <w:rPr>
          <w:rFonts w:ascii="Bookman Old Style" w:hAnsi="Bookman Old Style"/>
          <w:sz w:val="20"/>
          <w:szCs w:val="20"/>
        </w:rPr>
        <w:t>HERCULES NUTRA PVT.</w:t>
      </w:r>
      <w:proofErr w:type="gramEnd"/>
      <w:r w:rsidRPr="004E1217">
        <w:rPr>
          <w:rFonts w:ascii="Bookman Old Style" w:hAnsi="Bookman Old Style"/>
          <w:sz w:val="20"/>
          <w:szCs w:val="20"/>
        </w:rPr>
        <w:t xml:space="preserve"> LTD</w:t>
      </w:r>
    </w:p>
    <w:p w:rsidR="004322B4" w:rsidRPr="004E1217" w:rsidRDefault="00EA3263" w:rsidP="004E1217">
      <w:pPr>
        <w:pStyle w:val="NoSpacing"/>
        <w:rPr>
          <w:rFonts w:ascii="Bookman Old Style" w:hAnsi="Bookman Old Style"/>
          <w:sz w:val="20"/>
          <w:szCs w:val="20"/>
        </w:rPr>
      </w:pPr>
      <w:r w:rsidRPr="004E1217">
        <w:rPr>
          <w:rFonts w:ascii="Bookman Old Style" w:hAnsi="Bookman Old Style"/>
          <w:sz w:val="20"/>
          <w:szCs w:val="20"/>
        </w:rPr>
        <w:t>OBSURGE BIOTECH LIMITED</w:t>
      </w:r>
    </w:p>
    <w:p w:rsidR="00EA3263" w:rsidRPr="004E1217" w:rsidRDefault="00EA3263" w:rsidP="004E1217">
      <w:pPr>
        <w:pStyle w:val="NoSpacing"/>
        <w:rPr>
          <w:rFonts w:ascii="Bookman Old Style" w:hAnsi="Bookman Old Style"/>
          <w:sz w:val="20"/>
          <w:szCs w:val="20"/>
        </w:rPr>
      </w:pPr>
      <w:proofErr w:type="gramStart"/>
      <w:r w:rsidRPr="004E1217">
        <w:rPr>
          <w:rFonts w:ascii="Bookman Old Style" w:hAnsi="Bookman Old Style"/>
          <w:sz w:val="20"/>
          <w:szCs w:val="20"/>
        </w:rPr>
        <w:t>HERCULES NUTRA PVT.</w:t>
      </w:r>
      <w:proofErr w:type="gramEnd"/>
      <w:r w:rsidRPr="004E1217">
        <w:rPr>
          <w:rFonts w:ascii="Bookman Old Style" w:hAnsi="Bookman Old Style"/>
          <w:sz w:val="20"/>
          <w:szCs w:val="20"/>
        </w:rPr>
        <w:t xml:space="preserve"> LTD</w:t>
      </w:r>
    </w:p>
    <w:p w:rsidR="00EA3263" w:rsidRPr="004E1217" w:rsidRDefault="00EA3263" w:rsidP="004E1217">
      <w:pPr>
        <w:pStyle w:val="NoSpacing"/>
        <w:rPr>
          <w:rFonts w:ascii="Bookman Old Style" w:hAnsi="Bookman Old Style"/>
          <w:sz w:val="20"/>
          <w:szCs w:val="20"/>
        </w:rPr>
      </w:pPr>
      <w:r w:rsidRPr="004E1217">
        <w:rPr>
          <w:rFonts w:ascii="Bookman Old Style" w:hAnsi="Bookman Old Style"/>
          <w:sz w:val="20"/>
          <w:szCs w:val="20"/>
        </w:rPr>
        <w:t>MY ESYLIFE SOLUTON</w:t>
      </w:r>
    </w:p>
    <w:p w:rsidR="00EA3263" w:rsidRPr="004E1217" w:rsidRDefault="00EA3263" w:rsidP="004E1217">
      <w:pPr>
        <w:pStyle w:val="NoSpacing"/>
        <w:rPr>
          <w:rFonts w:ascii="Bookman Old Style" w:hAnsi="Bookman Old Style"/>
          <w:sz w:val="20"/>
          <w:szCs w:val="20"/>
        </w:rPr>
      </w:pPr>
      <w:r w:rsidRPr="004E1217">
        <w:rPr>
          <w:rFonts w:ascii="Bookman Old Style" w:hAnsi="Bookman Old Style"/>
          <w:sz w:val="20"/>
          <w:szCs w:val="20"/>
        </w:rPr>
        <w:t>BIOGENE FORMULATIONS</w:t>
      </w:r>
    </w:p>
    <w:p w:rsidR="00EA3263" w:rsidRPr="004E1217" w:rsidRDefault="00EA3263" w:rsidP="004E1217">
      <w:pPr>
        <w:pStyle w:val="NoSpacing"/>
        <w:rPr>
          <w:rFonts w:ascii="Bookman Old Style" w:hAnsi="Bookman Old Style"/>
          <w:sz w:val="20"/>
          <w:szCs w:val="20"/>
        </w:rPr>
      </w:pPr>
      <w:r w:rsidRPr="004E1217">
        <w:rPr>
          <w:rFonts w:ascii="Bookman Old Style" w:hAnsi="Bookman Old Style"/>
          <w:sz w:val="20"/>
          <w:szCs w:val="20"/>
        </w:rPr>
        <w:t>RELIGIOUS REMEDIES PVT LTD</w:t>
      </w:r>
    </w:p>
    <w:p w:rsidR="00EA3263" w:rsidRPr="004E1217" w:rsidRDefault="00EA3263" w:rsidP="004E1217">
      <w:pPr>
        <w:pStyle w:val="NoSpacing"/>
        <w:rPr>
          <w:rFonts w:ascii="Bookman Old Style" w:hAnsi="Bookman Old Style"/>
          <w:sz w:val="20"/>
          <w:szCs w:val="20"/>
        </w:rPr>
      </w:pPr>
      <w:r w:rsidRPr="004E1217">
        <w:rPr>
          <w:rFonts w:ascii="Bookman Old Style" w:hAnsi="Bookman Old Style"/>
          <w:sz w:val="20"/>
          <w:szCs w:val="20"/>
        </w:rPr>
        <w:t>RAVENBHEL PHARMACEUTICALS PRIVATE LIMITED</w:t>
      </w:r>
    </w:p>
    <w:p w:rsidR="00EA3263" w:rsidRPr="004E1217" w:rsidRDefault="00EA3263" w:rsidP="004E1217">
      <w:pPr>
        <w:pStyle w:val="NoSpacing"/>
        <w:rPr>
          <w:rFonts w:ascii="Bookman Old Style" w:hAnsi="Bookman Old Style"/>
          <w:sz w:val="20"/>
          <w:szCs w:val="20"/>
        </w:rPr>
      </w:pPr>
      <w:r w:rsidRPr="004E1217">
        <w:rPr>
          <w:rFonts w:ascii="Bookman Old Style" w:hAnsi="Bookman Old Style"/>
          <w:sz w:val="20"/>
          <w:szCs w:val="20"/>
        </w:rPr>
        <w:t>MAKEASY GLOBAL LLP</w:t>
      </w:r>
    </w:p>
    <w:p w:rsidR="00EA3263" w:rsidRPr="004E1217" w:rsidRDefault="00EA3263" w:rsidP="004E1217">
      <w:pPr>
        <w:pStyle w:val="NoSpacing"/>
        <w:rPr>
          <w:rFonts w:ascii="Bookman Old Style" w:hAnsi="Bookman Old Style"/>
          <w:sz w:val="20"/>
          <w:szCs w:val="20"/>
        </w:rPr>
      </w:pPr>
      <w:proofErr w:type="gramStart"/>
      <w:r w:rsidRPr="004E1217">
        <w:rPr>
          <w:rFonts w:ascii="Bookman Old Style" w:hAnsi="Bookman Old Style"/>
          <w:sz w:val="20"/>
          <w:szCs w:val="20"/>
        </w:rPr>
        <w:t>INVIG HEALTHCARE PVT.</w:t>
      </w:r>
      <w:proofErr w:type="gramEnd"/>
      <w:r w:rsidRPr="004E1217">
        <w:rPr>
          <w:rFonts w:ascii="Bookman Old Style" w:hAnsi="Bookman Old Style"/>
          <w:sz w:val="20"/>
          <w:szCs w:val="20"/>
        </w:rPr>
        <w:t xml:space="preserve"> </w:t>
      </w:r>
      <w:proofErr w:type="gramStart"/>
      <w:r w:rsidRPr="004E1217">
        <w:rPr>
          <w:rFonts w:ascii="Bookman Old Style" w:hAnsi="Bookman Old Style"/>
          <w:sz w:val="20"/>
          <w:szCs w:val="20"/>
        </w:rPr>
        <w:t>LTD.</w:t>
      </w:r>
      <w:proofErr w:type="gramEnd"/>
    </w:p>
    <w:p w:rsidR="00EA3263" w:rsidRPr="004E1217" w:rsidRDefault="00EA3263" w:rsidP="004E1217">
      <w:pPr>
        <w:pStyle w:val="NoSpacing"/>
        <w:rPr>
          <w:rFonts w:ascii="Bookman Old Style" w:hAnsi="Bookman Old Style"/>
          <w:sz w:val="20"/>
          <w:szCs w:val="20"/>
        </w:rPr>
      </w:pPr>
      <w:r w:rsidRPr="004E1217">
        <w:rPr>
          <w:rFonts w:ascii="Bookman Old Style" w:hAnsi="Bookman Old Style"/>
          <w:sz w:val="20"/>
          <w:szCs w:val="20"/>
        </w:rPr>
        <w:t>DARRICK INSECTICIDES LTD</w:t>
      </w:r>
    </w:p>
    <w:p w:rsidR="00EA3263" w:rsidRPr="004E1217" w:rsidRDefault="00EA3263" w:rsidP="004E1217">
      <w:pPr>
        <w:pStyle w:val="NoSpacing"/>
        <w:rPr>
          <w:rFonts w:ascii="Bookman Old Style" w:hAnsi="Bookman Old Style"/>
          <w:sz w:val="20"/>
          <w:szCs w:val="20"/>
        </w:rPr>
      </w:pPr>
      <w:r w:rsidRPr="004E1217">
        <w:rPr>
          <w:rFonts w:ascii="Bookman Old Style" w:hAnsi="Bookman Old Style"/>
          <w:sz w:val="20"/>
          <w:szCs w:val="20"/>
        </w:rPr>
        <w:t>BEST AGROCHEM PVT.LTD</w:t>
      </w:r>
    </w:p>
    <w:p w:rsidR="00EA3263" w:rsidRPr="004E1217" w:rsidRDefault="00EA3263" w:rsidP="004E1217">
      <w:pPr>
        <w:pStyle w:val="NoSpacing"/>
        <w:rPr>
          <w:rFonts w:ascii="Bookman Old Style" w:hAnsi="Bookman Old Style"/>
          <w:sz w:val="20"/>
          <w:szCs w:val="20"/>
        </w:rPr>
      </w:pPr>
      <w:r w:rsidRPr="004E1217">
        <w:rPr>
          <w:rFonts w:ascii="Bookman Old Style" w:hAnsi="Bookman Old Style"/>
          <w:sz w:val="20"/>
          <w:szCs w:val="20"/>
        </w:rPr>
        <w:t>CAREUS PHARMACEUTICAL PRIVATE LIMITED</w:t>
      </w:r>
    </w:p>
    <w:p w:rsidR="00EA3263" w:rsidRPr="004E1217" w:rsidRDefault="00EA3263" w:rsidP="004E1217">
      <w:pPr>
        <w:pStyle w:val="NoSpacing"/>
        <w:rPr>
          <w:rFonts w:ascii="Bookman Old Style" w:hAnsi="Bookman Old Style"/>
          <w:sz w:val="20"/>
          <w:szCs w:val="20"/>
        </w:rPr>
      </w:pPr>
      <w:proofErr w:type="gramStart"/>
      <w:r w:rsidRPr="004E1217">
        <w:rPr>
          <w:rFonts w:ascii="Bookman Old Style" w:hAnsi="Bookman Old Style"/>
          <w:sz w:val="20"/>
          <w:szCs w:val="20"/>
        </w:rPr>
        <w:t>MD BIOCOALS PVT.</w:t>
      </w:r>
      <w:proofErr w:type="gramEnd"/>
      <w:r w:rsidRPr="004E1217">
        <w:rPr>
          <w:rFonts w:ascii="Bookman Old Style" w:hAnsi="Bookman Old Style"/>
          <w:sz w:val="20"/>
          <w:szCs w:val="20"/>
        </w:rPr>
        <w:t xml:space="preserve"> LTD</w:t>
      </w:r>
    </w:p>
    <w:p w:rsidR="00EA3263" w:rsidRPr="004E1217" w:rsidRDefault="00EA3263" w:rsidP="004E1217">
      <w:pPr>
        <w:pStyle w:val="NoSpacing"/>
        <w:rPr>
          <w:rFonts w:ascii="Bookman Old Style" w:hAnsi="Bookman Old Style"/>
          <w:sz w:val="20"/>
          <w:szCs w:val="20"/>
        </w:rPr>
      </w:pPr>
      <w:r w:rsidRPr="004E1217">
        <w:rPr>
          <w:rFonts w:ascii="Bookman Old Style" w:hAnsi="Bookman Old Style"/>
          <w:sz w:val="20"/>
          <w:szCs w:val="20"/>
        </w:rPr>
        <w:t>SIGNOCEA LABS</w:t>
      </w:r>
    </w:p>
    <w:p w:rsidR="00EA3263" w:rsidRPr="004E1217" w:rsidRDefault="00EA3263" w:rsidP="004E1217">
      <w:pPr>
        <w:pStyle w:val="NoSpacing"/>
        <w:rPr>
          <w:rFonts w:ascii="Bookman Old Style" w:hAnsi="Bookman Old Style"/>
          <w:sz w:val="20"/>
          <w:szCs w:val="20"/>
        </w:rPr>
      </w:pPr>
      <w:r w:rsidRPr="004E1217">
        <w:rPr>
          <w:rFonts w:ascii="Bookman Old Style" w:hAnsi="Bookman Old Style"/>
          <w:sz w:val="20"/>
          <w:szCs w:val="20"/>
        </w:rPr>
        <w:t>MACMILLON PHARMACEUTICALS</w:t>
      </w:r>
    </w:p>
    <w:p w:rsidR="00EA3263" w:rsidRPr="004E1217" w:rsidRDefault="00EA3263" w:rsidP="004E1217">
      <w:pPr>
        <w:pStyle w:val="NoSpacing"/>
        <w:rPr>
          <w:rFonts w:ascii="Bookman Old Style" w:hAnsi="Bookman Old Style"/>
          <w:sz w:val="20"/>
          <w:szCs w:val="20"/>
        </w:rPr>
      </w:pPr>
      <w:r w:rsidRPr="004E1217">
        <w:rPr>
          <w:rFonts w:ascii="Bookman Old Style" w:hAnsi="Bookman Old Style"/>
          <w:sz w:val="20"/>
          <w:szCs w:val="20"/>
        </w:rPr>
        <w:t>M/S CGH GROUP</w:t>
      </w:r>
    </w:p>
    <w:p w:rsidR="00EA3263" w:rsidRPr="004E1217" w:rsidRDefault="00EA3263" w:rsidP="004E1217">
      <w:pPr>
        <w:pStyle w:val="NoSpacing"/>
        <w:rPr>
          <w:rFonts w:ascii="Bookman Old Style" w:hAnsi="Bookman Old Style"/>
          <w:sz w:val="20"/>
          <w:szCs w:val="20"/>
        </w:rPr>
      </w:pPr>
      <w:r w:rsidRPr="004E1217">
        <w:rPr>
          <w:rFonts w:ascii="Bookman Old Style" w:hAnsi="Bookman Old Style"/>
          <w:sz w:val="20"/>
          <w:szCs w:val="20"/>
        </w:rPr>
        <w:t>M/S. FEEL EASY</w:t>
      </w:r>
    </w:p>
    <w:p w:rsidR="00EA3263" w:rsidRPr="004E1217" w:rsidRDefault="00EA3263" w:rsidP="004E1217">
      <w:pPr>
        <w:pStyle w:val="NoSpacing"/>
        <w:rPr>
          <w:rFonts w:ascii="Bookman Old Style" w:hAnsi="Bookman Old Style"/>
          <w:sz w:val="20"/>
          <w:szCs w:val="20"/>
        </w:rPr>
      </w:pPr>
      <w:proofErr w:type="gramStart"/>
      <w:r w:rsidRPr="004E1217">
        <w:rPr>
          <w:rFonts w:ascii="Bookman Old Style" w:hAnsi="Bookman Old Style"/>
          <w:sz w:val="20"/>
          <w:szCs w:val="20"/>
        </w:rPr>
        <w:t>CROP CHEMICALS INDIA PVT.</w:t>
      </w:r>
      <w:proofErr w:type="gramEnd"/>
      <w:r w:rsidRPr="004E1217">
        <w:rPr>
          <w:rFonts w:ascii="Bookman Old Style" w:hAnsi="Bookman Old Style"/>
          <w:sz w:val="20"/>
          <w:szCs w:val="20"/>
        </w:rPr>
        <w:t xml:space="preserve"> </w:t>
      </w:r>
      <w:proofErr w:type="gramStart"/>
      <w:r w:rsidRPr="004E1217">
        <w:rPr>
          <w:rFonts w:ascii="Bookman Old Style" w:hAnsi="Bookman Old Style"/>
          <w:sz w:val="20"/>
          <w:szCs w:val="20"/>
        </w:rPr>
        <w:t>LTD.</w:t>
      </w:r>
      <w:proofErr w:type="gramEnd"/>
    </w:p>
    <w:p w:rsidR="00EA3263" w:rsidRPr="004E1217" w:rsidRDefault="00EA3263" w:rsidP="004E1217">
      <w:pPr>
        <w:pStyle w:val="NoSpacing"/>
        <w:rPr>
          <w:rFonts w:ascii="Bookman Old Style" w:hAnsi="Bookman Old Style"/>
          <w:sz w:val="20"/>
          <w:szCs w:val="20"/>
        </w:rPr>
      </w:pPr>
      <w:r w:rsidRPr="004E1217">
        <w:rPr>
          <w:rFonts w:ascii="Bookman Old Style" w:hAnsi="Bookman Old Style"/>
          <w:sz w:val="20"/>
          <w:szCs w:val="20"/>
        </w:rPr>
        <w:t>PT KINO INDONESIA TBK</w:t>
      </w:r>
    </w:p>
    <w:p w:rsidR="00EA3263" w:rsidRPr="004E1217" w:rsidRDefault="002B2D24" w:rsidP="004E1217">
      <w:pPr>
        <w:pStyle w:val="NoSpacing"/>
        <w:rPr>
          <w:rFonts w:ascii="Bookman Old Style" w:hAnsi="Bookman Old Style"/>
          <w:sz w:val="20"/>
          <w:szCs w:val="20"/>
        </w:rPr>
      </w:pPr>
      <w:r w:rsidRPr="004E1217">
        <w:rPr>
          <w:rFonts w:ascii="Bookman Old Style" w:hAnsi="Bookman Old Style"/>
          <w:sz w:val="20"/>
          <w:szCs w:val="20"/>
        </w:rPr>
        <w:t>M/S. NEO DRUG FORMULATIONS</w:t>
      </w:r>
    </w:p>
    <w:p w:rsidR="002B2D24" w:rsidRPr="004E1217" w:rsidRDefault="002B2D24" w:rsidP="004E1217">
      <w:pPr>
        <w:pStyle w:val="NoSpacing"/>
        <w:rPr>
          <w:rFonts w:ascii="Bookman Old Style" w:hAnsi="Bookman Old Style"/>
          <w:sz w:val="20"/>
          <w:szCs w:val="20"/>
        </w:rPr>
      </w:pPr>
      <w:r w:rsidRPr="004E1217">
        <w:rPr>
          <w:rFonts w:ascii="Bookman Old Style" w:hAnsi="Bookman Old Style"/>
          <w:sz w:val="20"/>
          <w:szCs w:val="20"/>
        </w:rPr>
        <w:t>CELL BIOTICS</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M/S. NEO DRUG FORMULATIONS</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lastRenderedPageBreak/>
        <w:t>MACARTY PHARMACEUTICALS</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KAMAL CHEMICAL WORKS</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ROOP CHAND AND SONS</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LIVEALL LIFE SCIENCE PRIVATE LIMITED</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MEDIART LIFESCIENCES PVT. LTD</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SPARK HEALTHCARE PVT.LTD</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ELDER PHARMACIA LLP</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 xml:space="preserve">TOTA RAM </w:t>
      </w:r>
      <w:proofErr w:type="spellStart"/>
      <w:r w:rsidRPr="004E1217">
        <w:rPr>
          <w:rFonts w:ascii="Bookman Old Style" w:hAnsi="Bookman Old Style"/>
          <w:sz w:val="20"/>
          <w:szCs w:val="20"/>
        </w:rPr>
        <w:t>RAM</w:t>
      </w:r>
      <w:proofErr w:type="spellEnd"/>
      <w:r w:rsidRPr="004E1217">
        <w:rPr>
          <w:rFonts w:ascii="Bookman Old Style" w:hAnsi="Bookman Old Style"/>
          <w:sz w:val="20"/>
          <w:szCs w:val="20"/>
        </w:rPr>
        <w:t xml:space="preserve"> KISHORE</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DR KUMAR SKIN &amp; COSMETIC CLINIC</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SPEED &amp; POWER ZONE</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CATL FINANCIAL SERVICES</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UNISPORTS NUTRITION</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BAXALTA INCORPORATED</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THE DDROPS COMPANY INC</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AQUILA LIFE SCIENCES PVT LTD</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TELEONE CONSUMERS PRODUCT PRIVATE LIMITED</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AKUMS DRUGS &amp; PHARMACEUTICALS LIMITED</w:t>
      </w:r>
    </w:p>
    <w:p w:rsidR="002E35A1" w:rsidRPr="004E1217" w:rsidRDefault="002E35A1" w:rsidP="004E1217">
      <w:pPr>
        <w:pStyle w:val="NoSpacing"/>
        <w:rPr>
          <w:rFonts w:ascii="Bookman Old Style" w:hAnsi="Bookman Old Style"/>
          <w:sz w:val="20"/>
          <w:szCs w:val="20"/>
        </w:rPr>
      </w:pPr>
      <w:r w:rsidRPr="004E1217">
        <w:rPr>
          <w:rFonts w:ascii="Bookman Old Style" w:hAnsi="Bookman Old Style"/>
          <w:sz w:val="20"/>
          <w:szCs w:val="20"/>
        </w:rPr>
        <w:t>BIOKIND PHARMA PVT. LTD</w:t>
      </w:r>
    </w:p>
    <w:p w:rsidR="002E35A1" w:rsidRPr="004E1217" w:rsidRDefault="00DE0351" w:rsidP="004E1217">
      <w:pPr>
        <w:pStyle w:val="NoSpacing"/>
        <w:rPr>
          <w:rFonts w:ascii="Bookman Old Style" w:hAnsi="Bookman Old Style"/>
          <w:sz w:val="20"/>
          <w:szCs w:val="20"/>
        </w:rPr>
      </w:pPr>
      <w:r w:rsidRPr="004E1217">
        <w:rPr>
          <w:rFonts w:ascii="Bookman Old Style" w:hAnsi="Bookman Old Style"/>
          <w:sz w:val="20"/>
          <w:szCs w:val="20"/>
        </w:rPr>
        <w:t>FAUNA HEALTH CARE</w:t>
      </w:r>
    </w:p>
    <w:p w:rsidR="00DE0351" w:rsidRPr="004E1217" w:rsidRDefault="00DE0351" w:rsidP="004E1217">
      <w:pPr>
        <w:pStyle w:val="NoSpacing"/>
        <w:rPr>
          <w:rFonts w:ascii="Bookman Old Style" w:hAnsi="Bookman Old Style"/>
          <w:sz w:val="20"/>
          <w:szCs w:val="20"/>
        </w:rPr>
      </w:pPr>
      <w:r w:rsidRPr="004E1217">
        <w:rPr>
          <w:rFonts w:ascii="Bookman Old Style" w:hAnsi="Bookman Old Style"/>
          <w:sz w:val="20"/>
          <w:szCs w:val="20"/>
        </w:rPr>
        <w:t>BRD MEDILABS.</w:t>
      </w:r>
    </w:p>
    <w:p w:rsidR="00DE0351" w:rsidRPr="004E1217" w:rsidRDefault="00DE0351" w:rsidP="004E1217">
      <w:pPr>
        <w:pStyle w:val="NoSpacing"/>
        <w:rPr>
          <w:rFonts w:ascii="Bookman Old Style" w:hAnsi="Bookman Old Style"/>
          <w:sz w:val="20"/>
          <w:szCs w:val="20"/>
        </w:rPr>
      </w:pPr>
      <w:r w:rsidRPr="004E1217">
        <w:rPr>
          <w:rFonts w:ascii="Bookman Old Style" w:hAnsi="Bookman Old Style"/>
          <w:sz w:val="20"/>
          <w:szCs w:val="20"/>
        </w:rPr>
        <w:t>AELICIA HEALTH CARE</w:t>
      </w:r>
    </w:p>
    <w:p w:rsidR="00DE0351" w:rsidRPr="004E1217" w:rsidRDefault="00DE0351" w:rsidP="004E1217">
      <w:pPr>
        <w:pStyle w:val="NoSpacing"/>
        <w:rPr>
          <w:rFonts w:ascii="Bookman Old Style" w:hAnsi="Bookman Old Style"/>
          <w:sz w:val="20"/>
          <w:szCs w:val="20"/>
        </w:rPr>
      </w:pPr>
      <w:r w:rsidRPr="004E1217">
        <w:rPr>
          <w:rFonts w:ascii="Bookman Old Style" w:hAnsi="Bookman Old Style"/>
          <w:sz w:val="20"/>
          <w:szCs w:val="20"/>
        </w:rPr>
        <w:t>MACROLIVE PHARMA PRIVATE LIMITED</w:t>
      </w:r>
    </w:p>
    <w:p w:rsidR="00DE0351" w:rsidRPr="004E1217" w:rsidRDefault="00DE0351" w:rsidP="004E1217">
      <w:pPr>
        <w:pStyle w:val="NoSpacing"/>
        <w:rPr>
          <w:rFonts w:ascii="Bookman Old Style" w:hAnsi="Bookman Old Style"/>
          <w:sz w:val="20"/>
          <w:szCs w:val="20"/>
        </w:rPr>
      </w:pPr>
      <w:r w:rsidRPr="004E1217">
        <w:rPr>
          <w:rFonts w:ascii="Bookman Old Style" w:hAnsi="Bookman Old Style"/>
          <w:sz w:val="20"/>
          <w:szCs w:val="20"/>
        </w:rPr>
        <w:t>LIVEALL LIFE SCIENCE PRIVATE LIMITED</w:t>
      </w:r>
    </w:p>
    <w:p w:rsidR="00DE0351" w:rsidRPr="004E1217" w:rsidRDefault="00DE0351" w:rsidP="004E1217">
      <w:pPr>
        <w:pStyle w:val="NoSpacing"/>
        <w:rPr>
          <w:rFonts w:ascii="Bookman Old Style" w:hAnsi="Bookman Old Style"/>
          <w:sz w:val="20"/>
          <w:szCs w:val="20"/>
        </w:rPr>
      </w:pPr>
      <w:proofErr w:type="gramStart"/>
      <w:r w:rsidRPr="004E1217">
        <w:rPr>
          <w:rFonts w:ascii="Bookman Old Style" w:hAnsi="Bookman Old Style"/>
          <w:sz w:val="20"/>
          <w:szCs w:val="20"/>
        </w:rPr>
        <w:t>DSA HEALTHCARE.</w:t>
      </w:r>
      <w:proofErr w:type="gramEnd"/>
      <w:r w:rsidRPr="004E1217">
        <w:rPr>
          <w:rFonts w:ascii="Bookman Old Style" w:hAnsi="Bookman Old Style"/>
          <w:sz w:val="20"/>
          <w:szCs w:val="20"/>
        </w:rPr>
        <w:t xml:space="preserve"> </w:t>
      </w:r>
    </w:p>
    <w:p w:rsidR="00DE0351" w:rsidRPr="004E1217" w:rsidRDefault="00DE0351" w:rsidP="004E1217">
      <w:pPr>
        <w:pStyle w:val="NoSpacing"/>
        <w:rPr>
          <w:rFonts w:ascii="Bookman Old Style" w:hAnsi="Bookman Old Style"/>
          <w:sz w:val="20"/>
          <w:szCs w:val="20"/>
        </w:rPr>
      </w:pPr>
      <w:r w:rsidRPr="004E1217">
        <w:rPr>
          <w:rFonts w:ascii="Bookman Old Style" w:hAnsi="Bookman Old Style"/>
          <w:sz w:val="20"/>
          <w:szCs w:val="20"/>
        </w:rPr>
        <w:t>LARK LABORATORIES (INDIA) LTD</w:t>
      </w:r>
    </w:p>
    <w:p w:rsidR="00DE0351" w:rsidRPr="004E1217" w:rsidRDefault="00DE0351" w:rsidP="004E1217">
      <w:pPr>
        <w:pStyle w:val="NoSpacing"/>
        <w:rPr>
          <w:rFonts w:ascii="Bookman Old Style" w:hAnsi="Bookman Old Style"/>
          <w:sz w:val="20"/>
          <w:szCs w:val="20"/>
        </w:rPr>
      </w:pPr>
      <w:r w:rsidRPr="004E1217">
        <w:rPr>
          <w:rFonts w:ascii="Bookman Old Style" w:hAnsi="Bookman Old Style"/>
          <w:sz w:val="20"/>
          <w:szCs w:val="20"/>
        </w:rPr>
        <w:t>GURU KRIPA ENTERPRISES</w:t>
      </w:r>
    </w:p>
    <w:p w:rsidR="00DE0351" w:rsidRPr="004E1217" w:rsidRDefault="00DE0351" w:rsidP="004E1217">
      <w:pPr>
        <w:pStyle w:val="NoSpacing"/>
        <w:rPr>
          <w:rFonts w:ascii="Bookman Old Style" w:hAnsi="Bookman Old Style"/>
          <w:sz w:val="20"/>
          <w:szCs w:val="20"/>
        </w:rPr>
      </w:pPr>
      <w:r w:rsidRPr="004E1217">
        <w:rPr>
          <w:rFonts w:ascii="Bookman Old Style" w:hAnsi="Bookman Old Style"/>
          <w:sz w:val="20"/>
          <w:szCs w:val="20"/>
        </w:rPr>
        <w:t>SANUS LIFE SCIENCES</w:t>
      </w:r>
    </w:p>
    <w:p w:rsidR="00DE0351" w:rsidRPr="004E1217" w:rsidRDefault="00DE0351" w:rsidP="004E1217">
      <w:pPr>
        <w:pStyle w:val="NoSpacing"/>
        <w:rPr>
          <w:rFonts w:ascii="Bookman Old Style" w:hAnsi="Bookman Old Style"/>
          <w:sz w:val="20"/>
          <w:szCs w:val="20"/>
        </w:rPr>
      </w:pPr>
      <w:r w:rsidRPr="004E1217">
        <w:rPr>
          <w:rFonts w:ascii="Bookman Old Style" w:hAnsi="Bookman Old Style"/>
          <w:sz w:val="20"/>
          <w:szCs w:val="20"/>
        </w:rPr>
        <w:t>MORAL PHARMACEUTICALS PRIVATE LIMITED</w:t>
      </w:r>
    </w:p>
    <w:p w:rsidR="00DE0351" w:rsidRPr="004E1217" w:rsidRDefault="00DE0351" w:rsidP="004E1217">
      <w:pPr>
        <w:pStyle w:val="NoSpacing"/>
        <w:rPr>
          <w:rFonts w:ascii="Bookman Old Style" w:hAnsi="Bookman Old Style"/>
          <w:sz w:val="20"/>
          <w:szCs w:val="20"/>
        </w:rPr>
      </w:pPr>
      <w:r w:rsidRPr="004E1217">
        <w:rPr>
          <w:rFonts w:ascii="Bookman Old Style" w:hAnsi="Bookman Old Style"/>
          <w:sz w:val="20"/>
          <w:szCs w:val="20"/>
        </w:rPr>
        <w:t>OMNIS LIFECARE LLP</w:t>
      </w:r>
    </w:p>
    <w:p w:rsidR="00DE0351" w:rsidRPr="004E1217" w:rsidRDefault="00DE0351" w:rsidP="004E1217">
      <w:pPr>
        <w:pStyle w:val="NoSpacing"/>
        <w:rPr>
          <w:rFonts w:ascii="Bookman Old Style" w:hAnsi="Bookman Old Style"/>
          <w:sz w:val="20"/>
          <w:szCs w:val="20"/>
        </w:rPr>
      </w:pPr>
      <w:proofErr w:type="gramStart"/>
      <w:r w:rsidRPr="004E1217">
        <w:rPr>
          <w:rFonts w:ascii="Bookman Old Style" w:hAnsi="Bookman Old Style"/>
          <w:sz w:val="20"/>
          <w:szCs w:val="20"/>
        </w:rPr>
        <w:t>APELLON BIOTECH PVT.</w:t>
      </w:r>
      <w:proofErr w:type="gramEnd"/>
      <w:r w:rsidRPr="004E1217">
        <w:rPr>
          <w:rFonts w:ascii="Bookman Old Style" w:hAnsi="Bookman Old Style"/>
          <w:sz w:val="20"/>
          <w:szCs w:val="20"/>
        </w:rPr>
        <w:t xml:space="preserve"> </w:t>
      </w:r>
      <w:proofErr w:type="gramStart"/>
      <w:r w:rsidRPr="004E1217">
        <w:rPr>
          <w:rFonts w:ascii="Bookman Old Style" w:hAnsi="Bookman Old Style"/>
          <w:sz w:val="20"/>
          <w:szCs w:val="20"/>
        </w:rPr>
        <w:t>LTD.</w:t>
      </w:r>
      <w:proofErr w:type="gramEnd"/>
    </w:p>
    <w:p w:rsidR="00DE0351" w:rsidRPr="004E1217" w:rsidRDefault="00DE0351" w:rsidP="004E1217">
      <w:pPr>
        <w:pStyle w:val="NoSpacing"/>
        <w:rPr>
          <w:rFonts w:ascii="Bookman Old Style" w:hAnsi="Bookman Old Style"/>
          <w:sz w:val="20"/>
          <w:szCs w:val="20"/>
        </w:rPr>
      </w:pPr>
      <w:r w:rsidRPr="004E1217">
        <w:rPr>
          <w:rFonts w:ascii="Bookman Old Style" w:hAnsi="Bookman Old Style"/>
          <w:sz w:val="20"/>
          <w:szCs w:val="20"/>
        </w:rPr>
        <w:t>ONIYX BIOTECH</w:t>
      </w:r>
    </w:p>
    <w:p w:rsidR="00DE0351" w:rsidRPr="004E1217" w:rsidRDefault="00DE0351" w:rsidP="004E1217">
      <w:pPr>
        <w:pStyle w:val="NoSpacing"/>
        <w:rPr>
          <w:rFonts w:ascii="Bookman Old Style" w:hAnsi="Bookman Old Style"/>
          <w:sz w:val="20"/>
          <w:szCs w:val="20"/>
        </w:rPr>
      </w:pPr>
      <w:r w:rsidRPr="004E1217">
        <w:rPr>
          <w:rFonts w:ascii="Bookman Old Style" w:hAnsi="Bookman Old Style"/>
          <w:sz w:val="20"/>
          <w:szCs w:val="20"/>
        </w:rPr>
        <w:t>BEKIM LIFESCIENCES</w:t>
      </w:r>
    </w:p>
    <w:p w:rsidR="00DE0351" w:rsidRPr="004E1217" w:rsidRDefault="008E18F8" w:rsidP="004E1217">
      <w:pPr>
        <w:pStyle w:val="NoSpacing"/>
        <w:rPr>
          <w:rFonts w:ascii="Bookman Old Style" w:hAnsi="Bookman Old Style"/>
          <w:sz w:val="20"/>
          <w:szCs w:val="20"/>
        </w:rPr>
      </w:pPr>
      <w:r w:rsidRPr="004E1217">
        <w:rPr>
          <w:rFonts w:ascii="Bookman Old Style" w:hAnsi="Bookman Old Style"/>
          <w:sz w:val="20"/>
          <w:szCs w:val="20"/>
        </w:rPr>
        <w:t>CHEMICALS AND ALLIED PRODUCTS</w:t>
      </w:r>
    </w:p>
    <w:p w:rsidR="008E18F8" w:rsidRPr="004E1217" w:rsidRDefault="008E18F8" w:rsidP="004E1217">
      <w:pPr>
        <w:pStyle w:val="NoSpacing"/>
        <w:rPr>
          <w:rFonts w:ascii="Bookman Old Style" w:hAnsi="Bookman Old Style"/>
          <w:sz w:val="20"/>
          <w:szCs w:val="20"/>
        </w:rPr>
      </w:pPr>
      <w:r w:rsidRPr="004E1217">
        <w:rPr>
          <w:rFonts w:ascii="Bookman Old Style" w:hAnsi="Bookman Old Style"/>
          <w:sz w:val="20"/>
          <w:szCs w:val="20"/>
        </w:rPr>
        <w:t>ALEKOS PHARMA</w:t>
      </w:r>
    </w:p>
    <w:p w:rsidR="008E18F8" w:rsidRPr="004E1217" w:rsidRDefault="008E18F8" w:rsidP="004E1217">
      <w:pPr>
        <w:pStyle w:val="NoSpacing"/>
        <w:rPr>
          <w:rFonts w:ascii="Bookman Old Style" w:hAnsi="Bookman Old Style"/>
          <w:sz w:val="20"/>
          <w:szCs w:val="20"/>
        </w:rPr>
      </w:pPr>
      <w:r w:rsidRPr="004E1217">
        <w:rPr>
          <w:rFonts w:ascii="Bookman Old Style" w:hAnsi="Bookman Old Style"/>
          <w:sz w:val="20"/>
          <w:szCs w:val="20"/>
        </w:rPr>
        <w:t>ARKAY AGRO PVT LTD</w:t>
      </w:r>
    </w:p>
    <w:p w:rsidR="008E18F8" w:rsidRPr="004E1217" w:rsidRDefault="008E18F8" w:rsidP="004E1217">
      <w:pPr>
        <w:pStyle w:val="NoSpacing"/>
        <w:rPr>
          <w:rFonts w:ascii="Bookman Old Style" w:hAnsi="Bookman Old Style"/>
          <w:sz w:val="20"/>
          <w:szCs w:val="20"/>
        </w:rPr>
      </w:pPr>
      <w:r w:rsidRPr="004E1217">
        <w:rPr>
          <w:rFonts w:ascii="Bookman Old Style" w:hAnsi="Bookman Old Style"/>
          <w:sz w:val="20"/>
          <w:szCs w:val="20"/>
        </w:rPr>
        <w:t>NEURON PHARMACEUTICALS</w:t>
      </w:r>
    </w:p>
    <w:p w:rsidR="008E18F8" w:rsidRPr="004E1217" w:rsidRDefault="008E18F8" w:rsidP="004E1217">
      <w:pPr>
        <w:pStyle w:val="NoSpacing"/>
        <w:rPr>
          <w:rFonts w:ascii="Bookman Old Style" w:hAnsi="Bookman Old Style"/>
          <w:sz w:val="20"/>
          <w:szCs w:val="20"/>
        </w:rPr>
      </w:pPr>
      <w:r w:rsidRPr="004E1217">
        <w:rPr>
          <w:rFonts w:ascii="Bookman Old Style" w:hAnsi="Bookman Old Style"/>
          <w:sz w:val="20"/>
          <w:szCs w:val="20"/>
        </w:rPr>
        <w:t>AASITH BOVINE HEALTH</w:t>
      </w:r>
    </w:p>
    <w:p w:rsidR="008E18F8" w:rsidRPr="004E1217" w:rsidRDefault="008E18F8" w:rsidP="004E1217">
      <w:pPr>
        <w:pStyle w:val="NoSpacing"/>
        <w:rPr>
          <w:rFonts w:ascii="Bookman Old Style" w:hAnsi="Bookman Old Style"/>
          <w:sz w:val="20"/>
          <w:szCs w:val="20"/>
        </w:rPr>
      </w:pPr>
      <w:r w:rsidRPr="004E1217">
        <w:rPr>
          <w:rFonts w:ascii="Bookman Old Style" w:hAnsi="Bookman Old Style"/>
          <w:sz w:val="20"/>
          <w:szCs w:val="20"/>
        </w:rPr>
        <w:t>SURYA HERBAL LIMITED</w:t>
      </w:r>
    </w:p>
    <w:p w:rsidR="008E18F8" w:rsidRPr="004E1217" w:rsidRDefault="008E18F8" w:rsidP="004E1217">
      <w:pPr>
        <w:pStyle w:val="NoSpacing"/>
        <w:rPr>
          <w:rFonts w:ascii="Bookman Old Style" w:hAnsi="Bookman Old Style"/>
          <w:sz w:val="20"/>
          <w:szCs w:val="20"/>
        </w:rPr>
      </w:pPr>
      <w:r w:rsidRPr="004E1217">
        <w:rPr>
          <w:rFonts w:ascii="Bookman Old Style" w:hAnsi="Bookman Old Style"/>
          <w:sz w:val="20"/>
          <w:szCs w:val="20"/>
        </w:rPr>
        <w:t>PURE DRUGS &amp; LIFESCIENCES</w:t>
      </w:r>
    </w:p>
    <w:p w:rsidR="008E18F8" w:rsidRPr="004E1217" w:rsidRDefault="008E18F8" w:rsidP="004E1217">
      <w:pPr>
        <w:pStyle w:val="NoSpacing"/>
        <w:rPr>
          <w:rFonts w:ascii="Bookman Old Style" w:hAnsi="Bookman Old Style"/>
          <w:sz w:val="20"/>
          <w:szCs w:val="20"/>
        </w:rPr>
      </w:pPr>
      <w:r w:rsidRPr="004E1217">
        <w:rPr>
          <w:rFonts w:ascii="Bookman Old Style" w:hAnsi="Bookman Old Style"/>
          <w:sz w:val="20"/>
          <w:szCs w:val="20"/>
        </w:rPr>
        <w:t>USN INDIA SHOPPEE PRIVATE LIMITED</w:t>
      </w:r>
    </w:p>
    <w:p w:rsidR="008E18F8" w:rsidRPr="004E1217" w:rsidRDefault="008E18F8" w:rsidP="004E1217">
      <w:pPr>
        <w:pStyle w:val="NoSpacing"/>
        <w:rPr>
          <w:rFonts w:ascii="Bookman Old Style" w:hAnsi="Bookman Old Style"/>
          <w:sz w:val="20"/>
          <w:szCs w:val="20"/>
        </w:rPr>
      </w:pPr>
      <w:r w:rsidRPr="004E1217">
        <w:rPr>
          <w:rFonts w:ascii="Bookman Old Style" w:hAnsi="Bookman Old Style"/>
          <w:sz w:val="20"/>
          <w:szCs w:val="20"/>
        </w:rPr>
        <w:t>SHERIM SQUIBSS PHARMA.</w:t>
      </w:r>
    </w:p>
    <w:p w:rsidR="008E18F8" w:rsidRPr="004E1217" w:rsidRDefault="008E18F8" w:rsidP="004E1217">
      <w:pPr>
        <w:pStyle w:val="NoSpacing"/>
        <w:rPr>
          <w:rFonts w:ascii="Bookman Old Style" w:hAnsi="Bookman Old Style"/>
          <w:sz w:val="20"/>
          <w:szCs w:val="20"/>
        </w:rPr>
      </w:pPr>
      <w:r w:rsidRPr="004E1217">
        <w:rPr>
          <w:rFonts w:ascii="Bookman Old Style" w:hAnsi="Bookman Old Style"/>
          <w:sz w:val="20"/>
          <w:szCs w:val="20"/>
        </w:rPr>
        <w:t>SHARDA DIAGNOSTICS PRIVATE LIMITED</w:t>
      </w:r>
    </w:p>
    <w:p w:rsidR="008E18F8" w:rsidRPr="004E1217" w:rsidRDefault="008E18F8" w:rsidP="004E1217">
      <w:pPr>
        <w:pStyle w:val="NoSpacing"/>
        <w:rPr>
          <w:rFonts w:ascii="Bookman Old Style" w:hAnsi="Bookman Old Style"/>
          <w:sz w:val="20"/>
          <w:szCs w:val="20"/>
        </w:rPr>
      </w:pPr>
      <w:r w:rsidRPr="004E1217">
        <w:rPr>
          <w:rFonts w:ascii="Bookman Old Style" w:hAnsi="Bookman Old Style"/>
          <w:sz w:val="20"/>
          <w:szCs w:val="20"/>
        </w:rPr>
        <w:t>AIMBIOTIC</w:t>
      </w:r>
    </w:p>
    <w:p w:rsidR="008E18F8" w:rsidRPr="004E1217" w:rsidRDefault="008E18F8" w:rsidP="004E1217">
      <w:pPr>
        <w:pStyle w:val="NoSpacing"/>
        <w:rPr>
          <w:rFonts w:ascii="Bookman Old Style" w:hAnsi="Bookman Old Style"/>
          <w:sz w:val="20"/>
          <w:szCs w:val="20"/>
        </w:rPr>
      </w:pPr>
      <w:r w:rsidRPr="004E1217">
        <w:rPr>
          <w:rFonts w:ascii="Bookman Old Style" w:hAnsi="Bookman Old Style"/>
          <w:sz w:val="20"/>
          <w:szCs w:val="20"/>
        </w:rPr>
        <w:t>PSYCHOTROPICS INDIA LIMITED.</w:t>
      </w:r>
    </w:p>
    <w:p w:rsidR="008E18F8" w:rsidRPr="004E1217" w:rsidRDefault="008E18F8" w:rsidP="004E1217">
      <w:pPr>
        <w:pStyle w:val="NoSpacing"/>
        <w:rPr>
          <w:rFonts w:ascii="Bookman Old Style" w:hAnsi="Bookman Old Style"/>
          <w:sz w:val="20"/>
          <w:szCs w:val="20"/>
        </w:rPr>
      </w:pPr>
      <w:r w:rsidRPr="004E1217">
        <w:rPr>
          <w:rFonts w:ascii="Bookman Old Style" w:hAnsi="Bookman Old Style"/>
          <w:sz w:val="20"/>
          <w:szCs w:val="20"/>
        </w:rPr>
        <w:t>SHERIM SQUIBSS PHARMA</w:t>
      </w:r>
    </w:p>
    <w:p w:rsidR="008E18F8" w:rsidRPr="004E1217" w:rsidRDefault="008E18F8" w:rsidP="004E1217">
      <w:pPr>
        <w:pStyle w:val="NoSpacing"/>
        <w:rPr>
          <w:rFonts w:ascii="Bookman Old Style" w:hAnsi="Bookman Old Style"/>
          <w:sz w:val="20"/>
          <w:szCs w:val="20"/>
        </w:rPr>
      </w:pPr>
      <w:r w:rsidRPr="004E1217">
        <w:rPr>
          <w:rFonts w:ascii="Bookman Old Style" w:hAnsi="Bookman Old Style"/>
          <w:sz w:val="20"/>
          <w:szCs w:val="20"/>
        </w:rPr>
        <w:t>SURECARE PHARMA PRIVATE LIMITED</w:t>
      </w:r>
    </w:p>
    <w:p w:rsidR="008E18F8" w:rsidRPr="004E1217" w:rsidRDefault="008E18F8" w:rsidP="004E1217">
      <w:pPr>
        <w:pStyle w:val="NoSpacing"/>
        <w:rPr>
          <w:rFonts w:ascii="Bookman Old Style" w:hAnsi="Bookman Old Style"/>
          <w:sz w:val="20"/>
          <w:szCs w:val="20"/>
        </w:rPr>
      </w:pPr>
      <w:r w:rsidRPr="004E1217">
        <w:rPr>
          <w:rFonts w:ascii="Bookman Old Style" w:hAnsi="Bookman Old Style"/>
          <w:sz w:val="20"/>
          <w:szCs w:val="20"/>
        </w:rPr>
        <w:t>CONSERN PHARMA LIMITED</w:t>
      </w:r>
    </w:p>
    <w:p w:rsidR="008E18F8" w:rsidRPr="004E1217" w:rsidRDefault="008E18F8" w:rsidP="004E1217">
      <w:pPr>
        <w:pStyle w:val="NoSpacing"/>
        <w:rPr>
          <w:rFonts w:ascii="Bookman Old Style" w:hAnsi="Bookman Old Style"/>
          <w:sz w:val="20"/>
          <w:szCs w:val="20"/>
        </w:rPr>
      </w:pPr>
      <w:proofErr w:type="gramStart"/>
      <w:r w:rsidRPr="004E1217">
        <w:rPr>
          <w:rFonts w:ascii="Bookman Old Style" w:hAnsi="Bookman Old Style"/>
          <w:sz w:val="20"/>
          <w:szCs w:val="20"/>
        </w:rPr>
        <w:t>STEADFAST MEDISHIELD PVT.</w:t>
      </w:r>
      <w:proofErr w:type="gramEnd"/>
      <w:r w:rsidRPr="004E1217">
        <w:rPr>
          <w:rFonts w:ascii="Bookman Old Style" w:hAnsi="Bookman Old Style"/>
          <w:sz w:val="20"/>
          <w:szCs w:val="20"/>
        </w:rPr>
        <w:t xml:space="preserve"> LTD</w:t>
      </w:r>
    </w:p>
    <w:p w:rsidR="008E18F8" w:rsidRPr="004E1217" w:rsidRDefault="008E18F8" w:rsidP="004E1217">
      <w:pPr>
        <w:pStyle w:val="NoSpacing"/>
        <w:rPr>
          <w:rFonts w:ascii="Bookman Old Style" w:hAnsi="Bookman Old Style"/>
          <w:sz w:val="20"/>
          <w:szCs w:val="20"/>
        </w:rPr>
      </w:pPr>
      <w:r w:rsidRPr="004E1217">
        <w:rPr>
          <w:rFonts w:ascii="Bookman Old Style" w:hAnsi="Bookman Old Style"/>
          <w:sz w:val="20"/>
          <w:szCs w:val="20"/>
        </w:rPr>
        <w:t>SHAH JI NUTRITION</w:t>
      </w:r>
    </w:p>
    <w:p w:rsidR="00B45734" w:rsidRPr="004E1217" w:rsidRDefault="00B45734" w:rsidP="004E1217">
      <w:pPr>
        <w:pStyle w:val="NoSpacing"/>
        <w:rPr>
          <w:rFonts w:ascii="Bookman Old Style" w:hAnsi="Bookman Old Style"/>
          <w:sz w:val="20"/>
          <w:szCs w:val="20"/>
        </w:rPr>
      </w:pPr>
      <w:r w:rsidRPr="004E1217">
        <w:rPr>
          <w:rFonts w:ascii="Bookman Old Style" w:hAnsi="Bookman Old Style"/>
          <w:sz w:val="20"/>
          <w:szCs w:val="20"/>
        </w:rPr>
        <w:t>SAAOL PHARMA PRIVATE LTD.</w:t>
      </w:r>
    </w:p>
    <w:p w:rsidR="00B45734" w:rsidRPr="004E1217" w:rsidRDefault="00B45734" w:rsidP="004E1217">
      <w:pPr>
        <w:pStyle w:val="NoSpacing"/>
        <w:rPr>
          <w:rFonts w:ascii="Bookman Old Style" w:hAnsi="Bookman Old Style"/>
          <w:sz w:val="20"/>
          <w:szCs w:val="20"/>
        </w:rPr>
      </w:pPr>
      <w:proofErr w:type="gramStart"/>
      <w:r w:rsidRPr="004E1217">
        <w:rPr>
          <w:rFonts w:ascii="Bookman Old Style" w:hAnsi="Bookman Old Style"/>
          <w:sz w:val="20"/>
          <w:szCs w:val="20"/>
        </w:rPr>
        <w:t>GENIAUX HEALTHCARE.</w:t>
      </w:r>
      <w:proofErr w:type="gramEnd"/>
    </w:p>
    <w:p w:rsidR="00B45734" w:rsidRPr="004E1217" w:rsidRDefault="00B45734" w:rsidP="004E1217">
      <w:pPr>
        <w:pStyle w:val="NoSpacing"/>
        <w:rPr>
          <w:rFonts w:ascii="Bookman Old Style" w:hAnsi="Bookman Old Style"/>
          <w:sz w:val="20"/>
          <w:szCs w:val="20"/>
        </w:rPr>
      </w:pPr>
      <w:r w:rsidRPr="004E1217">
        <w:rPr>
          <w:rFonts w:ascii="Bookman Old Style" w:hAnsi="Bookman Old Style"/>
          <w:sz w:val="20"/>
          <w:szCs w:val="20"/>
        </w:rPr>
        <w:t>WINGS BIOTECH</w:t>
      </w:r>
    </w:p>
    <w:p w:rsidR="00B45734" w:rsidRPr="004E1217" w:rsidRDefault="00B45734" w:rsidP="004E1217">
      <w:pPr>
        <w:pStyle w:val="NoSpacing"/>
        <w:rPr>
          <w:rFonts w:ascii="Bookman Old Style" w:hAnsi="Bookman Old Style"/>
          <w:sz w:val="20"/>
          <w:szCs w:val="20"/>
        </w:rPr>
      </w:pPr>
      <w:r w:rsidRPr="004E1217">
        <w:rPr>
          <w:rFonts w:ascii="Bookman Old Style" w:hAnsi="Bookman Old Style"/>
          <w:sz w:val="20"/>
          <w:szCs w:val="20"/>
        </w:rPr>
        <w:t>VENUS GENERAL STORE</w:t>
      </w:r>
    </w:p>
    <w:p w:rsidR="00B45734" w:rsidRPr="004E1217" w:rsidRDefault="00B45734" w:rsidP="004E1217">
      <w:pPr>
        <w:pStyle w:val="NoSpacing"/>
        <w:rPr>
          <w:rFonts w:ascii="Bookman Old Style" w:hAnsi="Bookman Old Style"/>
          <w:sz w:val="20"/>
          <w:szCs w:val="20"/>
        </w:rPr>
      </w:pPr>
    </w:p>
    <w:p w:rsidR="008E18F8" w:rsidRPr="004E1217" w:rsidRDefault="005D6D4C" w:rsidP="004E1217">
      <w:pPr>
        <w:pStyle w:val="NoSpacing"/>
        <w:rPr>
          <w:rFonts w:ascii="Bookman Old Style" w:hAnsi="Bookman Old Style"/>
          <w:sz w:val="20"/>
          <w:szCs w:val="20"/>
        </w:rPr>
      </w:pPr>
      <w:r w:rsidRPr="004E1217">
        <w:rPr>
          <w:rFonts w:ascii="Bookman Old Style" w:hAnsi="Bookman Old Style"/>
          <w:sz w:val="20"/>
          <w:szCs w:val="20"/>
        </w:rPr>
        <w:t>SHIVAM CHEMICAL &amp; TRADING CO</w:t>
      </w:r>
    </w:p>
    <w:p w:rsidR="005D6D4C" w:rsidRPr="004E1217" w:rsidRDefault="005D6D4C" w:rsidP="004E1217">
      <w:pPr>
        <w:pStyle w:val="NoSpacing"/>
        <w:rPr>
          <w:rFonts w:ascii="Bookman Old Style" w:hAnsi="Bookman Old Style"/>
          <w:sz w:val="20"/>
          <w:szCs w:val="20"/>
        </w:rPr>
      </w:pPr>
      <w:r w:rsidRPr="004E1217">
        <w:rPr>
          <w:rFonts w:ascii="Bookman Old Style" w:hAnsi="Bookman Old Style"/>
          <w:sz w:val="20"/>
          <w:szCs w:val="20"/>
        </w:rPr>
        <w:lastRenderedPageBreak/>
        <w:t>FORSYN FARMAKO PRIVATE LIMITED</w:t>
      </w:r>
    </w:p>
    <w:p w:rsidR="005D6D4C" w:rsidRPr="004E1217" w:rsidRDefault="005D6D4C" w:rsidP="004E1217">
      <w:pPr>
        <w:pStyle w:val="NoSpacing"/>
        <w:rPr>
          <w:rFonts w:ascii="Bookman Old Style" w:hAnsi="Bookman Old Style"/>
          <w:sz w:val="20"/>
          <w:szCs w:val="20"/>
        </w:rPr>
      </w:pPr>
      <w:r w:rsidRPr="004E1217">
        <w:rPr>
          <w:rFonts w:ascii="Bookman Old Style" w:hAnsi="Bookman Old Style"/>
          <w:sz w:val="20"/>
          <w:szCs w:val="20"/>
        </w:rPr>
        <w:t>SHIVAM CHEMICAL &amp; TRADING CO</w:t>
      </w:r>
    </w:p>
    <w:p w:rsidR="00986273" w:rsidRPr="004E1217" w:rsidRDefault="00986273" w:rsidP="004E1217">
      <w:pPr>
        <w:pStyle w:val="NoSpacing"/>
        <w:rPr>
          <w:rFonts w:ascii="Bookman Old Style" w:hAnsi="Bookman Old Style"/>
          <w:sz w:val="20"/>
          <w:szCs w:val="20"/>
        </w:rPr>
      </w:pPr>
      <w:r w:rsidRPr="004E1217">
        <w:rPr>
          <w:rFonts w:ascii="Bookman Old Style" w:hAnsi="Bookman Old Style"/>
          <w:sz w:val="20"/>
          <w:szCs w:val="20"/>
        </w:rPr>
        <w:t xml:space="preserve">A.V.D. MEDICAL STORES </w:t>
      </w:r>
    </w:p>
    <w:p w:rsidR="005D6D4C" w:rsidRPr="004E1217" w:rsidRDefault="00791894" w:rsidP="004E1217">
      <w:pPr>
        <w:pStyle w:val="NoSpacing"/>
        <w:rPr>
          <w:rFonts w:ascii="Bookman Old Style" w:hAnsi="Bookman Old Style"/>
          <w:sz w:val="20"/>
          <w:szCs w:val="20"/>
        </w:rPr>
      </w:pPr>
      <w:r w:rsidRPr="004E1217">
        <w:rPr>
          <w:rFonts w:ascii="Bookman Old Style" w:hAnsi="Bookman Old Style"/>
          <w:sz w:val="20"/>
          <w:szCs w:val="20"/>
        </w:rPr>
        <w:t>VYASSIST LIFESCIENCES PVT. LTD</w:t>
      </w:r>
    </w:p>
    <w:p w:rsidR="00791894" w:rsidRPr="004E1217" w:rsidRDefault="00791894" w:rsidP="004E1217">
      <w:pPr>
        <w:pStyle w:val="NoSpacing"/>
        <w:rPr>
          <w:rFonts w:ascii="Bookman Old Style" w:hAnsi="Bookman Old Style"/>
          <w:sz w:val="20"/>
          <w:szCs w:val="20"/>
        </w:rPr>
      </w:pPr>
      <w:proofErr w:type="gramStart"/>
      <w:r w:rsidRPr="004E1217">
        <w:rPr>
          <w:rFonts w:ascii="Bookman Old Style" w:hAnsi="Bookman Old Style"/>
          <w:sz w:val="20"/>
          <w:szCs w:val="20"/>
        </w:rPr>
        <w:t>ANSHUL REMEDIES PVT.</w:t>
      </w:r>
      <w:proofErr w:type="gramEnd"/>
      <w:r w:rsidRPr="004E1217">
        <w:rPr>
          <w:rFonts w:ascii="Bookman Old Style" w:hAnsi="Bookman Old Style"/>
          <w:sz w:val="20"/>
          <w:szCs w:val="20"/>
        </w:rPr>
        <w:t xml:space="preserve"> LTD</w:t>
      </w:r>
    </w:p>
    <w:p w:rsidR="00791894" w:rsidRPr="004E1217" w:rsidRDefault="00791894" w:rsidP="004E1217">
      <w:pPr>
        <w:pStyle w:val="NoSpacing"/>
        <w:rPr>
          <w:rFonts w:ascii="Bookman Old Style" w:hAnsi="Bookman Old Style"/>
          <w:sz w:val="20"/>
          <w:szCs w:val="20"/>
        </w:rPr>
      </w:pPr>
      <w:r w:rsidRPr="004E1217">
        <w:rPr>
          <w:rFonts w:ascii="Bookman Old Style" w:hAnsi="Bookman Old Style"/>
          <w:sz w:val="20"/>
          <w:szCs w:val="20"/>
        </w:rPr>
        <w:t>VETRIVAL HEALTH CARE</w:t>
      </w:r>
    </w:p>
    <w:p w:rsidR="00791894" w:rsidRPr="004E1217" w:rsidRDefault="00791894" w:rsidP="004E1217">
      <w:pPr>
        <w:pStyle w:val="NoSpacing"/>
        <w:rPr>
          <w:rFonts w:ascii="Bookman Old Style" w:hAnsi="Bookman Old Style"/>
          <w:sz w:val="20"/>
          <w:szCs w:val="20"/>
        </w:rPr>
      </w:pPr>
      <w:r w:rsidRPr="004E1217">
        <w:rPr>
          <w:rFonts w:ascii="Bookman Old Style" w:hAnsi="Bookman Old Style"/>
          <w:sz w:val="20"/>
          <w:szCs w:val="20"/>
        </w:rPr>
        <w:t xml:space="preserve">SYNOKEM PHARMACEUTICALS LIMITED </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LIVENUTRIFIT WELLNESS PRIVATE LIMITED</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GENIAUX HEALTHCARE</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WINGS BIOTECH</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VENUS GENERAL STORE</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GENETIX BIOTECH</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SYNOKEM PHARMACEUTICALS LIMITED</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JAIVED AYURVEDA.</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WINGS BIOTECH</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S UNIVENTIS MEDICARE LTD.</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PASSIM MEDICHEM AGENCIES</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VYASSIST LIFESCIENCES PVT. LTD</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HEALTHGENIC PHARMA</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FJORD PHARMA PRIVATE LIMITED</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AZAD HEALTH CARE</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DEMAX BIOTECH PRIVATE LIMITED</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NIDHI AYURVEDA PVT. LTD</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APSOLABS PVT LTD</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JAISLEEN PHARMACEUTICALS</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AKUMS DRUGS &amp; PHARMACEUTICALS LIMITED</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GROWMED LIFESCIENCES PRIVATE LIMITED</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CIRCINAE LIFE STYLE PRIVATE LIMITED</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SHARP BIOCARE</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TOUCHWOOD ENTERPRISE</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SEPTEM PHARMACEUTICALS PRIVATE LIMITED</w:t>
      </w:r>
    </w:p>
    <w:p w:rsidR="00A01F8D" w:rsidRPr="004E1217" w:rsidRDefault="00A01F8D" w:rsidP="004E1217">
      <w:pPr>
        <w:pStyle w:val="NoSpacing"/>
        <w:rPr>
          <w:rFonts w:ascii="Bookman Old Style" w:hAnsi="Bookman Old Style"/>
          <w:sz w:val="20"/>
          <w:szCs w:val="20"/>
        </w:rPr>
      </w:pPr>
      <w:r w:rsidRPr="004E1217">
        <w:rPr>
          <w:rFonts w:ascii="Bookman Old Style" w:hAnsi="Bookman Old Style"/>
          <w:sz w:val="20"/>
          <w:szCs w:val="20"/>
        </w:rPr>
        <w:t>NIX PHARMA PRIVATE LIMITED</w:t>
      </w:r>
    </w:p>
    <w:p w:rsidR="00A01F8D"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SOLEON LIFE SCIENCES INDIA PRIVATE LIMITED</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YUXEN PHARMACEUTICALS</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NIX PHARMA PRIVATE LIMITED</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LES REINS LIFESCIENCES PVT LTD</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NICHOLAS HEALTHCARE LIMITED</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SEMIOTICS HEALTHCARE PVT. LTD</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PROSPER CHANNEL LIFESCIENCE INDIA PVT LTD</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LES REINS LIFESCIENCES PVT LTD</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DIVYY RESEARCH CLINIC OF NEURO HEALTH AND REHABILITATION)</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MYRTLE PHARMACEUTICAL PRIVATE LIMITED</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DURGMEDICARE MANAGEMENT PRIVATE LIMITED</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SANDYZ HEALTHCARE PRIVATE LIMITED</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PSYCHOTROPICS INDIA LIMITED</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MEDICS LIFECARE</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ROISAN PHARMA</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MEDICYL CARE PHARMA</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GO - ISH REMEDIES LIMITED</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NYG PHARMACEUTICALS PRIVATE LIMITED</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VADSP PHARMACEUTICALS</w:t>
      </w:r>
    </w:p>
    <w:p w:rsidR="007F68B8" w:rsidRPr="004E1217" w:rsidRDefault="007F68B8" w:rsidP="004E1217">
      <w:pPr>
        <w:pStyle w:val="NoSpacing"/>
        <w:rPr>
          <w:rFonts w:ascii="Bookman Old Style" w:hAnsi="Bookman Old Style"/>
          <w:sz w:val="20"/>
          <w:szCs w:val="20"/>
        </w:rPr>
      </w:pPr>
      <w:r w:rsidRPr="004E1217">
        <w:rPr>
          <w:rFonts w:ascii="Bookman Old Style" w:hAnsi="Bookman Old Style"/>
          <w:sz w:val="20"/>
          <w:szCs w:val="20"/>
        </w:rPr>
        <w:t>RETINOR PHARMACEUTICAL PRIVATE LIMITED</w:t>
      </w:r>
    </w:p>
    <w:p w:rsidR="007F68B8"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PRIYANKA (INDIA) PRIVATE LIMITED</w:t>
      </w:r>
    </w:p>
    <w:p w:rsidR="000E572C"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ALVEDA BIOTECH PRIVATE LIMITED</w:t>
      </w:r>
    </w:p>
    <w:p w:rsidR="000E572C"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MEDIRAIN MEDICARE</w:t>
      </w:r>
    </w:p>
    <w:p w:rsidR="000E572C" w:rsidRPr="004E1217" w:rsidRDefault="000E572C" w:rsidP="004E1217">
      <w:pPr>
        <w:pStyle w:val="NoSpacing"/>
        <w:rPr>
          <w:rFonts w:ascii="Bookman Old Style" w:hAnsi="Bookman Old Style"/>
          <w:sz w:val="20"/>
          <w:szCs w:val="20"/>
        </w:rPr>
      </w:pPr>
      <w:proofErr w:type="gramStart"/>
      <w:r w:rsidRPr="004E1217">
        <w:rPr>
          <w:rFonts w:ascii="Bookman Old Style" w:hAnsi="Bookman Old Style"/>
          <w:sz w:val="20"/>
          <w:szCs w:val="20"/>
        </w:rPr>
        <w:lastRenderedPageBreak/>
        <w:t>TASMED (INDIA) PVT.</w:t>
      </w:r>
      <w:proofErr w:type="gramEnd"/>
      <w:r w:rsidRPr="004E1217">
        <w:rPr>
          <w:rFonts w:ascii="Bookman Old Style" w:hAnsi="Bookman Old Style"/>
          <w:sz w:val="20"/>
          <w:szCs w:val="20"/>
        </w:rPr>
        <w:t xml:space="preserve"> LTD</w:t>
      </w:r>
    </w:p>
    <w:p w:rsidR="000E572C"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DURGMEDICARE MANAGEMENT PRIVATE LIMITED</w:t>
      </w:r>
    </w:p>
    <w:p w:rsidR="000E572C"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 xml:space="preserve">PURANA SUKH SAGAR DAWA </w:t>
      </w:r>
      <w:proofErr w:type="spellStart"/>
      <w:r w:rsidRPr="004E1217">
        <w:rPr>
          <w:rFonts w:ascii="Bookman Old Style" w:hAnsi="Bookman Old Style"/>
          <w:sz w:val="20"/>
          <w:szCs w:val="20"/>
        </w:rPr>
        <w:t>khana</w:t>
      </w:r>
      <w:proofErr w:type="spellEnd"/>
      <w:r w:rsidRPr="004E1217">
        <w:rPr>
          <w:rFonts w:ascii="Bookman Old Style" w:hAnsi="Bookman Old Style"/>
          <w:sz w:val="20"/>
          <w:szCs w:val="20"/>
        </w:rPr>
        <w:t xml:space="preserve"> </w:t>
      </w:r>
    </w:p>
    <w:p w:rsidR="000E572C"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ADHUNIK CROP CARE PRIVATE LIMITED</w:t>
      </w:r>
    </w:p>
    <w:p w:rsidR="000E572C"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KOKO TAWA HEALTHCARE PRODUCTS LTD.</w:t>
      </w:r>
    </w:p>
    <w:p w:rsidR="000E572C"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RADICOOL PHARMACEUTICAL PRIVATE LIMITED</w:t>
      </w:r>
    </w:p>
    <w:p w:rsidR="000E572C"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S MARGREAT HEALTHCARE</w:t>
      </w:r>
    </w:p>
    <w:p w:rsidR="000E572C"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DOCRAN HEALTHCARE PRIVATE LIMITED</w:t>
      </w:r>
    </w:p>
    <w:p w:rsidR="000E572C"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CHEMO BIOLOGICAL</w:t>
      </w:r>
    </w:p>
    <w:p w:rsidR="000E572C"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BLESSINGS HEALTHCARE PVT LTD</w:t>
      </w:r>
    </w:p>
    <w:p w:rsidR="000E572C"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 xml:space="preserve">GRANMED PHARMA PVT. </w:t>
      </w:r>
      <w:proofErr w:type="gramStart"/>
      <w:r w:rsidRPr="004E1217">
        <w:rPr>
          <w:rFonts w:ascii="Bookman Old Style" w:hAnsi="Bookman Old Style"/>
          <w:sz w:val="20"/>
          <w:szCs w:val="20"/>
        </w:rPr>
        <w:t>LTD.</w:t>
      </w:r>
      <w:proofErr w:type="gramEnd"/>
    </w:p>
    <w:p w:rsidR="000E572C"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MAY AND BAKER PHARMACEUTICALS LIMITED</w:t>
      </w:r>
    </w:p>
    <w:p w:rsidR="000E572C"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IONIC PHARMACEUTICAL PRIVATE LIMITED</w:t>
      </w:r>
    </w:p>
    <w:p w:rsidR="000E572C" w:rsidRPr="004E1217" w:rsidRDefault="000E572C" w:rsidP="004E1217">
      <w:pPr>
        <w:pStyle w:val="NoSpacing"/>
        <w:rPr>
          <w:rFonts w:ascii="Bookman Old Style" w:hAnsi="Bookman Old Style"/>
          <w:sz w:val="20"/>
          <w:szCs w:val="20"/>
        </w:rPr>
      </w:pPr>
      <w:proofErr w:type="gramStart"/>
      <w:r w:rsidRPr="004E1217">
        <w:rPr>
          <w:rFonts w:ascii="Bookman Old Style" w:hAnsi="Bookman Old Style"/>
          <w:sz w:val="20"/>
          <w:szCs w:val="20"/>
        </w:rPr>
        <w:t>ULTRAMED LABORATORIES PVT.</w:t>
      </w:r>
      <w:proofErr w:type="gramEnd"/>
      <w:r w:rsidRPr="004E1217">
        <w:rPr>
          <w:rFonts w:ascii="Bookman Old Style" w:hAnsi="Bookman Old Style"/>
          <w:sz w:val="20"/>
          <w:szCs w:val="20"/>
        </w:rPr>
        <w:t xml:space="preserve"> LTD</w:t>
      </w:r>
    </w:p>
    <w:p w:rsidR="000E572C"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SICLONE LIFE SCIENCES PRIVATE LIMITED</w:t>
      </w:r>
    </w:p>
    <w:p w:rsidR="000E572C"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SICLONE LIFE SCIENCES PRIVATE LIMITED</w:t>
      </w:r>
    </w:p>
    <w:p w:rsidR="000E572C" w:rsidRPr="004E1217" w:rsidRDefault="000E572C" w:rsidP="004E1217">
      <w:pPr>
        <w:pStyle w:val="NoSpacing"/>
        <w:rPr>
          <w:rFonts w:ascii="Bookman Old Style" w:hAnsi="Bookman Old Style"/>
          <w:sz w:val="20"/>
          <w:szCs w:val="20"/>
        </w:rPr>
      </w:pPr>
      <w:r w:rsidRPr="004E1217">
        <w:rPr>
          <w:rFonts w:ascii="Bookman Old Style" w:hAnsi="Bookman Old Style"/>
          <w:sz w:val="20"/>
          <w:szCs w:val="20"/>
        </w:rPr>
        <w:t>VENCURA BIOTECH PRIVATE LIMITED</w:t>
      </w:r>
    </w:p>
    <w:p w:rsidR="000E572C"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PULMONOVA REJUVENATING LUNGS (A DIVISION OF AXA</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SUNLIFE SCIENCES</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PERFECT BIOTECH</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BIOAEGIS HEALTHCARE PRIVATE LIMITED</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ELEOS PHARMACEUTICALS</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JJD ENTERPRISES</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SAIOTAB FORMULATIONS</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VISHWASH AURVEDA PRIVATE LIMITED</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CIROL PHARMACEUTICALS LLP</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BIOSORTIA HEALTHCARE PRIVATE LIMITED</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PARATEK PHARMACEUTICALS</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HYDROFLEX OHG</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TIEMED LIFE SCIENCES PRIVATE LIMITED</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MAHENDRA ELECTRICALS</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TRIGAT LIFE SCIENCES PRIVATE</w:t>
      </w:r>
      <w:r w:rsidRPr="004E1217">
        <w:rPr>
          <w:rFonts w:ascii="Bookman Old Style" w:hAnsi="Bookman Old Style"/>
          <w:sz w:val="20"/>
          <w:szCs w:val="20"/>
        </w:rPr>
        <w:tab/>
        <w:t>VIKAS TYAGI LIMITED</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ARAIKAY MAHTTA &amp; CO HEALTHCARE</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KANAK PHARMA PRIVATE LIMITED</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SARASWATI AGRO LIFE SCIENCE</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VISION PARENTERAL PRIVATE LIMITED</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CARE LIFE VET PHARMA</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AZUCURE HEALTHCARE PRIVATE LIMITED</w:t>
      </w:r>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 xml:space="preserve">SAI RAM AGRITECH PVT. </w:t>
      </w:r>
      <w:proofErr w:type="gramStart"/>
      <w:r w:rsidRPr="004E1217">
        <w:rPr>
          <w:rFonts w:ascii="Bookman Old Style" w:hAnsi="Bookman Old Style"/>
          <w:sz w:val="20"/>
          <w:szCs w:val="20"/>
        </w:rPr>
        <w:t>LTD.</w:t>
      </w:r>
      <w:proofErr w:type="gramEnd"/>
    </w:p>
    <w:p w:rsidR="0063050D" w:rsidRPr="004E1217" w:rsidRDefault="0063050D" w:rsidP="004E1217">
      <w:pPr>
        <w:pStyle w:val="NoSpacing"/>
        <w:rPr>
          <w:rFonts w:ascii="Bookman Old Style" w:hAnsi="Bookman Old Style"/>
          <w:sz w:val="20"/>
          <w:szCs w:val="20"/>
        </w:rPr>
      </w:pPr>
      <w:r w:rsidRPr="004E1217">
        <w:rPr>
          <w:rFonts w:ascii="Bookman Old Style" w:hAnsi="Bookman Old Style"/>
          <w:sz w:val="20"/>
          <w:szCs w:val="20"/>
        </w:rPr>
        <w:t>REDCLIFFE HYGIENE PRIVATE LIMITED</w:t>
      </w:r>
    </w:p>
    <w:p w:rsidR="0063050D"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COSMOTECH LIFECARE</w:t>
      </w:r>
    </w:p>
    <w:p w:rsidR="00C33577"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IND SWIFT LIMITED</w:t>
      </w:r>
    </w:p>
    <w:p w:rsidR="00C33577"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DRUGS LABORATORIES</w:t>
      </w:r>
    </w:p>
    <w:p w:rsidR="00C33577"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MAGLEN REMEDIES PRIVATE LIMITED</w:t>
      </w:r>
    </w:p>
    <w:p w:rsidR="00C33577"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 xml:space="preserve">SHRINE MEDICARE PVT. </w:t>
      </w:r>
      <w:proofErr w:type="gramStart"/>
      <w:r w:rsidRPr="004E1217">
        <w:rPr>
          <w:rFonts w:ascii="Bookman Old Style" w:hAnsi="Bookman Old Style"/>
          <w:sz w:val="20"/>
          <w:szCs w:val="20"/>
        </w:rPr>
        <w:t>LTD.</w:t>
      </w:r>
      <w:proofErr w:type="gramEnd"/>
    </w:p>
    <w:p w:rsidR="00C33577"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LIFECOM PHARAMACEUTICALS INDIA PRIVATE LIMITED</w:t>
      </w:r>
    </w:p>
    <w:p w:rsidR="00C33577"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NANZ MED SCIENCE PHARMA PRIVATE LIMITED</w:t>
      </w:r>
    </w:p>
    <w:p w:rsidR="00C33577"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SUMAN MEDI STORES PRIVATE LIMITED</w:t>
      </w:r>
    </w:p>
    <w:p w:rsidR="00C33577"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ROSECURE PHARMA PRIVATE LIMITED</w:t>
      </w:r>
    </w:p>
    <w:p w:rsidR="00C33577"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 DRUGS LABORATORIES</w:t>
      </w:r>
    </w:p>
    <w:p w:rsidR="00C33577"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KARMA CULTURE LLC</w:t>
      </w:r>
    </w:p>
    <w:p w:rsidR="00C33577"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TRIOMED PHARMACEUTICAL PRIVATE LIMITED</w:t>
      </w:r>
    </w:p>
    <w:p w:rsidR="000E572C"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ADHUNIK CROP CARE PRIVATE LIMITED</w:t>
      </w:r>
    </w:p>
    <w:p w:rsidR="000E572C"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BASIC AYURVEDA</w:t>
      </w:r>
    </w:p>
    <w:p w:rsidR="00A01F8D"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SNEHI AGRO</w:t>
      </w:r>
    </w:p>
    <w:p w:rsidR="00A01F8D" w:rsidRPr="004E1217" w:rsidRDefault="00C33577" w:rsidP="004E1217">
      <w:pPr>
        <w:pStyle w:val="NoSpacing"/>
        <w:rPr>
          <w:rFonts w:ascii="Bookman Old Style" w:hAnsi="Bookman Old Style"/>
          <w:sz w:val="20"/>
          <w:szCs w:val="20"/>
        </w:rPr>
      </w:pPr>
      <w:proofErr w:type="gramStart"/>
      <w:r w:rsidRPr="004E1217">
        <w:rPr>
          <w:rFonts w:ascii="Bookman Old Style" w:hAnsi="Bookman Old Style"/>
          <w:sz w:val="20"/>
          <w:szCs w:val="20"/>
        </w:rPr>
        <w:lastRenderedPageBreak/>
        <w:t>FIFTH SENSE NATURALS PVT.</w:t>
      </w:r>
      <w:proofErr w:type="gramEnd"/>
      <w:r w:rsidRPr="004E1217">
        <w:rPr>
          <w:rFonts w:ascii="Bookman Old Style" w:hAnsi="Bookman Old Style"/>
          <w:sz w:val="20"/>
          <w:szCs w:val="20"/>
        </w:rPr>
        <w:t xml:space="preserve"> LTD</w:t>
      </w:r>
    </w:p>
    <w:p w:rsidR="00791894" w:rsidRPr="004E1217" w:rsidRDefault="00791894" w:rsidP="004E1217">
      <w:pPr>
        <w:pStyle w:val="NoSpacing"/>
        <w:rPr>
          <w:rFonts w:ascii="Bookman Old Style" w:hAnsi="Bookman Old Style"/>
          <w:sz w:val="20"/>
          <w:szCs w:val="20"/>
        </w:rPr>
      </w:pPr>
      <w:r w:rsidRPr="004E1217">
        <w:rPr>
          <w:rFonts w:ascii="Bookman Old Style" w:hAnsi="Bookman Old Style"/>
          <w:sz w:val="20"/>
          <w:szCs w:val="20"/>
        </w:rPr>
        <w:t>SRB LIFESCIENCE</w:t>
      </w:r>
    </w:p>
    <w:p w:rsidR="00791894"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LEGION PHARMA</w:t>
      </w:r>
    </w:p>
    <w:p w:rsidR="00791894"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RETINOR PHARMACEUTICAL PRIVATE</w:t>
      </w:r>
    </w:p>
    <w:p w:rsidR="00791894"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FARIYAAD PHARMA &amp; SURGICALS</w:t>
      </w:r>
    </w:p>
    <w:p w:rsidR="00791894"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KRATOM PHARMA PRIVATE LIMITED</w:t>
      </w:r>
    </w:p>
    <w:p w:rsidR="002E35A1"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VERMED LABORATORIES PRIVATE LIMITED</w:t>
      </w:r>
    </w:p>
    <w:p w:rsidR="002E35A1"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HUMIKIND PHARMACEUTICAL PRIVATE LIMITED</w:t>
      </w:r>
    </w:p>
    <w:p w:rsidR="002B2D24" w:rsidRPr="004E1217" w:rsidRDefault="002B2D24" w:rsidP="004E1217">
      <w:pPr>
        <w:pStyle w:val="NoSpacing"/>
        <w:rPr>
          <w:rFonts w:ascii="Bookman Old Style" w:hAnsi="Bookman Old Style"/>
          <w:sz w:val="20"/>
          <w:szCs w:val="20"/>
        </w:rPr>
      </w:pPr>
      <w:r w:rsidRPr="004E1217">
        <w:rPr>
          <w:rFonts w:ascii="Bookman Old Style" w:hAnsi="Bookman Old Style"/>
          <w:sz w:val="20"/>
          <w:szCs w:val="20"/>
        </w:rPr>
        <w:t>JUBILANT LIFE SCIENCES LIMITED</w:t>
      </w:r>
    </w:p>
    <w:p w:rsidR="00F02522" w:rsidRPr="004E1217" w:rsidRDefault="001678F8" w:rsidP="004E1217">
      <w:pPr>
        <w:pStyle w:val="NoSpacing"/>
        <w:rPr>
          <w:rFonts w:ascii="Bookman Old Style" w:hAnsi="Bookman Old Style"/>
          <w:sz w:val="20"/>
          <w:szCs w:val="20"/>
        </w:rPr>
      </w:pPr>
      <w:r w:rsidRPr="004E1217">
        <w:rPr>
          <w:rFonts w:ascii="Bookman Old Style" w:hAnsi="Bookman Old Style"/>
          <w:sz w:val="20"/>
          <w:szCs w:val="20"/>
        </w:rPr>
        <w:t>NATIONAL TRADE MARK CO</w:t>
      </w:r>
    </w:p>
    <w:p w:rsidR="002E35A1" w:rsidRPr="004E1217" w:rsidRDefault="00C33577" w:rsidP="004E1217">
      <w:pPr>
        <w:pStyle w:val="NoSpacing"/>
        <w:rPr>
          <w:rFonts w:ascii="Bookman Old Style" w:hAnsi="Bookman Old Style"/>
          <w:sz w:val="20"/>
          <w:szCs w:val="20"/>
        </w:rPr>
      </w:pPr>
      <w:r w:rsidRPr="004E1217">
        <w:rPr>
          <w:rFonts w:ascii="Bookman Old Style" w:hAnsi="Bookman Old Style"/>
          <w:sz w:val="20"/>
          <w:szCs w:val="20"/>
        </w:rPr>
        <w:t xml:space="preserve">EXPEDIENT HEALTHCARE MARKETING PRIVATE </w:t>
      </w:r>
    </w:p>
    <w:p w:rsidR="00F02522" w:rsidRDefault="00F02522" w:rsidP="000E491E">
      <w:pPr>
        <w:spacing w:after="0" w:line="240" w:lineRule="auto"/>
        <w:outlineLvl w:val="1"/>
      </w:pPr>
    </w:p>
    <w:p w:rsidR="008E0B5C" w:rsidRDefault="008E0B5C" w:rsidP="000E491E">
      <w:pPr>
        <w:spacing w:after="0" w:line="240" w:lineRule="auto"/>
        <w:outlineLvl w:val="1"/>
      </w:pPr>
    </w:p>
    <w:p w:rsidR="008E0B5C" w:rsidRDefault="008E0B5C" w:rsidP="000E491E">
      <w:pPr>
        <w:spacing w:after="0" w:line="240" w:lineRule="auto"/>
        <w:outlineLvl w:val="1"/>
      </w:pPr>
    </w:p>
    <w:p w:rsidR="008E0B5C" w:rsidRDefault="008E0B5C" w:rsidP="000E491E">
      <w:pPr>
        <w:spacing w:after="0" w:line="240" w:lineRule="auto"/>
        <w:outlineLvl w:val="1"/>
      </w:pPr>
    </w:p>
    <w:p w:rsidR="008E0B5C" w:rsidRDefault="008E0B5C" w:rsidP="000E491E">
      <w:pPr>
        <w:spacing w:after="0" w:line="240" w:lineRule="auto"/>
        <w:outlineLvl w:val="1"/>
      </w:pPr>
    </w:p>
    <w:p w:rsidR="008E0B5C" w:rsidRDefault="008E0B5C" w:rsidP="000E491E">
      <w:pPr>
        <w:spacing w:after="0" w:line="240" w:lineRule="auto"/>
        <w:outlineLvl w:val="1"/>
      </w:pPr>
    </w:p>
    <w:p w:rsidR="008E0B5C" w:rsidRDefault="008E0B5C" w:rsidP="000E491E">
      <w:pPr>
        <w:spacing w:after="0" w:line="240" w:lineRule="auto"/>
        <w:outlineLvl w:val="1"/>
      </w:pPr>
    </w:p>
    <w:p w:rsidR="008E0B5C" w:rsidRDefault="008E0B5C" w:rsidP="000E491E">
      <w:pPr>
        <w:spacing w:after="0" w:line="240" w:lineRule="auto"/>
        <w:outlineLvl w:val="1"/>
      </w:pPr>
    </w:p>
    <w:p w:rsidR="008E0B5C" w:rsidRDefault="008E0B5C" w:rsidP="000E491E">
      <w:pPr>
        <w:spacing w:after="0" w:line="240" w:lineRule="auto"/>
        <w:outlineLvl w:val="1"/>
      </w:pPr>
    </w:p>
    <w:p w:rsidR="008E0B5C" w:rsidRDefault="008E0B5C" w:rsidP="000E491E">
      <w:pPr>
        <w:spacing w:after="0" w:line="240" w:lineRule="auto"/>
        <w:outlineLvl w:val="1"/>
      </w:pPr>
    </w:p>
    <w:p w:rsidR="008E0B5C" w:rsidRDefault="008E0B5C" w:rsidP="000E491E">
      <w:pPr>
        <w:spacing w:after="0" w:line="240" w:lineRule="auto"/>
        <w:outlineLvl w:val="1"/>
      </w:pPr>
    </w:p>
    <w:p w:rsidR="008E0B5C" w:rsidRDefault="008E0B5C" w:rsidP="000E491E">
      <w:pPr>
        <w:spacing w:after="0" w:line="240" w:lineRule="auto"/>
        <w:outlineLvl w:val="1"/>
      </w:pPr>
    </w:p>
    <w:sectPr w:rsidR="008E0B5C" w:rsidSect="001149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ED5"/>
    <w:multiLevelType w:val="multilevel"/>
    <w:tmpl w:val="5D96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F659A"/>
    <w:multiLevelType w:val="multilevel"/>
    <w:tmpl w:val="0C5A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43C5A"/>
    <w:multiLevelType w:val="multilevel"/>
    <w:tmpl w:val="21B8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3A48E9"/>
    <w:multiLevelType w:val="multilevel"/>
    <w:tmpl w:val="A0FE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7A4394"/>
    <w:multiLevelType w:val="multilevel"/>
    <w:tmpl w:val="6928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94446"/>
    <w:multiLevelType w:val="multilevel"/>
    <w:tmpl w:val="FE6E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B771DB"/>
    <w:multiLevelType w:val="multilevel"/>
    <w:tmpl w:val="3AD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C73903"/>
    <w:multiLevelType w:val="multilevel"/>
    <w:tmpl w:val="E42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131E46"/>
    <w:multiLevelType w:val="multilevel"/>
    <w:tmpl w:val="1DB8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4B5D97"/>
    <w:multiLevelType w:val="multilevel"/>
    <w:tmpl w:val="464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856A7E"/>
    <w:multiLevelType w:val="multilevel"/>
    <w:tmpl w:val="87CC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8E5D09"/>
    <w:multiLevelType w:val="multilevel"/>
    <w:tmpl w:val="E0D8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A36319"/>
    <w:multiLevelType w:val="multilevel"/>
    <w:tmpl w:val="E99E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CE512D"/>
    <w:multiLevelType w:val="multilevel"/>
    <w:tmpl w:val="F766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E840D7"/>
    <w:multiLevelType w:val="multilevel"/>
    <w:tmpl w:val="9884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262411"/>
    <w:multiLevelType w:val="multilevel"/>
    <w:tmpl w:val="BB2C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7528C1"/>
    <w:multiLevelType w:val="multilevel"/>
    <w:tmpl w:val="4674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961484"/>
    <w:multiLevelType w:val="multilevel"/>
    <w:tmpl w:val="835C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724851"/>
    <w:multiLevelType w:val="multilevel"/>
    <w:tmpl w:val="2154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773AC3"/>
    <w:multiLevelType w:val="multilevel"/>
    <w:tmpl w:val="15F4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196DA6"/>
    <w:multiLevelType w:val="multilevel"/>
    <w:tmpl w:val="9B2E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9062D3"/>
    <w:multiLevelType w:val="multilevel"/>
    <w:tmpl w:val="FC9E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A814DE"/>
    <w:multiLevelType w:val="multilevel"/>
    <w:tmpl w:val="7334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67B666C"/>
    <w:multiLevelType w:val="multilevel"/>
    <w:tmpl w:val="0484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481FCE"/>
    <w:multiLevelType w:val="multilevel"/>
    <w:tmpl w:val="BEF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A583D62"/>
    <w:multiLevelType w:val="multilevel"/>
    <w:tmpl w:val="4B96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B6173E2"/>
    <w:multiLevelType w:val="multilevel"/>
    <w:tmpl w:val="EDB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773209"/>
    <w:multiLevelType w:val="multilevel"/>
    <w:tmpl w:val="9CD2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DB06B5A"/>
    <w:multiLevelType w:val="multilevel"/>
    <w:tmpl w:val="3440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DCB09D9"/>
    <w:multiLevelType w:val="multilevel"/>
    <w:tmpl w:val="1428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767325"/>
    <w:multiLevelType w:val="multilevel"/>
    <w:tmpl w:val="5D84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05B5F93"/>
    <w:multiLevelType w:val="multilevel"/>
    <w:tmpl w:val="9CE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06C5F04"/>
    <w:multiLevelType w:val="multilevel"/>
    <w:tmpl w:val="BED8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16F36B7"/>
    <w:multiLevelType w:val="multilevel"/>
    <w:tmpl w:val="7EC0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CA4F38"/>
    <w:multiLevelType w:val="multilevel"/>
    <w:tmpl w:val="C35A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3C0112C"/>
    <w:multiLevelType w:val="multilevel"/>
    <w:tmpl w:val="EBD6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6397114"/>
    <w:multiLevelType w:val="multilevel"/>
    <w:tmpl w:val="D24C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6DE3215"/>
    <w:multiLevelType w:val="multilevel"/>
    <w:tmpl w:val="2D18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75F7E19"/>
    <w:multiLevelType w:val="multilevel"/>
    <w:tmpl w:val="97D6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94539B4"/>
    <w:multiLevelType w:val="multilevel"/>
    <w:tmpl w:val="DD4C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A576A08"/>
    <w:multiLevelType w:val="multilevel"/>
    <w:tmpl w:val="133A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BC36D80"/>
    <w:multiLevelType w:val="multilevel"/>
    <w:tmpl w:val="2418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E6F5831"/>
    <w:multiLevelType w:val="multilevel"/>
    <w:tmpl w:val="48D8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FD8016B"/>
    <w:multiLevelType w:val="multilevel"/>
    <w:tmpl w:val="410C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3FC55BD"/>
    <w:multiLevelType w:val="multilevel"/>
    <w:tmpl w:val="02CA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44D7736"/>
    <w:multiLevelType w:val="multilevel"/>
    <w:tmpl w:val="2B88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5533E3F"/>
    <w:multiLevelType w:val="multilevel"/>
    <w:tmpl w:val="7DF0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5EA5ADB"/>
    <w:multiLevelType w:val="multilevel"/>
    <w:tmpl w:val="A74E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6AB63CE"/>
    <w:multiLevelType w:val="multilevel"/>
    <w:tmpl w:val="3E7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6FD2D9D"/>
    <w:multiLevelType w:val="multilevel"/>
    <w:tmpl w:val="47FC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7AF43D1"/>
    <w:multiLevelType w:val="multilevel"/>
    <w:tmpl w:val="D83C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9383F74"/>
    <w:multiLevelType w:val="multilevel"/>
    <w:tmpl w:val="EFF0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B6F380D"/>
    <w:multiLevelType w:val="multilevel"/>
    <w:tmpl w:val="1DFC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B9B2F0F"/>
    <w:multiLevelType w:val="multilevel"/>
    <w:tmpl w:val="176E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BB4724A"/>
    <w:multiLevelType w:val="multilevel"/>
    <w:tmpl w:val="A4DC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D922621"/>
    <w:multiLevelType w:val="multilevel"/>
    <w:tmpl w:val="FC16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E8C25D0"/>
    <w:multiLevelType w:val="multilevel"/>
    <w:tmpl w:val="BBBE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2E562E2"/>
    <w:multiLevelType w:val="multilevel"/>
    <w:tmpl w:val="7C9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3912F4E"/>
    <w:multiLevelType w:val="multilevel"/>
    <w:tmpl w:val="F512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3B0470A"/>
    <w:multiLevelType w:val="multilevel"/>
    <w:tmpl w:val="147E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55C60FD"/>
    <w:multiLevelType w:val="multilevel"/>
    <w:tmpl w:val="3F52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60431D9"/>
    <w:multiLevelType w:val="multilevel"/>
    <w:tmpl w:val="3622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68B668B"/>
    <w:multiLevelType w:val="multilevel"/>
    <w:tmpl w:val="4602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7C855E3"/>
    <w:multiLevelType w:val="multilevel"/>
    <w:tmpl w:val="72A4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7CD2EAE"/>
    <w:multiLevelType w:val="multilevel"/>
    <w:tmpl w:val="F366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90E2693"/>
    <w:multiLevelType w:val="multilevel"/>
    <w:tmpl w:val="3EB6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9DF0EA4"/>
    <w:multiLevelType w:val="multilevel"/>
    <w:tmpl w:val="BDD6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C8F1805"/>
    <w:multiLevelType w:val="multilevel"/>
    <w:tmpl w:val="7110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F7A167F"/>
    <w:multiLevelType w:val="multilevel"/>
    <w:tmpl w:val="97C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05D0E8D"/>
    <w:multiLevelType w:val="multilevel"/>
    <w:tmpl w:val="E460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17A4EB2"/>
    <w:multiLevelType w:val="multilevel"/>
    <w:tmpl w:val="A2FA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3D4042F"/>
    <w:multiLevelType w:val="multilevel"/>
    <w:tmpl w:val="4B4C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4AC75AD"/>
    <w:multiLevelType w:val="multilevel"/>
    <w:tmpl w:val="71D6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80C6B89"/>
    <w:multiLevelType w:val="multilevel"/>
    <w:tmpl w:val="5CF8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9622182"/>
    <w:multiLevelType w:val="multilevel"/>
    <w:tmpl w:val="73AC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9A05A70"/>
    <w:multiLevelType w:val="multilevel"/>
    <w:tmpl w:val="6AD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9A82A85"/>
    <w:multiLevelType w:val="multilevel"/>
    <w:tmpl w:val="E812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AF87FFD"/>
    <w:multiLevelType w:val="multilevel"/>
    <w:tmpl w:val="BD44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BB249C3"/>
    <w:multiLevelType w:val="multilevel"/>
    <w:tmpl w:val="1DB0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D0412F5"/>
    <w:multiLevelType w:val="multilevel"/>
    <w:tmpl w:val="E3D0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E7F40ED"/>
    <w:multiLevelType w:val="multilevel"/>
    <w:tmpl w:val="1ED8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EA618A2"/>
    <w:multiLevelType w:val="multilevel"/>
    <w:tmpl w:val="7F20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FC35975"/>
    <w:multiLevelType w:val="multilevel"/>
    <w:tmpl w:val="6152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0D7460A"/>
    <w:multiLevelType w:val="multilevel"/>
    <w:tmpl w:val="6F54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1D55A32"/>
    <w:multiLevelType w:val="multilevel"/>
    <w:tmpl w:val="0506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2322DDB"/>
    <w:multiLevelType w:val="multilevel"/>
    <w:tmpl w:val="D5C6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3500446"/>
    <w:multiLevelType w:val="multilevel"/>
    <w:tmpl w:val="40D4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3C21905"/>
    <w:multiLevelType w:val="multilevel"/>
    <w:tmpl w:val="20AE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44843B2"/>
    <w:multiLevelType w:val="multilevel"/>
    <w:tmpl w:val="89E8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6FD2C34"/>
    <w:multiLevelType w:val="multilevel"/>
    <w:tmpl w:val="F00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75536F1"/>
    <w:multiLevelType w:val="multilevel"/>
    <w:tmpl w:val="DF2A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FF11CFF"/>
    <w:multiLevelType w:val="multilevel"/>
    <w:tmpl w:val="1C7A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5"/>
  </w:num>
  <w:num w:numId="3">
    <w:abstractNumId w:val="7"/>
  </w:num>
  <w:num w:numId="4">
    <w:abstractNumId w:val="86"/>
  </w:num>
  <w:num w:numId="5">
    <w:abstractNumId w:val="2"/>
  </w:num>
  <w:num w:numId="6">
    <w:abstractNumId w:val="74"/>
  </w:num>
  <w:num w:numId="7">
    <w:abstractNumId w:val="27"/>
  </w:num>
  <w:num w:numId="8">
    <w:abstractNumId w:val="73"/>
  </w:num>
  <w:num w:numId="9">
    <w:abstractNumId w:val="1"/>
  </w:num>
  <w:num w:numId="10">
    <w:abstractNumId w:val="17"/>
  </w:num>
  <w:num w:numId="11">
    <w:abstractNumId w:val="52"/>
  </w:num>
  <w:num w:numId="12">
    <w:abstractNumId w:val="75"/>
  </w:num>
  <w:num w:numId="13">
    <w:abstractNumId w:val="69"/>
  </w:num>
  <w:num w:numId="14">
    <w:abstractNumId w:val="87"/>
  </w:num>
  <w:num w:numId="15">
    <w:abstractNumId w:val="46"/>
  </w:num>
  <w:num w:numId="16">
    <w:abstractNumId w:val="25"/>
  </w:num>
  <w:num w:numId="17">
    <w:abstractNumId w:val="72"/>
  </w:num>
  <w:num w:numId="18">
    <w:abstractNumId w:val="62"/>
  </w:num>
  <w:num w:numId="19">
    <w:abstractNumId w:val="8"/>
  </w:num>
  <w:num w:numId="20">
    <w:abstractNumId w:val="3"/>
  </w:num>
  <w:num w:numId="21">
    <w:abstractNumId w:val="14"/>
  </w:num>
  <w:num w:numId="22">
    <w:abstractNumId w:val="43"/>
  </w:num>
  <w:num w:numId="23">
    <w:abstractNumId w:val="37"/>
  </w:num>
  <w:num w:numId="24">
    <w:abstractNumId w:val="26"/>
  </w:num>
  <w:num w:numId="25">
    <w:abstractNumId w:val="59"/>
  </w:num>
  <w:num w:numId="26">
    <w:abstractNumId w:val="76"/>
  </w:num>
  <w:num w:numId="27">
    <w:abstractNumId w:val="13"/>
  </w:num>
  <w:num w:numId="28">
    <w:abstractNumId w:val="81"/>
  </w:num>
  <w:num w:numId="29">
    <w:abstractNumId w:val="15"/>
  </w:num>
  <w:num w:numId="30">
    <w:abstractNumId w:val="63"/>
  </w:num>
  <w:num w:numId="31">
    <w:abstractNumId w:val="38"/>
  </w:num>
  <w:num w:numId="32">
    <w:abstractNumId w:val="89"/>
  </w:num>
  <w:num w:numId="33">
    <w:abstractNumId w:val="82"/>
  </w:num>
  <w:num w:numId="34">
    <w:abstractNumId w:val="66"/>
  </w:num>
  <w:num w:numId="35">
    <w:abstractNumId w:val="18"/>
  </w:num>
  <w:num w:numId="36">
    <w:abstractNumId w:val="40"/>
  </w:num>
  <w:num w:numId="37">
    <w:abstractNumId w:val="6"/>
  </w:num>
  <w:num w:numId="38">
    <w:abstractNumId w:val="44"/>
  </w:num>
  <w:num w:numId="39">
    <w:abstractNumId w:val="51"/>
  </w:num>
  <w:num w:numId="40">
    <w:abstractNumId w:val="12"/>
  </w:num>
  <w:num w:numId="41">
    <w:abstractNumId w:val="68"/>
  </w:num>
  <w:num w:numId="42">
    <w:abstractNumId w:val="78"/>
  </w:num>
  <w:num w:numId="43">
    <w:abstractNumId w:val="90"/>
  </w:num>
  <w:num w:numId="44">
    <w:abstractNumId w:val="48"/>
  </w:num>
  <w:num w:numId="45">
    <w:abstractNumId w:val="41"/>
  </w:num>
  <w:num w:numId="46">
    <w:abstractNumId w:val="79"/>
  </w:num>
  <w:num w:numId="47">
    <w:abstractNumId w:val="9"/>
  </w:num>
  <w:num w:numId="48">
    <w:abstractNumId w:val="56"/>
  </w:num>
  <w:num w:numId="49">
    <w:abstractNumId w:val="31"/>
  </w:num>
  <w:num w:numId="50">
    <w:abstractNumId w:val="49"/>
  </w:num>
  <w:num w:numId="51">
    <w:abstractNumId w:val="20"/>
  </w:num>
  <w:num w:numId="52">
    <w:abstractNumId w:val="28"/>
  </w:num>
  <w:num w:numId="53">
    <w:abstractNumId w:val="19"/>
  </w:num>
  <w:num w:numId="54">
    <w:abstractNumId w:val="11"/>
  </w:num>
  <w:num w:numId="55">
    <w:abstractNumId w:val="58"/>
  </w:num>
  <w:num w:numId="56">
    <w:abstractNumId w:val="83"/>
  </w:num>
  <w:num w:numId="57">
    <w:abstractNumId w:val="39"/>
  </w:num>
  <w:num w:numId="58">
    <w:abstractNumId w:val="84"/>
  </w:num>
  <w:num w:numId="59">
    <w:abstractNumId w:val="42"/>
  </w:num>
  <w:num w:numId="60">
    <w:abstractNumId w:val="50"/>
  </w:num>
  <w:num w:numId="61">
    <w:abstractNumId w:val="67"/>
  </w:num>
  <w:num w:numId="62">
    <w:abstractNumId w:val="61"/>
  </w:num>
  <w:num w:numId="63">
    <w:abstractNumId w:val="77"/>
  </w:num>
  <w:num w:numId="64">
    <w:abstractNumId w:val="91"/>
  </w:num>
  <w:num w:numId="65">
    <w:abstractNumId w:val="54"/>
  </w:num>
  <w:num w:numId="66">
    <w:abstractNumId w:val="21"/>
  </w:num>
  <w:num w:numId="67">
    <w:abstractNumId w:val="0"/>
  </w:num>
  <w:num w:numId="68">
    <w:abstractNumId w:val="5"/>
  </w:num>
  <w:num w:numId="69">
    <w:abstractNumId w:val="71"/>
  </w:num>
  <w:num w:numId="70">
    <w:abstractNumId w:val="80"/>
  </w:num>
  <w:num w:numId="71">
    <w:abstractNumId w:val="60"/>
  </w:num>
  <w:num w:numId="72">
    <w:abstractNumId w:val="57"/>
  </w:num>
  <w:num w:numId="73">
    <w:abstractNumId w:val="35"/>
  </w:num>
  <w:num w:numId="74">
    <w:abstractNumId w:val="53"/>
  </w:num>
  <w:num w:numId="75">
    <w:abstractNumId w:val="29"/>
  </w:num>
  <w:num w:numId="76">
    <w:abstractNumId w:val="47"/>
  </w:num>
  <w:num w:numId="77">
    <w:abstractNumId w:val="33"/>
  </w:num>
  <w:num w:numId="78">
    <w:abstractNumId w:val="22"/>
  </w:num>
  <w:num w:numId="79">
    <w:abstractNumId w:val="70"/>
  </w:num>
  <w:num w:numId="80">
    <w:abstractNumId w:val="24"/>
  </w:num>
  <w:num w:numId="81">
    <w:abstractNumId w:val="23"/>
  </w:num>
  <w:num w:numId="82">
    <w:abstractNumId w:val="55"/>
  </w:num>
  <w:num w:numId="83">
    <w:abstractNumId w:val="36"/>
  </w:num>
  <w:num w:numId="84">
    <w:abstractNumId w:val="64"/>
  </w:num>
  <w:num w:numId="85">
    <w:abstractNumId w:val="65"/>
  </w:num>
  <w:num w:numId="86">
    <w:abstractNumId w:val="32"/>
  </w:num>
  <w:num w:numId="87">
    <w:abstractNumId w:val="10"/>
  </w:num>
  <w:num w:numId="88">
    <w:abstractNumId w:val="16"/>
  </w:num>
  <w:num w:numId="89">
    <w:abstractNumId w:val="30"/>
  </w:num>
  <w:num w:numId="90">
    <w:abstractNumId w:val="88"/>
  </w:num>
  <w:num w:numId="91">
    <w:abstractNumId w:val="34"/>
  </w:num>
  <w:num w:numId="92">
    <w:abstractNumId w:val="45"/>
  </w:num>
  <w:numIdMacAtCleanup w:val="9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E491E"/>
    <w:rsid w:val="000E491E"/>
    <w:rsid w:val="000E572C"/>
    <w:rsid w:val="00114911"/>
    <w:rsid w:val="001678F8"/>
    <w:rsid w:val="002B10E4"/>
    <w:rsid w:val="002B2D24"/>
    <w:rsid w:val="002E35A1"/>
    <w:rsid w:val="00364CD0"/>
    <w:rsid w:val="0041212B"/>
    <w:rsid w:val="004322B4"/>
    <w:rsid w:val="00446E2D"/>
    <w:rsid w:val="004E1217"/>
    <w:rsid w:val="005168D5"/>
    <w:rsid w:val="005D6D4C"/>
    <w:rsid w:val="0063050D"/>
    <w:rsid w:val="00666492"/>
    <w:rsid w:val="007379CD"/>
    <w:rsid w:val="007703F7"/>
    <w:rsid w:val="00791894"/>
    <w:rsid w:val="007F68B8"/>
    <w:rsid w:val="00815668"/>
    <w:rsid w:val="008E0B5C"/>
    <w:rsid w:val="008E18F8"/>
    <w:rsid w:val="00986273"/>
    <w:rsid w:val="009D6BF8"/>
    <w:rsid w:val="00A01F8D"/>
    <w:rsid w:val="00A15185"/>
    <w:rsid w:val="00A40825"/>
    <w:rsid w:val="00B13720"/>
    <w:rsid w:val="00B45734"/>
    <w:rsid w:val="00C33577"/>
    <w:rsid w:val="00C57EDB"/>
    <w:rsid w:val="00D6393B"/>
    <w:rsid w:val="00DE0351"/>
    <w:rsid w:val="00E12824"/>
    <w:rsid w:val="00EA3263"/>
    <w:rsid w:val="00F02522"/>
    <w:rsid w:val="00FA2D5D"/>
    <w:rsid w:val="00FD4F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911"/>
  </w:style>
  <w:style w:type="paragraph" w:styleId="Heading1">
    <w:name w:val="heading 1"/>
    <w:basedOn w:val="Normal"/>
    <w:link w:val="Heading1Char"/>
    <w:uiPriority w:val="9"/>
    <w:qFormat/>
    <w:rsid w:val="000E49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49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49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9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49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491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491E"/>
    <w:rPr>
      <w:color w:val="0000FF"/>
      <w:u w:val="single"/>
    </w:rPr>
  </w:style>
  <w:style w:type="character" w:styleId="FollowedHyperlink">
    <w:name w:val="FollowedHyperlink"/>
    <w:basedOn w:val="DefaultParagraphFont"/>
    <w:uiPriority w:val="99"/>
    <w:semiHidden/>
    <w:unhideWhenUsed/>
    <w:rsid w:val="000E491E"/>
    <w:rPr>
      <w:color w:val="800080"/>
      <w:u w:val="single"/>
    </w:rPr>
  </w:style>
  <w:style w:type="character" w:customStyle="1" w:styleId="svgnav">
    <w:name w:val="svgnav"/>
    <w:basedOn w:val="DefaultParagraphFont"/>
    <w:rsid w:val="000E491E"/>
  </w:style>
  <w:style w:type="character" w:customStyle="1" w:styleId="btn">
    <w:name w:val="btn"/>
    <w:basedOn w:val="DefaultParagraphFont"/>
    <w:rsid w:val="000E491E"/>
  </w:style>
  <w:style w:type="paragraph" w:styleId="z-TopofForm">
    <w:name w:val="HTML Top of Form"/>
    <w:basedOn w:val="Normal"/>
    <w:next w:val="Normal"/>
    <w:link w:val="z-TopofFormChar"/>
    <w:hidden/>
    <w:uiPriority w:val="99"/>
    <w:semiHidden/>
    <w:unhideWhenUsed/>
    <w:rsid w:val="000E49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E491E"/>
    <w:rPr>
      <w:rFonts w:ascii="Arial" w:eastAsia="Times New Roman" w:hAnsi="Arial" w:cs="Arial"/>
      <w:vanish/>
      <w:sz w:val="16"/>
      <w:szCs w:val="16"/>
    </w:rPr>
  </w:style>
  <w:style w:type="character" w:customStyle="1" w:styleId="flag">
    <w:name w:val="flag"/>
    <w:basedOn w:val="DefaultParagraphFont"/>
    <w:rsid w:val="000E491E"/>
  </w:style>
  <w:style w:type="paragraph" w:styleId="z-BottomofForm">
    <w:name w:val="HTML Bottom of Form"/>
    <w:basedOn w:val="Normal"/>
    <w:next w:val="Normal"/>
    <w:link w:val="z-BottomofFormChar"/>
    <w:hidden/>
    <w:uiPriority w:val="99"/>
    <w:semiHidden/>
    <w:unhideWhenUsed/>
    <w:rsid w:val="000E491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E491E"/>
    <w:rPr>
      <w:rFonts w:ascii="Arial" w:eastAsia="Times New Roman" w:hAnsi="Arial" w:cs="Arial"/>
      <w:vanish/>
      <w:sz w:val="16"/>
      <w:szCs w:val="16"/>
    </w:rPr>
  </w:style>
  <w:style w:type="character" w:customStyle="1" w:styleId="bs-caret">
    <w:name w:val="bs-caret"/>
    <w:basedOn w:val="DefaultParagraphFont"/>
    <w:rsid w:val="000E491E"/>
  </w:style>
  <w:style w:type="character" w:customStyle="1" w:styleId="caret">
    <w:name w:val="caret"/>
    <w:basedOn w:val="DefaultParagraphFont"/>
    <w:rsid w:val="000E491E"/>
  </w:style>
  <w:style w:type="character" w:customStyle="1" w:styleId="mypicture">
    <w:name w:val="mypicture"/>
    <w:basedOn w:val="DefaultParagraphFont"/>
    <w:rsid w:val="000E491E"/>
  </w:style>
  <w:style w:type="character" w:customStyle="1" w:styleId="navconnect-1">
    <w:name w:val="navconnect-1"/>
    <w:basedOn w:val="DefaultParagraphFont"/>
    <w:rsid w:val="000E491E"/>
  </w:style>
  <w:style w:type="character" w:customStyle="1" w:styleId="navconnect-2">
    <w:name w:val="navconnect-2"/>
    <w:basedOn w:val="DefaultParagraphFont"/>
    <w:rsid w:val="000E491E"/>
  </w:style>
  <w:style w:type="character" w:customStyle="1" w:styleId="flaticonblock">
    <w:name w:val="flaticonblock"/>
    <w:basedOn w:val="DefaultParagraphFont"/>
    <w:rsid w:val="000E491E"/>
  </w:style>
  <w:style w:type="character" w:customStyle="1" w:styleId="btn-filter">
    <w:name w:val="btn-filter"/>
    <w:basedOn w:val="DefaultParagraphFont"/>
    <w:rsid w:val="000E491E"/>
  </w:style>
  <w:style w:type="character" w:customStyle="1" w:styleId="flagworld">
    <w:name w:val="flagworld"/>
    <w:basedOn w:val="DefaultParagraphFont"/>
    <w:rsid w:val="000E491E"/>
  </w:style>
  <w:style w:type="character" w:customStyle="1" w:styleId="flag-de">
    <w:name w:val="flag-de"/>
    <w:basedOn w:val="DefaultParagraphFont"/>
    <w:rsid w:val="000E491E"/>
  </w:style>
  <w:style w:type="character" w:customStyle="1" w:styleId="placetext">
    <w:name w:val="placetext"/>
    <w:basedOn w:val="DefaultParagraphFont"/>
    <w:rsid w:val="000E491E"/>
  </w:style>
  <w:style w:type="character" w:customStyle="1" w:styleId="flag-kr">
    <w:name w:val="flag-kr"/>
    <w:basedOn w:val="DefaultParagraphFont"/>
    <w:rsid w:val="000E491E"/>
  </w:style>
  <w:style w:type="character" w:customStyle="1" w:styleId="titlespan">
    <w:name w:val="titlespan"/>
    <w:basedOn w:val="DefaultParagraphFont"/>
    <w:rsid w:val="000E491E"/>
  </w:style>
  <w:style w:type="character" w:customStyle="1" w:styleId="flag-in">
    <w:name w:val="flag-in"/>
    <w:basedOn w:val="DefaultParagraphFont"/>
    <w:rsid w:val="000E491E"/>
  </w:style>
  <w:style w:type="paragraph" w:customStyle="1" w:styleId="product-summary">
    <w:name w:val="product-summary"/>
    <w:basedOn w:val="Normal"/>
    <w:rsid w:val="000E49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
    <w:name w:val="link"/>
    <w:basedOn w:val="DefaultParagraphFont"/>
    <w:rsid w:val="000E491E"/>
  </w:style>
  <w:style w:type="paragraph" w:styleId="NormalWeb">
    <w:name w:val="Normal (Web)"/>
    <w:basedOn w:val="Normal"/>
    <w:uiPriority w:val="99"/>
    <w:semiHidden/>
    <w:unhideWhenUsed/>
    <w:rsid w:val="000E49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ticonfooter">
    <w:name w:val="flaticonfooter"/>
    <w:basedOn w:val="DefaultParagraphFont"/>
    <w:rsid w:val="000E491E"/>
  </w:style>
  <w:style w:type="character" w:customStyle="1" w:styleId="text">
    <w:name w:val="text"/>
    <w:basedOn w:val="DefaultParagraphFont"/>
    <w:rsid w:val="000E491E"/>
  </w:style>
  <w:style w:type="character" w:customStyle="1" w:styleId="flaticonphone">
    <w:name w:val="flaticonphone"/>
    <w:basedOn w:val="DefaultParagraphFont"/>
    <w:rsid w:val="000E491E"/>
  </w:style>
  <w:style w:type="character" w:customStyle="1" w:styleId="flaticonrs">
    <w:name w:val="flaticonrs"/>
    <w:basedOn w:val="DefaultParagraphFont"/>
    <w:rsid w:val="000E491E"/>
  </w:style>
  <w:style w:type="character" w:customStyle="1" w:styleId="securtext">
    <w:name w:val="securtext"/>
    <w:basedOn w:val="DefaultParagraphFont"/>
    <w:rsid w:val="000E491E"/>
  </w:style>
  <w:style w:type="character" w:customStyle="1" w:styleId="flaticonlock">
    <w:name w:val="flaticonlock"/>
    <w:basedOn w:val="DefaultParagraphFont"/>
    <w:rsid w:val="000E491E"/>
  </w:style>
  <w:style w:type="character" w:customStyle="1" w:styleId="flaticoncards">
    <w:name w:val="flaticoncards"/>
    <w:basedOn w:val="DefaultParagraphFont"/>
    <w:rsid w:val="000E491E"/>
  </w:style>
  <w:style w:type="paragraph" w:styleId="BalloonText">
    <w:name w:val="Balloon Text"/>
    <w:basedOn w:val="Normal"/>
    <w:link w:val="BalloonTextChar"/>
    <w:uiPriority w:val="99"/>
    <w:semiHidden/>
    <w:unhideWhenUsed/>
    <w:rsid w:val="000E4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91E"/>
    <w:rPr>
      <w:rFonts w:ascii="Tahoma" w:hAnsi="Tahoma" w:cs="Tahoma"/>
      <w:sz w:val="16"/>
      <w:szCs w:val="16"/>
    </w:rPr>
  </w:style>
  <w:style w:type="paragraph" w:styleId="NoSpacing">
    <w:name w:val="No Spacing"/>
    <w:uiPriority w:val="1"/>
    <w:qFormat/>
    <w:rsid w:val="004E1217"/>
    <w:pPr>
      <w:spacing w:after="0" w:line="240" w:lineRule="auto"/>
    </w:pPr>
  </w:style>
</w:styles>
</file>

<file path=word/webSettings.xml><?xml version="1.0" encoding="utf-8"?>
<w:webSettings xmlns:r="http://schemas.openxmlformats.org/officeDocument/2006/relationships" xmlns:w="http://schemas.openxmlformats.org/wordprocessingml/2006/main">
  <w:divs>
    <w:div w:id="2066559879">
      <w:bodyDiv w:val="1"/>
      <w:marLeft w:val="0"/>
      <w:marRight w:val="0"/>
      <w:marTop w:val="0"/>
      <w:marBottom w:val="0"/>
      <w:divBdr>
        <w:top w:val="none" w:sz="0" w:space="0" w:color="auto"/>
        <w:left w:val="none" w:sz="0" w:space="0" w:color="auto"/>
        <w:bottom w:val="none" w:sz="0" w:space="0" w:color="auto"/>
        <w:right w:val="none" w:sz="0" w:space="0" w:color="auto"/>
      </w:divBdr>
      <w:divsChild>
        <w:div w:id="1505710016">
          <w:marLeft w:val="0"/>
          <w:marRight w:val="0"/>
          <w:marTop w:val="0"/>
          <w:marBottom w:val="0"/>
          <w:divBdr>
            <w:top w:val="none" w:sz="0" w:space="0" w:color="auto"/>
            <w:left w:val="none" w:sz="0" w:space="0" w:color="auto"/>
            <w:bottom w:val="none" w:sz="0" w:space="0" w:color="auto"/>
            <w:right w:val="none" w:sz="0" w:space="0" w:color="auto"/>
          </w:divBdr>
          <w:divsChild>
            <w:div w:id="1848474622">
              <w:marLeft w:val="0"/>
              <w:marRight w:val="0"/>
              <w:marTop w:val="0"/>
              <w:marBottom w:val="0"/>
              <w:divBdr>
                <w:top w:val="none" w:sz="0" w:space="0" w:color="auto"/>
                <w:left w:val="none" w:sz="0" w:space="0" w:color="auto"/>
                <w:bottom w:val="none" w:sz="0" w:space="0" w:color="auto"/>
                <w:right w:val="none" w:sz="0" w:space="0" w:color="auto"/>
              </w:divBdr>
              <w:divsChild>
                <w:div w:id="362026083">
                  <w:marLeft w:val="0"/>
                  <w:marRight w:val="0"/>
                  <w:marTop w:val="0"/>
                  <w:marBottom w:val="0"/>
                  <w:divBdr>
                    <w:top w:val="none" w:sz="0" w:space="0" w:color="auto"/>
                    <w:left w:val="none" w:sz="0" w:space="0" w:color="auto"/>
                    <w:bottom w:val="none" w:sz="0" w:space="0" w:color="auto"/>
                    <w:right w:val="none" w:sz="0" w:space="0" w:color="auto"/>
                  </w:divBdr>
                </w:div>
                <w:div w:id="485436956">
                  <w:marLeft w:val="0"/>
                  <w:marRight w:val="0"/>
                  <w:marTop w:val="0"/>
                  <w:marBottom w:val="0"/>
                  <w:divBdr>
                    <w:top w:val="none" w:sz="0" w:space="0" w:color="auto"/>
                    <w:left w:val="none" w:sz="0" w:space="0" w:color="auto"/>
                    <w:bottom w:val="none" w:sz="0" w:space="0" w:color="auto"/>
                    <w:right w:val="none" w:sz="0" w:space="0" w:color="auto"/>
                  </w:divBdr>
                  <w:divsChild>
                    <w:div w:id="537355702">
                      <w:marLeft w:val="0"/>
                      <w:marRight w:val="0"/>
                      <w:marTop w:val="0"/>
                      <w:marBottom w:val="0"/>
                      <w:divBdr>
                        <w:top w:val="none" w:sz="0" w:space="0" w:color="auto"/>
                        <w:left w:val="none" w:sz="0" w:space="0" w:color="auto"/>
                        <w:bottom w:val="none" w:sz="0" w:space="0" w:color="auto"/>
                        <w:right w:val="none" w:sz="0" w:space="0" w:color="auto"/>
                      </w:divBdr>
                    </w:div>
                  </w:divsChild>
                </w:div>
                <w:div w:id="59179293">
                  <w:marLeft w:val="0"/>
                  <w:marRight w:val="0"/>
                  <w:marTop w:val="0"/>
                  <w:marBottom w:val="0"/>
                  <w:divBdr>
                    <w:top w:val="none" w:sz="0" w:space="0" w:color="auto"/>
                    <w:left w:val="none" w:sz="0" w:space="0" w:color="auto"/>
                    <w:bottom w:val="none" w:sz="0" w:space="0" w:color="auto"/>
                    <w:right w:val="none" w:sz="0" w:space="0" w:color="auto"/>
                  </w:divBdr>
                  <w:divsChild>
                    <w:div w:id="2053111978">
                      <w:marLeft w:val="0"/>
                      <w:marRight w:val="0"/>
                      <w:marTop w:val="0"/>
                      <w:marBottom w:val="0"/>
                      <w:divBdr>
                        <w:top w:val="none" w:sz="0" w:space="0" w:color="auto"/>
                        <w:left w:val="none" w:sz="0" w:space="0" w:color="auto"/>
                        <w:bottom w:val="none" w:sz="0" w:space="0" w:color="auto"/>
                        <w:right w:val="none" w:sz="0" w:space="0" w:color="auto"/>
                      </w:divBdr>
                    </w:div>
                  </w:divsChild>
                </w:div>
                <w:div w:id="1501196656">
                  <w:marLeft w:val="0"/>
                  <w:marRight w:val="0"/>
                  <w:marTop w:val="0"/>
                  <w:marBottom w:val="0"/>
                  <w:divBdr>
                    <w:top w:val="none" w:sz="0" w:space="0" w:color="auto"/>
                    <w:left w:val="none" w:sz="0" w:space="0" w:color="auto"/>
                    <w:bottom w:val="none" w:sz="0" w:space="0" w:color="auto"/>
                    <w:right w:val="none" w:sz="0" w:space="0" w:color="auto"/>
                  </w:divBdr>
                  <w:divsChild>
                    <w:div w:id="7184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35937">
          <w:marLeft w:val="0"/>
          <w:marRight w:val="0"/>
          <w:marTop w:val="0"/>
          <w:marBottom w:val="0"/>
          <w:divBdr>
            <w:top w:val="none" w:sz="0" w:space="0" w:color="auto"/>
            <w:left w:val="none" w:sz="0" w:space="0" w:color="auto"/>
            <w:bottom w:val="none" w:sz="0" w:space="0" w:color="auto"/>
            <w:right w:val="none" w:sz="0" w:space="0" w:color="auto"/>
          </w:divBdr>
          <w:divsChild>
            <w:div w:id="117916151">
              <w:marLeft w:val="0"/>
              <w:marRight w:val="0"/>
              <w:marTop w:val="0"/>
              <w:marBottom w:val="0"/>
              <w:divBdr>
                <w:top w:val="none" w:sz="0" w:space="0" w:color="auto"/>
                <w:left w:val="none" w:sz="0" w:space="0" w:color="auto"/>
                <w:bottom w:val="none" w:sz="0" w:space="0" w:color="auto"/>
                <w:right w:val="none" w:sz="0" w:space="0" w:color="auto"/>
              </w:divBdr>
            </w:div>
            <w:div w:id="714037319">
              <w:marLeft w:val="0"/>
              <w:marRight w:val="0"/>
              <w:marTop w:val="0"/>
              <w:marBottom w:val="0"/>
              <w:divBdr>
                <w:top w:val="none" w:sz="0" w:space="0" w:color="auto"/>
                <w:left w:val="none" w:sz="0" w:space="0" w:color="auto"/>
                <w:bottom w:val="none" w:sz="0" w:space="0" w:color="auto"/>
                <w:right w:val="none" w:sz="0" w:space="0" w:color="auto"/>
              </w:divBdr>
            </w:div>
          </w:divsChild>
        </w:div>
        <w:div w:id="666976830">
          <w:marLeft w:val="0"/>
          <w:marRight w:val="0"/>
          <w:marTop w:val="0"/>
          <w:marBottom w:val="0"/>
          <w:divBdr>
            <w:top w:val="none" w:sz="0" w:space="0" w:color="auto"/>
            <w:left w:val="none" w:sz="0" w:space="0" w:color="auto"/>
            <w:bottom w:val="none" w:sz="0" w:space="0" w:color="auto"/>
            <w:right w:val="none" w:sz="0" w:space="0" w:color="auto"/>
          </w:divBdr>
          <w:divsChild>
            <w:div w:id="1937516638">
              <w:marLeft w:val="0"/>
              <w:marRight w:val="0"/>
              <w:marTop w:val="0"/>
              <w:marBottom w:val="0"/>
              <w:divBdr>
                <w:top w:val="none" w:sz="0" w:space="0" w:color="auto"/>
                <w:left w:val="none" w:sz="0" w:space="0" w:color="auto"/>
                <w:bottom w:val="none" w:sz="0" w:space="0" w:color="auto"/>
                <w:right w:val="none" w:sz="0" w:space="0" w:color="auto"/>
              </w:divBdr>
              <w:divsChild>
                <w:div w:id="1145439892">
                  <w:marLeft w:val="0"/>
                  <w:marRight w:val="0"/>
                  <w:marTop w:val="0"/>
                  <w:marBottom w:val="0"/>
                  <w:divBdr>
                    <w:top w:val="single" w:sz="6" w:space="0" w:color="DADADA"/>
                    <w:left w:val="single" w:sz="6" w:space="0" w:color="DADADA"/>
                    <w:bottom w:val="single" w:sz="6" w:space="0" w:color="DADADA"/>
                    <w:right w:val="single" w:sz="6" w:space="0" w:color="DADADA"/>
                  </w:divBdr>
                  <w:divsChild>
                    <w:div w:id="120002066">
                      <w:marLeft w:val="0"/>
                      <w:marRight w:val="0"/>
                      <w:marTop w:val="0"/>
                      <w:marBottom w:val="0"/>
                      <w:divBdr>
                        <w:top w:val="none" w:sz="0" w:space="0" w:color="auto"/>
                        <w:left w:val="none" w:sz="0" w:space="0" w:color="auto"/>
                        <w:bottom w:val="none" w:sz="0" w:space="0" w:color="auto"/>
                        <w:right w:val="single" w:sz="6" w:space="0" w:color="DADADA"/>
                      </w:divBdr>
                      <w:divsChild>
                        <w:div w:id="1775126370">
                          <w:marLeft w:val="0"/>
                          <w:marRight w:val="0"/>
                          <w:marTop w:val="0"/>
                          <w:marBottom w:val="0"/>
                          <w:divBdr>
                            <w:top w:val="none" w:sz="0" w:space="0" w:color="auto"/>
                            <w:left w:val="none" w:sz="0" w:space="0" w:color="auto"/>
                            <w:bottom w:val="none" w:sz="0" w:space="0" w:color="auto"/>
                            <w:right w:val="none" w:sz="0" w:space="0" w:color="auto"/>
                          </w:divBdr>
                          <w:divsChild>
                            <w:div w:id="629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17714">
          <w:marLeft w:val="0"/>
          <w:marRight w:val="0"/>
          <w:marTop w:val="0"/>
          <w:marBottom w:val="0"/>
          <w:divBdr>
            <w:top w:val="none" w:sz="0" w:space="0" w:color="auto"/>
            <w:left w:val="none" w:sz="0" w:space="0" w:color="auto"/>
            <w:bottom w:val="none" w:sz="0" w:space="0" w:color="auto"/>
            <w:right w:val="none" w:sz="0" w:space="0" w:color="auto"/>
          </w:divBdr>
          <w:divsChild>
            <w:div w:id="1400442279">
              <w:marLeft w:val="0"/>
              <w:marRight w:val="0"/>
              <w:marTop w:val="0"/>
              <w:marBottom w:val="0"/>
              <w:divBdr>
                <w:top w:val="none" w:sz="0" w:space="0" w:color="auto"/>
                <w:left w:val="none" w:sz="0" w:space="0" w:color="auto"/>
                <w:bottom w:val="none" w:sz="0" w:space="0" w:color="auto"/>
                <w:right w:val="none" w:sz="0" w:space="0" w:color="auto"/>
              </w:divBdr>
            </w:div>
          </w:divsChild>
        </w:div>
        <w:div w:id="751511705">
          <w:marLeft w:val="0"/>
          <w:marRight w:val="0"/>
          <w:marTop w:val="0"/>
          <w:marBottom w:val="0"/>
          <w:divBdr>
            <w:top w:val="none" w:sz="0" w:space="0" w:color="auto"/>
            <w:left w:val="none" w:sz="0" w:space="0" w:color="auto"/>
            <w:bottom w:val="none" w:sz="0" w:space="0" w:color="auto"/>
            <w:right w:val="none" w:sz="0" w:space="0" w:color="auto"/>
          </w:divBdr>
          <w:divsChild>
            <w:div w:id="1223099815">
              <w:marLeft w:val="0"/>
              <w:marRight w:val="0"/>
              <w:marTop w:val="0"/>
              <w:marBottom w:val="0"/>
              <w:divBdr>
                <w:top w:val="none" w:sz="0" w:space="0" w:color="auto"/>
                <w:left w:val="none" w:sz="0" w:space="0" w:color="auto"/>
                <w:bottom w:val="single" w:sz="6" w:space="0" w:color="DADADA"/>
                <w:right w:val="none" w:sz="0" w:space="0" w:color="auto"/>
              </w:divBdr>
            </w:div>
            <w:div w:id="1024986568">
              <w:marLeft w:val="0"/>
              <w:marRight w:val="0"/>
              <w:marTop w:val="0"/>
              <w:marBottom w:val="0"/>
              <w:divBdr>
                <w:top w:val="none" w:sz="0" w:space="0" w:color="auto"/>
                <w:left w:val="none" w:sz="0" w:space="0" w:color="auto"/>
                <w:bottom w:val="none" w:sz="0" w:space="0" w:color="auto"/>
                <w:right w:val="none" w:sz="0" w:space="0" w:color="auto"/>
              </w:divBdr>
              <w:divsChild>
                <w:div w:id="1608344131">
                  <w:marLeft w:val="0"/>
                  <w:marRight w:val="0"/>
                  <w:marTop w:val="272"/>
                  <w:marBottom w:val="679"/>
                  <w:divBdr>
                    <w:top w:val="none" w:sz="0" w:space="0" w:color="auto"/>
                    <w:left w:val="none" w:sz="0" w:space="0" w:color="auto"/>
                    <w:bottom w:val="none" w:sz="0" w:space="0" w:color="auto"/>
                    <w:right w:val="none" w:sz="0" w:space="0" w:color="auto"/>
                  </w:divBdr>
                  <w:divsChild>
                    <w:div w:id="821193928">
                      <w:marLeft w:val="0"/>
                      <w:marRight w:val="0"/>
                      <w:marTop w:val="0"/>
                      <w:marBottom w:val="0"/>
                      <w:divBdr>
                        <w:top w:val="none" w:sz="0" w:space="0" w:color="auto"/>
                        <w:left w:val="none" w:sz="0" w:space="0" w:color="auto"/>
                        <w:bottom w:val="none" w:sz="0" w:space="0" w:color="auto"/>
                        <w:right w:val="none" w:sz="0" w:space="0" w:color="auto"/>
                      </w:divBdr>
                      <w:divsChild>
                        <w:div w:id="271057880">
                          <w:marLeft w:val="-204"/>
                          <w:marRight w:val="-204"/>
                          <w:marTop w:val="0"/>
                          <w:marBottom w:val="0"/>
                          <w:divBdr>
                            <w:top w:val="none" w:sz="0" w:space="0" w:color="auto"/>
                            <w:left w:val="none" w:sz="0" w:space="0" w:color="auto"/>
                            <w:bottom w:val="none" w:sz="0" w:space="0" w:color="auto"/>
                            <w:right w:val="none" w:sz="0" w:space="0" w:color="auto"/>
                          </w:divBdr>
                          <w:divsChild>
                            <w:div w:id="363480689">
                              <w:marLeft w:val="0"/>
                              <w:marRight w:val="0"/>
                              <w:marTop w:val="0"/>
                              <w:marBottom w:val="0"/>
                              <w:divBdr>
                                <w:top w:val="single" w:sz="6" w:space="0" w:color="DADADA"/>
                                <w:left w:val="single" w:sz="6" w:space="0" w:color="DADADA"/>
                                <w:bottom w:val="single" w:sz="6" w:space="0" w:color="DADADA"/>
                                <w:right w:val="single" w:sz="6" w:space="0" w:color="DADADA"/>
                              </w:divBdr>
                              <w:divsChild>
                                <w:div w:id="1679304543">
                                  <w:marLeft w:val="0"/>
                                  <w:marRight w:val="0"/>
                                  <w:marTop w:val="0"/>
                                  <w:marBottom w:val="0"/>
                                  <w:divBdr>
                                    <w:top w:val="none" w:sz="0" w:space="0" w:color="auto"/>
                                    <w:left w:val="none" w:sz="0" w:space="0" w:color="auto"/>
                                    <w:bottom w:val="none" w:sz="0" w:space="0" w:color="auto"/>
                                    <w:right w:val="none" w:sz="0" w:space="0" w:color="auto"/>
                                  </w:divBdr>
                                </w:div>
                                <w:div w:id="1572306826">
                                  <w:marLeft w:val="0"/>
                                  <w:marRight w:val="0"/>
                                  <w:marTop w:val="0"/>
                                  <w:marBottom w:val="0"/>
                                  <w:divBdr>
                                    <w:top w:val="single" w:sz="6" w:space="7" w:color="DADADA"/>
                                    <w:left w:val="none" w:sz="0" w:space="0" w:color="auto"/>
                                    <w:bottom w:val="none" w:sz="0" w:space="0" w:color="auto"/>
                                    <w:right w:val="none" w:sz="0" w:space="0" w:color="auto"/>
                                  </w:divBdr>
                                  <w:divsChild>
                                    <w:div w:id="2073000744">
                                      <w:marLeft w:val="0"/>
                                      <w:marRight w:val="0"/>
                                      <w:marTop w:val="0"/>
                                      <w:marBottom w:val="0"/>
                                      <w:divBdr>
                                        <w:top w:val="none" w:sz="0" w:space="0" w:color="auto"/>
                                        <w:left w:val="none" w:sz="0" w:space="0" w:color="auto"/>
                                        <w:bottom w:val="none" w:sz="0" w:space="0" w:color="auto"/>
                                        <w:right w:val="none" w:sz="0" w:space="0" w:color="auto"/>
                                      </w:divBdr>
                                    </w:div>
                                  </w:divsChild>
                                </w:div>
                                <w:div w:id="223226510">
                                  <w:marLeft w:val="0"/>
                                  <w:marRight w:val="0"/>
                                  <w:marTop w:val="0"/>
                                  <w:marBottom w:val="136"/>
                                  <w:divBdr>
                                    <w:top w:val="single" w:sz="6" w:space="7" w:color="DADADA"/>
                                    <w:left w:val="none" w:sz="0" w:space="0" w:color="auto"/>
                                    <w:bottom w:val="none" w:sz="0" w:space="0" w:color="auto"/>
                                    <w:right w:val="none" w:sz="0" w:space="0" w:color="auto"/>
                                  </w:divBdr>
                                </w:div>
                                <w:div w:id="812209634">
                                  <w:marLeft w:val="0"/>
                                  <w:marRight w:val="0"/>
                                  <w:marTop w:val="0"/>
                                  <w:marBottom w:val="136"/>
                                  <w:divBdr>
                                    <w:top w:val="single" w:sz="6" w:space="7" w:color="DADADA"/>
                                    <w:left w:val="none" w:sz="0" w:space="0" w:color="auto"/>
                                    <w:bottom w:val="none" w:sz="0" w:space="0" w:color="auto"/>
                                    <w:right w:val="none" w:sz="0" w:space="0" w:color="auto"/>
                                  </w:divBdr>
                                </w:div>
                                <w:div w:id="2054763657">
                                  <w:marLeft w:val="0"/>
                                  <w:marRight w:val="0"/>
                                  <w:marTop w:val="0"/>
                                  <w:marBottom w:val="0"/>
                                  <w:divBdr>
                                    <w:top w:val="none" w:sz="0" w:space="0" w:color="auto"/>
                                    <w:left w:val="none" w:sz="0" w:space="0" w:color="auto"/>
                                    <w:bottom w:val="none" w:sz="0" w:space="0" w:color="auto"/>
                                    <w:right w:val="none" w:sz="0" w:space="0" w:color="auto"/>
                                  </w:divBdr>
                                  <w:divsChild>
                                    <w:div w:id="1856265552">
                                      <w:marLeft w:val="0"/>
                                      <w:marRight w:val="0"/>
                                      <w:marTop w:val="0"/>
                                      <w:marBottom w:val="136"/>
                                      <w:divBdr>
                                        <w:top w:val="single" w:sz="6" w:space="7" w:color="DADADA"/>
                                        <w:left w:val="none" w:sz="0" w:space="0" w:color="auto"/>
                                        <w:bottom w:val="none" w:sz="0" w:space="0" w:color="auto"/>
                                        <w:right w:val="none" w:sz="0" w:space="0" w:color="auto"/>
                                      </w:divBdr>
                                      <w:divsChild>
                                        <w:div w:id="452213137">
                                          <w:marLeft w:val="0"/>
                                          <w:marRight w:val="0"/>
                                          <w:marTop w:val="0"/>
                                          <w:marBottom w:val="0"/>
                                          <w:divBdr>
                                            <w:top w:val="none" w:sz="0" w:space="0" w:color="auto"/>
                                            <w:left w:val="none" w:sz="0" w:space="0" w:color="auto"/>
                                            <w:bottom w:val="none" w:sz="0" w:space="0" w:color="auto"/>
                                            <w:right w:val="none" w:sz="0" w:space="0" w:color="auto"/>
                                          </w:divBdr>
                                          <w:divsChild>
                                            <w:div w:id="1787381429">
                                              <w:marLeft w:val="0"/>
                                              <w:marRight w:val="0"/>
                                              <w:marTop w:val="0"/>
                                              <w:marBottom w:val="0"/>
                                              <w:divBdr>
                                                <w:top w:val="none" w:sz="0" w:space="0" w:color="auto"/>
                                                <w:left w:val="none" w:sz="0" w:space="0" w:color="auto"/>
                                                <w:bottom w:val="none" w:sz="0" w:space="0" w:color="auto"/>
                                                <w:right w:val="none" w:sz="0" w:space="0" w:color="auto"/>
                                              </w:divBdr>
                                            </w:div>
                                          </w:divsChild>
                                        </w:div>
                                        <w:div w:id="1023752079">
                                          <w:marLeft w:val="0"/>
                                          <w:marRight w:val="0"/>
                                          <w:marTop w:val="0"/>
                                          <w:marBottom w:val="0"/>
                                          <w:divBdr>
                                            <w:top w:val="none" w:sz="0" w:space="0" w:color="auto"/>
                                            <w:left w:val="none" w:sz="0" w:space="0" w:color="auto"/>
                                            <w:bottom w:val="none" w:sz="0" w:space="0" w:color="auto"/>
                                            <w:right w:val="none" w:sz="0" w:space="0" w:color="auto"/>
                                          </w:divBdr>
                                          <w:divsChild>
                                            <w:div w:id="630356388">
                                              <w:marLeft w:val="0"/>
                                              <w:marRight w:val="0"/>
                                              <w:marTop w:val="0"/>
                                              <w:marBottom w:val="136"/>
                                              <w:divBdr>
                                                <w:top w:val="none" w:sz="0" w:space="0" w:color="auto"/>
                                                <w:left w:val="none" w:sz="0" w:space="0" w:color="auto"/>
                                                <w:bottom w:val="none" w:sz="0" w:space="0" w:color="auto"/>
                                                <w:right w:val="none" w:sz="0" w:space="0" w:color="auto"/>
                                              </w:divBdr>
                                            </w:div>
                                          </w:divsChild>
                                        </w:div>
                                      </w:divsChild>
                                    </w:div>
                                    <w:div w:id="1971012029">
                                      <w:marLeft w:val="0"/>
                                      <w:marRight w:val="0"/>
                                      <w:marTop w:val="0"/>
                                      <w:marBottom w:val="136"/>
                                      <w:divBdr>
                                        <w:top w:val="single" w:sz="6" w:space="7" w:color="DADADA"/>
                                        <w:left w:val="none" w:sz="0" w:space="0" w:color="auto"/>
                                        <w:bottom w:val="none" w:sz="0" w:space="0" w:color="auto"/>
                                        <w:right w:val="none" w:sz="0" w:space="0" w:color="auto"/>
                                      </w:divBdr>
                                      <w:divsChild>
                                        <w:div w:id="765728093">
                                          <w:marLeft w:val="0"/>
                                          <w:marRight w:val="0"/>
                                          <w:marTop w:val="0"/>
                                          <w:marBottom w:val="0"/>
                                          <w:divBdr>
                                            <w:top w:val="none" w:sz="0" w:space="0" w:color="auto"/>
                                            <w:left w:val="none" w:sz="0" w:space="0" w:color="auto"/>
                                            <w:bottom w:val="none" w:sz="0" w:space="0" w:color="auto"/>
                                            <w:right w:val="none" w:sz="0" w:space="0" w:color="auto"/>
                                          </w:divBdr>
                                          <w:divsChild>
                                            <w:div w:id="1905950036">
                                              <w:marLeft w:val="0"/>
                                              <w:marRight w:val="0"/>
                                              <w:marTop w:val="0"/>
                                              <w:marBottom w:val="0"/>
                                              <w:divBdr>
                                                <w:top w:val="none" w:sz="0" w:space="0" w:color="auto"/>
                                                <w:left w:val="none" w:sz="0" w:space="0" w:color="auto"/>
                                                <w:bottom w:val="none" w:sz="0" w:space="0" w:color="auto"/>
                                                <w:right w:val="none" w:sz="0" w:space="0" w:color="auto"/>
                                              </w:divBdr>
                                            </w:div>
                                          </w:divsChild>
                                        </w:div>
                                        <w:div w:id="1588727949">
                                          <w:marLeft w:val="0"/>
                                          <w:marRight w:val="0"/>
                                          <w:marTop w:val="0"/>
                                          <w:marBottom w:val="0"/>
                                          <w:divBdr>
                                            <w:top w:val="none" w:sz="0" w:space="0" w:color="auto"/>
                                            <w:left w:val="none" w:sz="0" w:space="0" w:color="auto"/>
                                            <w:bottom w:val="none" w:sz="0" w:space="0" w:color="auto"/>
                                            <w:right w:val="none" w:sz="0" w:space="0" w:color="auto"/>
                                          </w:divBdr>
                                          <w:divsChild>
                                            <w:div w:id="1343628840">
                                              <w:marLeft w:val="0"/>
                                              <w:marRight w:val="0"/>
                                              <w:marTop w:val="0"/>
                                              <w:marBottom w:val="136"/>
                                              <w:divBdr>
                                                <w:top w:val="none" w:sz="0" w:space="0" w:color="auto"/>
                                                <w:left w:val="none" w:sz="0" w:space="0" w:color="auto"/>
                                                <w:bottom w:val="none" w:sz="0" w:space="0" w:color="auto"/>
                                                <w:right w:val="none" w:sz="0" w:space="0" w:color="auto"/>
                                              </w:divBdr>
                                            </w:div>
                                          </w:divsChild>
                                        </w:div>
                                        <w:div w:id="1835994379">
                                          <w:marLeft w:val="0"/>
                                          <w:marRight w:val="0"/>
                                          <w:marTop w:val="0"/>
                                          <w:marBottom w:val="0"/>
                                          <w:divBdr>
                                            <w:top w:val="none" w:sz="0" w:space="0" w:color="auto"/>
                                            <w:left w:val="none" w:sz="0" w:space="0" w:color="auto"/>
                                            <w:bottom w:val="none" w:sz="0" w:space="0" w:color="auto"/>
                                            <w:right w:val="none" w:sz="0" w:space="0" w:color="auto"/>
                                          </w:divBdr>
                                          <w:divsChild>
                                            <w:div w:id="3420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6418">
                              <w:marLeft w:val="0"/>
                              <w:marRight w:val="0"/>
                              <w:marTop w:val="408"/>
                              <w:marBottom w:val="0"/>
                              <w:divBdr>
                                <w:top w:val="none" w:sz="0" w:space="0" w:color="auto"/>
                                <w:left w:val="none" w:sz="0" w:space="0" w:color="auto"/>
                                <w:bottom w:val="none" w:sz="0" w:space="0" w:color="auto"/>
                                <w:right w:val="none" w:sz="0" w:space="0" w:color="auto"/>
                              </w:divBdr>
                              <w:divsChild>
                                <w:div w:id="354428154">
                                  <w:marLeft w:val="0"/>
                                  <w:marRight w:val="0"/>
                                  <w:marTop w:val="0"/>
                                  <w:marBottom w:val="0"/>
                                  <w:divBdr>
                                    <w:top w:val="none" w:sz="0" w:space="0" w:color="auto"/>
                                    <w:left w:val="none" w:sz="0" w:space="0" w:color="auto"/>
                                    <w:bottom w:val="none" w:sz="0" w:space="0" w:color="auto"/>
                                    <w:right w:val="none" w:sz="0" w:space="0" w:color="auto"/>
                                  </w:divBdr>
                                  <w:divsChild>
                                    <w:div w:id="2067877123">
                                      <w:marLeft w:val="0"/>
                                      <w:marRight w:val="0"/>
                                      <w:marTop w:val="0"/>
                                      <w:marBottom w:val="0"/>
                                      <w:divBdr>
                                        <w:top w:val="none" w:sz="0" w:space="0" w:color="auto"/>
                                        <w:left w:val="none" w:sz="0" w:space="0" w:color="auto"/>
                                        <w:bottom w:val="none" w:sz="0" w:space="0" w:color="auto"/>
                                        <w:right w:val="none" w:sz="0" w:space="0" w:color="auto"/>
                                      </w:divBdr>
                                    </w:div>
                                  </w:divsChild>
                                </w:div>
                                <w:div w:id="1847671114">
                                  <w:marLeft w:val="-204"/>
                                  <w:marRight w:val="-204"/>
                                  <w:marTop w:val="245"/>
                                  <w:marBottom w:val="204"/>
                                  <w:divBdr>
                                    <w:top w:val="single" w:sz="6" w:space="17" w:color="62B29F"/>
                                    <w:left w:val="single" w:sz="6" w:space="14" w:color="62B29F"/>
                                    <w:bottom w:val="single" w:sz="6" w:space="0" w:color="62B29F"/>
                                    <w:right w:val="single" w:sz="6" w:space="14" w:color="62B29F"/>
                                  </w:divBdr>
                                  <w:divsChild>
                                    <w:div w:id="902912584">
                                      <w:marLeft w:val="0"/>
                                      <w:marRight w:val="0"/>
                                      <w:marTop w:val="0"/>
                                      <w:marBottom w:val="0"/>
                                      <w:divBdr>
                                        <w:top w:val="none" w:sz="0" w:space="0" w:color="auto"/>
                                        <w:left w:val="none" w:sz="0" w:space="0" w:color="auto"/>
                                        <w:bottom w:val="none" w:sz="0" w:space="0" w:color="auto"/>
                                        <w:right w:val="none" w:sz="0" w:space="0" w:color="auto"/>
                                      </w:divBdr>
                                      <w:divsChild>
                                        <w:div w:id="1614896696">
                                          <w:marLeft w:val="0"/>
                                          <w:marRight w:val="0"/>
                                          <w:marTop w:val="0"/>
                                          <w:marBottom w:val="0"/>
                                          <w:divBdr>
                                            <w:top w:val="single" w:sz="6" w:space="3" w:color="DADADA"/>
                                            <w:left w:val="single" w:sz="6" w:space="7" w:color="DADADA"/>
                                            <w:bottom w:val="single" w:sz="6" w:space="0" w:color="DADADA"/>
                                            <w:right w:val="single" w:sz="6" w:space="7" w:color="DADADA"/>
                                          </w:divBdr>
                                          <w:divsChild>
                                            <w:div w:id="594902050">
                                              <w:marLeft w:val="0"/>
                                              <w:marRight w:val="0"/>
                                              <w:marTop w:val="0"/>
                                              <w:marBottom w:val="0"/>
                                              <w:divBdr>
                                                <w:top w:val="none" w:sz="0" w:space="0" w:color="auto"/>
                                                <w:left w:val="none" w:sz="0" w:space="0" w:color="auto"/>
                                                <w:bottom w:val="none" w:sz="0" w:space="0" w:color="auto"/>
                                                <w:right w:val="none" w:sz="0" w:space="0" w:color="auto"/>
                                              </w:divBdr>
                                              <w:divsChild>
                                                <w:div w:id="462501968">
                                                  <w:marLeft w:val="0"/>
                                                  <w:marRight w:val="0"/>
                                                  <w:marTop w:val="0"/>
                                                  <w:marBottom w:val="0"/>
                                                  <w:divBdr>
                                                    <w:top w:val="none" w:sz="0" w:space="0" w:color="auto"/>
                                                    <w:left w:val="none" w:sz="0" w:space="0" w:color="auto"/>
                                                    <w:bottom w:val="none" w:sz="0" w:space="0" w:color="auto"/>
                                                    <w:right w:val="none" w:sz="0" w:space="0" w:color="auto"/>
                                                  </w:divBdr>
                                                </w:div>
                                                <w:div w:id="1982148036">
                                                  <w:marLeft w:val="0"/>
                                                  <w:marRight w:val="0"/>
                                                  <w:marTop w:val="0"/>
                                                  <w:marBottom w:val="0"/>
                                                  <w:divBdr>
                                                    <w:top w:val="none" w:sz="0" w:space="0" w:color="auto"/>
                                                    <w:left w:val="none" w:sz="0" w:space="0" w:color="auto"/>
                                                    <w:bottom w:val="none" w:sz="0" w:space="0" w:color="auto"/>
                                                    <w:right w:val="none" w:sz="0" w:space="0" w:color="auto"/>
                                                  </w:divBdr>
                                                </w:div>
                                                <w:div w:id="923414759">
                                                  <w:marLeft w:val="0"/>
                                                  <w:marRight w:val="0"/>
                                                  <w:marTop w:val="0"/>
                                                  <w:marBottom w:val="0"/>
                                                  <w:divBdr>
                                                    <w:top w:val="none" w:sz="0" w:space="0" w:color="auto"/>
                                                    <w:left w:val="none" w:sz="0" w:space="0" w:color="auto"/>
                                                    <w:bottom w:val="none" w:sz="0" w:space="0" w:color="auto"/>
                                                    <w:right w:val="none" w:sz="0" w:space="0" w:color="auto"/>
                                                  </w:divBdr>
                                                  <w:divsChild>
                                                    <w:div w:id="1280406711">
                                                      <w:marLeft w:val="0"/>
                                                      <w:marRight w:val="0"/>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 w:id="1409960126">
                                      <w:marLeft w:val="0"/>
                                      <w:marRight w:val="0"/>
                                      <w:marTop w:val="0"/>
                                      <w:marBottom w:val="0"/>
                                      <w:divBdr>
                                        <w:top w:val="none" w:sz="0" w:space="0" w:color="auto"/>
                                        <w:left w:val="none" w:sz="0" w:space="0" w:color="auto"/>
                                        <w:bottom w:val="none" w:sz="0" w:space="0" w:color="auto"/>
                                        <w:right w:val="none" w:sz="0" w:space="0" w:color="auto"/>
                                      </w:divBdr>
                                      <w:divsChild>
                                        <w:div w:id="493645000">
                                          <w:marLeft w:val="0"/>
                                          <w:marRight w:val="0"/>
                                          <w:marTop w:val="0"/>
                                          <w:marBottom w:val="0"/>
                                          <w:divBdr>
                                            <w:top w:val="single" w:sz="6" w:space="3" w:color="DADADA"/>
                                            <w:left w:val="single" w:sz="6" w:space="7" w:color="DADADA"/>
                                            <w:bottom w:val="single" w:sz="6" w:space="0" w:color="DADADA"/>
                                            <w:right w:val="single" w:sz="6" w:space="7" w:color="DADADA"/>
                                          </w:divBdr>
                                          <w:divsChild>
                                            <w:div w:id="1283415891">
                                              <w:marLeft w:val="0"/>
                                              <w:marRight w:val="0"/>
                                              <w:marTop w:val="0"/>
                                              <w:marBottom w:val="0"/>
                                              <w:divBdr>
                                                <w:top w:val="none" w:sz="0" w:space="0" w:color="auto"/>
                                                <w:left w:val="none" w:sz="0" w:space="0" w:color="auto"/>
                                                <w:bottom w:val="none" w:sz="0" w:space="0" w:color="auto"/>
                                                <w:right w:val="none" w:sz="0" w:space="0" w:color="auto"/>
                                              </w:divBdr>
                                              <w:divsChild>
                                                <w:div w:id="492454210">
                                                  <w:marLeft w:val="0"/>
                                                  <w:marRight w:val="0"/>
                                                  <w:marTop w:val="0"/>
                                                  <w:marBottom w:val="0"/>
                                                  <w:divBdr>
                                                    <w:top w:val="none" w:sz="0" w:space="0" w:color="auto"/>
                                                    <w:left w:val="none" w:sz="0" w:space="0" w:color="auto"/>
                                                    <w:bottom w:val="none" w:sz="0" w:space="0" w:color="auto"/>
                                                    <w:right w:val="none" w:sz="0" w:space="0" w:color="auto"/>
                                                  </w:divBdr>
                                                </w:div>
                                                <w:div w:id="170682002">
                                                  <w:marLeft w:val="0"/>
                                                  <w:marRight w:val="0"/>
                                                  <w:marTop w:val="0"/>
                                                  <w:marBottom w:val="0"/>
                                                  <w:divBdr>
                                                    <w:top w:val="none" w:sz="0" w:space="0" w:color="auto"/>
                                                    <w:left w:val="none" w:sz="0" w:space="0" w:color="auto"/>
                                                    <w:bottom w:val="none" w:sz="0" w:space="0" w:color="auto"/>
                                                    <w:right w:val="none" w:sz="0" w:space="0" w:color="auto"/>
                                                  </w:divBdr>
                                                </w:div>
                                                <w:div w:id="377895995">
                                                  <w:marLeft w:val="0"/>
                                                  <w:marRight w:val="0"/>
                                                  <w:marTop w:val="0"/>
                                                  <w:marBottom w:val="0"/>
                                                  <w:divBdr>
                                                    <w:top w:val="none" w:sz="0" w:space="0" w:color="auto"/>
                                                    <w:left w:val="none" w:sz="0" w:space="0" w:color="auto"/>
                                                    <w:bottom w:val="none" w:sz="0" w:space="0" w:color="auto"/>
                                                    <w:right w:val="none" w:sz="0" w:space="0" w:color="auto"/>
                                                  </w:divBdr>
                                                  <w:divsChild>
                                                    <w:div w:id="473958064">
                                                      <w:marLeft w:val="0"/>
                                                      <w:marRight w:val="0"/>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 w:id="1887713824">
                                      <w:marLeft w:val="0"/>
                                      <w:marRight w:val="0"/>
                                      <w:marTop w:val="0"/>
                                      <w:marBottom w:val="0"/>
                                      <w:divBdr>
                                        <w:top w:val="none" w:sz="0" w:space="0" w:color="auto"/>
                                        <w:left w:val="none" w:sz="0" w:space="0" w:color="auto"/>
                                        <w:bottom w:val="none" w:sz="0" w:space="0" w:color="auto"/>
                                        <w:right w:val="none" w:sz="0" w:space="0" w:color="auto"/>
                                      </w:divBdr>
                                      <w:divsChild>
                                        <w:div w:id="2044592401">
                                          <w:marLeft w:val="0"/>
                                          <w:marRight w:val="0"/>
                                          <w:marTop w:val="0"/>
                                          <w:marBottom w:val="0"/>
                                          <w:divBdr>
                                            <w:top w:val="single" w:sz="6" w:space="3" w:color="DADADA"/>
                                            <w:left w:val="single" w:sz="6" w:space="7" w:color="DADADA"/>
                                            <w:bottom w:val="single" w:sz="6" w:space="0" w:color="DADADA"/>
                                            <w:right w:val="single" w:sz="6" w:space="7" w:color="DADADA"/>
                                          </w:divBdr>
                                          <w:divsChild>
                                            <w:div w:id="1979988846">
                                              <w:marLeft w:val="0"/>
                                              <w:marRight w:val="0"/>
                                              <w:marTop w:val="0"/>
                                              <w:marBottom w:val="0"/>
                                              <w:divBdr>
                                                <w:top w:val="none" w:sz="0" w:space="0" w:color="auto"/>
                                                <w:left w:val="none" w:sz="0" w:space="0" w:color="auto"/>
                                                <w:bottom w:val="none" w:sz="0" w:space="0" w:color="auto"/>
                                                <w:right w:val="none" w:sz="0" w:space="0" w:color="auto"/>
                                              </w:divBdr>
                                              <w:divsChild>
                                                <w:div w:id="1308242390">
                                                  <w:marLeft w:val="0"/>
                                                  <w:marRight w:val="0"/>
                                                  <w:marTop w:val="0"/>
                                                  <w:marBottom w:val="0"/>
                                                  <w:divBdr>
                                                    <w:top w:val="none" w:sz="0" w:space="0" w:color="auto"/>
                                                    <w:left w:val="none" w:sz="0" w:space="0" w:color="auto"/>
                                                    <w:bottom w:val="none" w:sz="0" w:space="0" w:color="auto"/>
                                                    <w:right w:val="none" w:sz="0" w:space="0" w:color="auto"/>
                                                  </w:divBdr>
                                                </w:div>
                                                <w:div w:id="55663234">
                                                  <w:marLeft w:val="0"/>
                                                  <w:marRight w:val="0"/>
                                                  <w:marTop w:val="0"/>
                                                  <w:marBottom w:val="0"/>
                                                  <w:divBdr>
                                                    <w:top w:val="none" w:sz="0" w:space="0" w:color="auto"/>
                                                    <w:left w:val="none" w:sz="0" w:space="0" w:color="auto"/>
                                                    <w:bottom w:val="none" w:sz="0" w:space="0" w:color="auto"/>
                                                    <w:right w:val="none" w:sz="0" w:space="0" w:color="auto"/>
                                                  </w:divBdr>
                                                </w:div>
                                                <w:div w:id="3825544">
                                                  <w:marLeft w:val="0"/>
                                                  <w:marRight w:val="0"/>
                                                  <w:marTop w:val="0"/>
                                                  <w:marBottom w:val="0"/>
                                                  <w:divBdr>
                                                    <w:top w:val="none" w:sz="0" w:space="0" w:color="auto"/>
                                                    <w:left w:val="none" w:sz="0" w:space="0" w:color="auto"/>
                                                    <w:bottom w:val="none" w:sz="0" w:space="0" w:color="auto"/>
                                                    <w:right w:val="none" w:sz="0" w:space="0" w:color="auto"/>
                                                  </w:divBdr>
                                                  <w:divsChild>
                                                    <w:div w:id="1074165508">
                                                      <w:marLeft w:val="0"/>
                                                      <w:marRight w:val="0"/>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823688">
                              <w:marLeft w:val="-204"/>
                              <w:marRight w:val="-204"/>
                              <w:marTop w:val="0"/>
                              <w:marBottom w:val="0"/>
                              <w:divBdr>
                                <w:top w:val="none" w:sz="0" w:space="0" w:color="auto"/>
                                <w:left w:val="none" w:sz="0" w:space="0" w:color="auto"/>
                                <w:bottom w:val="none" w:sz="0" w:space="0" w:color="auto"/>
                                <w:right w:val="none" w:sz="0" w:space="0" w:color="auto"/>
                              </w:divBdr>
                              <w:divsChild>
                                <w:div w:id="490757523">
                                  <w:marLeft w:val="0"/>
                                  <w:marRight w:val="0"/>
                                  <w:marTop w:val="0"/>
                                  <w:marBottom w:val="204"/>
                                  <w:divBdr>
                                    <w:top w:val="single" w:sz="6" w:space="7" w:color="DADADA"/>
                                    <w:left w:val="single" w:sz="6" w:space="10" w:color="DADADA"/>
                                    <w:bottom w:val="single" w:sz="6" w:space="0" w:color="DADADA"/>
                                    <w:right w:val="single" w:sz="6" w:space="10" w:color="DADADA"/>
                                  </w:divBdr>
                                  <w:divsChild>
                                    <w:div w:id="848174319">
                                      <w:marLeft w:val="0"/>
                                      <w:marRight w:val="0"/>
                                      <w:marTop w:val="0"/>
                                      <w:marBottom w:val="0"/>
                                      <w:divBdr>
                                        <w:top w:val="none" w:sz="0" w:space="0" w:color="auto"/>
                                        <w:left w:val="none" w:sz="0" w:space="0" w:color="auto"/>
                                        <w:bottom w:val="none" w:sz="0" w:space="0" w:color="auto"/>
                                        <w:right w:val="none" w:sz="0" w:space="0" w:color="auto"/>
                                      </w:divBdr>
                                      <w:divsChild>
                                        <w:div w:id="1049037459">
                                          <w:marLeft w:val="-204"/>
                                          <w:marRight w:val="-204"/>
                                          <w:marTop w:val="0"/>
                                          <w:marBottom w:val="136"/>
                                          <w:divBdr>
                                            <w:top w:val="none" w:sz="0" w:space="0" w:color="auto"/>
                                            <w:left w:val="none" w:sz="0" w:space="0" w:color="auto"/>
                                            <w:bottom w:val="none" w:sz="0" w:space="0" w:color="auto"/>
                                            <w:right w:val="none" w:sz="0" w:space="0" w:color="auto"/>
                                          </w:divBdr>
                                          <w:divsChild>
                                            <w:div w:id="823014302">
                                              <w:marLeft w:val="0"/>
                                              <w:marRight w:val="0"/>
                                              <w:marTop w:val="0"/>
                                              <w:marBottom w:val="0"/>
                                              <w:divBdr>
                                                <w:top w:val="none" w:sz="0" w:space="0" w:color="auto"/>
                                                <w:left w:val="none" w:sz="0" w:space="0" w:color="auto"/>
                                                <w:bottom w:val="none" w:sz="0" w:space="0" w:color="auto"/>
                                                <w:right w:val="none" w:sz="0" w:space="0" w:color="auto"/>
                                              </w:divBdr>
                                              <w:divsChild>
                                                <w:div w:id="1180852902">
                                                  <w:marLeft w:val="-204"/>
                                                  <w:marRight w:val="-204"/>
                                                  <w:marTop w:val="0"/>
                                                  <w:marBottom w:val="0"/>
                                                  <w:divBdr>
                                                    <w:top w:val="none" w:sz="0" w:space="0" w:color="auto"/>
                                                    <w:left w:val="none" w:sz="0" w:space="0" w:color="auto"/>
                                                    <w:bottom w:val="none" w:sz="0" w:space="0" w:color="auto"/>
                                                    <w:right w:val="none" w:sz="0" w:space="0" w:color="auto"/>
                                                  </w:divBdr>
                                                  <w:divsChild>
                                                    <w:div w:id="20491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11191">
                                  <w:marLeft w:val="0"/>
                                  <w:marRight w:val="0"/>
                                  <w:marTop w:val="0"/>
                                  <w:marBottom w:val="204"/>
                                  <w:divBdr>
                                    <w:top w:val="single" w:sz="6" w:space="7" w:color="DADADA"/>
                                    <w:left w:val="single" w:sz="6" w:space="10" w:color="DADADA"/>
                                    <w:bottom w:val="single" w:sz="6" w:space="0" w:color="DADADA"/>
                                    <w:right w:val="single" w:sz="6" w:space="10" w:color="DADADA"/>
                                  </w:divBdr>
                                  <w:divsChild>
                                    <w:div w:id="418983356">
                                      <w:marLeft w:val="0"/>
                                      <w:marRight w:val="0"/>
                                      <w:marTop w:val="0"/>
                                      <w:marBottom w:val="0"/>
                                      <w:divBdr>
                                        <w:top w:val="none" w:sz="0" w:space="0" w:color="auto"/>
                                        <w:left w:val="none" w:sz="0" w:space="0" w:color="auto"/>
                                        <w:bottom w:val="none" w:sz="0" w:space="0" w:color="auto"/>
                                        <w:right w:val="none" w:sz="0" w:space="0" w:color="auto"/>
                                      </w:divBdr>
                                      <w:divsChild>
                                        <w:div w:id="59328181">
                                          <w:marLeft w:val="-204"/>
                                          <w:marRight w:val="-204"/>
                                          <w:marTop w:val="0"/>
                                          <w:marBottom w:val="136"/>
                                          <w:divBdr>
                                            <w:top w:val="none" w:sz="0" w:space="0" w:color="auto"/>
                                            <w:left w:val="none" w:sz="0" w:space="0" w:color="auto"/>
                                            <w:bottom w:val="none" w:sz="0" w:space="0" w:color="auto"/>
                                            <w:right w:val="none" w:sz="0" w:space="0" w:color="auto"/>
                                          </w:divBdr>
                                          <w:divsChild>
                                            <w:div w:id="895975196">
                                              <w:marLeft w:val="0"/>
                                              <w:marRight w:val="0"/>
                                              <w:marTop w:val="0"/>
                                              <w:marBottom w:val="0"/>
                                              <w:divBdr>
                                                <w:top w:val="none" w:sz="0" w:space="0" w:color="auto"/>
                                                <w:left w:val="none" w:sz="0" w:space="0" w:color="auto"/>
                                                <w:bottom w:val="none" w:sz="0" w:space="0" w:color="auto"/>
                                                <w:right w:val="none" w:sz="0" w:space="0" w:color="auto"/>
                                              </w:divBdr>
                                              <w:divsChild>
                                                <w:div w:id="15499044">
                                                  <w:marLeft w:val="-204"/>
                                                  <w:marRight w:val="-204"/>
                                                  <w:marTop w:val="0"/>
                                                  <w:marBottom w:val="0"/>
                                                  <w:divBdr>
                                                    <w:top w:val="none" w:sz="0" w:space="0" w:color="auto"/>
                                                    <w:left w:val="none" w:sz="0" w:space="0" w:color="auto"/>
                                                    <w:bottom w:val="none" w:sz="0" w:space="0" w:color="auto"/>
                                                    <w:right w:val="none" w:sz="0" w:space="0" w:color="auto"/>
                                                  </w:divBdr>
                                                  <w:divsChild>
                                                    <w:div w:id="15993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90488">
                                  <w:marLeft w:val="0"/>
                                  <w:marRight w:val="0"/>
                                  <w:marTop w:val="0"/>
                                  <w:marBottom w:val="204"/>
                                  <w:divBdr>
                                    <w:top w:val="single" w:sz="6" w:space="7" w:color="DADADA"/>
                                    <w:left w:val="single" w:sz="6" w:space="10" w:color="DADADA"/>
                                    <w:bottom w:val="single" w:sz="6" w:space="0" w:color="DADADA"/>
                                    <w:right w:val="single" w:sz="6" w:space="10" w:color="DADADA"/>
                                  </w:divBdr>
                                  <w:divsChild>
                                    <w:div w:id="144473927">
                                      <w:marLeft w:val="0"/>
                                      <w:marRight w:val="0"/>
                                      <w:marTop w:val="0"/>
                                      <w:marBottom w:val="0"/>
                                      <w:divBdr>
                                        <w:top w:val="none" w:sz="0" w:space="0" w:color="auto"/>
                                        <w:left w:val="none" w:sz="0" w:space="0" w:color="auto"/>
                                        <w:bottom w:val="none" w:sz="0" w:space="0" w:color="auto"/>
                                        <w:right w:val="none" w:sz="0" w:space="0" w:color="auto"/>
                                      </w:divBdr>
                                      <w:divsChild>
                                        <w:div w:id="1721203938">
                                          <w:marLeft w:val="-204"/>
                                          <w:marRight w:val="-204"/>
                                          <w:marTop w:val="0"/>
                                          <w:marBottom w:val="136"/>
                                          <w:divBdr>
                                            <w:top w:val="none" w:sz="0" w:space="0" w:color="auto"/>
                                            <w:left w:val="none" w:sz="0" w:space="0" w:color="auto"/>
                                            <w:bottom w:val="none" w:sz="0" w:space="0" w:color="auto"/>
                                            <w:right w:val="none" w:sz="0" w:space="0" w:color="auto"/>
                                          </w:divBdr>
                                          <w:divsChild>
                                            <w:div w:id="438532114">
                                              <w:marLeft w:val="0"/>
                                              <w:marRight w:val="0"/>
                                              <w:marTop w:val="0"/>
                                              <w:marBottom w:val="0"/>
                                              <w:divBdr>
                                                <w:top w:val="none" w:sz="0" w:space="0" w:color="auto"/>
                                                <w:left w:val="none" w:sz="0" w:space="0" w:color="auto"/>
                                                <w:bottom w:val="none" w:sz="0" w:space="0" w:color="auto"/>
                                                <w:right w:val="none" w:sz="0" w:space="0" w:color="auto"/>
                                              </w:divBdr>
                                              <w:divsChild>
                                                <w:div w:id="1020740009">
                                                  <w:marLeft w:val="-204"/>
                                                  <w:marRight w:val="-204"/>
                                                  <w:marTop w:val="0"/>
                                                  <w:marBottom w:val="0"/>
                                                  <w:divBdr>
                                                    <w:top w:val="none" w:sz="0" w:space="0" w:color="auto"/>
                                                    <w:left w:val="none" w:sz="0" w:space="0" w:color="auto"/>
                                                    <w:bottom w:val="none" w:sz="0" w:space="0" w:color="auto"/>
                                                    <w:right w:val="none" w:sz="0" w:space="0" w:color="auto"/>
                                                  </w:divBdr>
                                                  <w:divsChild>
                                                    <w:div w:id="19719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0481">
                                  <w:marLeft w:val="0"/>
                                  <w:marRight w:val="0"/>
                                  <w:marTop w:val="0"/>
                                  <w:marBottom w:val="204"/>
                                  <w:divBdr>
                                    <w:top w:val="single" w:sz="6" w:space="7" w:color="DADADA"/>
                                    <w:left w:val="single" w:sz="6" w:space="10" w:color="DADADA"/>
                                    <w:bottom w:val="single" w:sz="6" w:space="0" w:color="DADADA"/>
                                    <w:right w:val="single" w:sz="6" w:space="10" w:color="DADADA"/>
                                  </w:divBdr>
                                  <w:divsChild>
                                    <w:div w:id="1717119251">
                                      <w:marLeft w:val="0"/>
                                      <w:marRight w:val="0"/>
                                      <w:marTop w:val="0"/>
                                      <w:marBottom w:val="0"/>
                                      <w:divBdr>
                                        <w:top w:val="none" w:sz="0" w:space="0" w:color="auto"/>
                                        <w:left w:val="none" w:sz="0" w:space="0" w:color="auto"/>
                                        <w:bottom w:val="none" w:sz="0" w:space="0" w:color="auto"/>
                                        <w:right w:val="none" w:sz="0" w:space="0" w:color="auto"/>
                                      </w:divBdr>
                                      <w:divsChild>
                                        <w:div w:id="171141911">
                                          <w:marLeft w:val="-204"/>
                                          <w:marRight w:val="-204"/>
                                          <w:marTop w:val="0"/>
                                          <w:marBottom w:val="136"/>
                                          <w:divBdr>
                                            <w:top w:val="none" w:sz="0" w:space="0" w:color="auto"/>
                                            <w:left w:val="none" w:sz="0" w:space="0" w:color="auto"/>
                                            <w:bottom w:val="none" w:sz="0" w:space="0" w:color="auto"/>
                                            <w:right w:val="none" w:sz="0" w:space="0" w:color="auto"/>
                                          </w:divBdr>
                                          <w:divsChild>
                                            <w:div w:id="1055008768">
                                              <w:marLeft w:val="0"/>
                                              <w:marRight w:val="0"/>
                                              <w:marTop w:val="0"/>
                                              <w:marBottom w:val="0"/>
                                              <w:divBdr>
                                                <w:top w:val="none" w:sz="0" w:space="0" w:color="auto"/>
                                                <w:left w:val="none" w:sz="0" w:space="0" w:color="auto"/>
                                                <w:bottom w:val="none" w:sz="0" w:space="0" w:color="auto"/>
                                                <w:right w:val="none" w:sz="0" w:space="0" w:color="auto"/>
                                              </w:divBdr>
                                              <w:divsChild>
                                                <w:div w:id="517547259">
                                                  <w:marLeft w:val="-204"/>
                                                  <w:marRight w:val="-204"/>
                                                  <w:marTop w:val="0"/>
                                                  <w:marBottom w:val="0"/>
                                                  <w:divBdr>
                                                    <w:top w:val="none" w:sz="0" w:space="0" w:color="auto"/>
                                                    <w:left w:val="none" w:sz="0" w:space="0" w:color="auto"/>
                                                    <w:bottom w:val="none" w:sz="0" w:space="0" w:color="auto"/>
                                                    <w:right w:val="none" w:sz="0" w:space="0" w:color="auto"/>
                                                  </w:divBdr>
                                                  <w:divsChild>
                                                    <w:div w:id="3331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439716">
                                  <w:marLeft w:val="0"/>
                                  <w:marRight w:val="0"/>
                                  <w:marTop w:val="0"/>
                                  <w:marBottom w:val="204"/>
                                  <w:divBdr>
                                    <w:top w:val="single" w:sz="6" w:space="7" w:color="DADADA"/>
                                    <w:left w:val="single" w:sz="6" w:space="10" w:color="DADADA"/>
                                    <w:bottom w:val="single" w:sz="6" w:space="0" w:color="DADADA"/>
                                    <w:right w:val="single" w:sz="6" w:space="10" w:color="DADADA"/>
                                  </w:divBdr>
                                  <w:divsChild>
                                    <w:div w:id="1523516069">
                                      <w:marLeft w:val="0"/>
                                      <w:marRight w:val="0"/>
                                      <w:marTop w:val="0"/>
                                      <w:marBottom w:val="0"/>
                                      <w:divBdr>
                                        <w:top w:val="none" w:sz="0" w:space="0" w:color="auto"/>
                                        <w:left w:val="none" w:sz="0" w:space="0" w:color="auto"/>
                                        <w:bottom w:val="none" w:sz="0" w:space="0" w:color="auto"/>
                                        <w:right w:val="none" w:sz="0" w:space="0" w:color="auto"/>
                                      </w:divBdr>
                                      <w:divsChild>
                                        <w:div w:id="1906141267">
                                          <w:marLeft w:val="-204"/>
                                          <w:marRight w:val="-204"/>
                                          <w:marTop w:val="0"/>
                                          <w:marBottom w:val="136"/>
                                          <w:divBdr>
                                            <w:top w:val="none" w:sz="0" w:space="0" w:color="auto"/>
                                            <w:left w:val="none" w:sz="0" w:space="0" w:color="auto"/>
                                            <w:bottom w:val="none" w:sz="0" w:space="0" w:color="auto"/>
                                            <w:right w:val="none" w:sz="0" w:space="0" w:color="auto"/>
                                          </w:divBdr>
                                          <w:divsChild>
                                            <w:div w:id="1202088396">
                                              <w:marLeft w:val="0"/>
                                              <w:marRight w:val="0"/>
                                              <w:marTop w:val="0"/>
                                              <w:marBottom w:val="0"/>
                                              <w:divBdr>
                                                <w:top w:val="none" w:sz="0" w:space="0" w:color="auto"/>
                                                <w:left w:val="none" w:sz="0" w:space="0" w:color="auto"/>
                                                <w:bottom w:val="none" w:sz="0" w:space="0" w:color="auto"/>
                                                <w:right w:val="none" w:sz="0" w:space="0" w:color="auto"/>
                                              </w:divBdr>
                                              <w:divsChild>
                                                <w:div w:id="1581912941">
                                                  <w:marLeft w:val="-204"/>
                                                  <w:marRight w:val="-204"/>
                                                  <w:marTop w:val="0"/>
                                                  <w:marBottom w:val="0"/>
                                                  <w:divBdr>
                                                    <w:top w:val="none" w:sz="0" w:space="0" w:color="auto"/>
                                                    <w:left w:val="none" w:sz="0" w:space="0" w:color="auto"/>
                                                    <w:bottom w:val="none" w:sz="0" w:space="0" w:color="auto"/>
                                                    <w:right w:val="none" w:sz="0" w:space="0" w:color="auto"/>
                                                  </w:divBdr>
                                                  <w:divsChild>
                                                    <w:div w:id="8074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531315">
                                  <w:marLeft w:val="0"/>
                                  <w:marRight w:val="0"/>
                                  <w:marTop w:val="0"/>
                                  <w:marBottom w:val="204"/>
                                  <w:divBdr>
                                    <w:top w:val="single" w:sz="6" w:space="7" w:color="DADADA"/>
                                    <w:left w:val="single" w:sz="6" w:space="10" w:color="DADADA"/>
                                    <w:bottom w:val="single" w:sz="6" w:space="0" w:color="DADADA"/>
                                    <w:right w:val="single" w:sz="6" w:space="10" w:color="DADADA"/>
                                  </w:divBdr>
                                  <w:divsChild>
                                    <w:div w:id="394549964">
                                      <w:marLeft w:val="0"/>
                                      <w:marRight w:val="0"/>
                                      <w:marTop w:val="0"/>
                                      <w:marBottom w:val="0"/>
                                      <w:divBdr>
                                        <w:top w:val="none" w:sz="0" w:space="0" w:color="auto"/>
                                        <w:left w:val="none" w:sz="0" w:space="0" w:color="auto"/>
                                        <w:bottom w:val="none" w:sz="0" w:space="0" w:color="auto"/>
                                        <w:right w:val="none" w:sz="0" w:space="0" w:color="auto"/>
                                      </w:divBdr>
                                      <w:divsChild>
                                        <w:div w:id="248973873">
                                          <w:marLeft w:val="-204"/>
                                          <w:marRight w:val="-204"/>
                                          <w:marTop w:val="0"/>
                                          <w:marBottom w:val="136"/>
                                          <w:divBdr>
                                            <w:top w:val="none" w:sz="0" w:space="0" w:color="auto"/>
                                            <w:left w:val="none" w:sz="0" w:space="0" w:color="auto"/>
                                            <w:bottom w:val="none" w:sz="0" w:space="0" w:color="auto"/>
                                            <w:right w:val="none" w:sz="0" w:space="0" w:color="auto"/>
                                          </w:divBdr>
                                          <w:divsChild>
                                            <w:div w:id="1989243579">
                                              <w:marLeft w:val="0"/>
                                              <w:marRight w:val="0"/>
                                              <w:marTop w:val="0"/>
                                              <w:marBottom w:val="0"/>
                                              <w:divBdr>
                                                <w:top w:val="none" w:sz="0" w:space="0" w:color="auto"/>
                                                <w:left w:val="none" w:sz="0" w:space="0" w:color="auto"/>
                                                <w:bottom w:val="none" w:sz="0" w:space="0" w:color="auto"/>
                                                <w:right w:val="none" w:sz="0" w:space="0" w:color="auto"/>
                                              </w:divBdr>
                                              <w:divsChild>
                                                <w:div w:id="992181340">
                                                  <w:marLeft w:val="-204"/>
                                                  <w:marRight w:val="-204"/>
                                                  <w:marTop w:val="0"/>
                                                  <w:marBottom w:val="0"/>
                                                  <w:divBdr>
                                                    <w:top w:val="none" w:sz="0" w:space="0" w:color="auto"/>
                                                    <w:left w:val="none" w:sz="0" w:space="0" w:color="auto"/>
                                                    <w:bottom w:val="none" w:sz="0" w:space="0" w:color="auto"/>
                                                    <w:right w:val="none" w:sz="0" w:space="0" w:color="auto"/>
                                                  </w:divBdr>
                                                  <w:divsChild>
                                                    <w:div w:id="5600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909509">
                                  <w:marLeft w:val="0"/>
                                  <w:marRight w:val="0"/>
                                  <w:marTop w:val="0"/>
                                  <w:marBottom w:val="204"/>
                                  <w:divBdr>
                                    <w:top w:val="single" w:sz="6" w:space="7" w:color="DADADA"/>
                                    <w:left w:val="single" w:sz="6" w:space="10" w:color="DADADA"/>
                                    <w:bottom w:val="single" w:sz="6" w:space="0" w:color="DADADA"/>
                                    <w:right w:val="single" w:sz="6" w:space="10" w:color="DADADA"/>
                                  </w:divBdr>
                                  <w:divsChild>
                                    <w:div w:id="895043083">
                                      <w:marLeft w:val="0"/>
                                      <w:marRight w:val="0"/>
                                      <w:marTop w:val="0"/>
                                      <w:marBottom w:val="0"/>
                                      <w:divBdr>
                                        <w:top w:val="none" w:sz="0" w:space="0" w:color="auto"/>
                                        <w:left w:val="none" w:sz="0" w:space="0" w:color="auto"/>
                                        <w:bottom w:val="none" w:sz="0" w:space="0" w:color="auto"/>
                                        <w:right w:val="none" w:sz="0" w:space="0" w:color="auto"/>
                                      </w:divBdr>
                                      <w:divsChild>
                                        <w:div w:id="472914423">
                                          <w:marLeft w:val="-204"/>
                                          <w:marRight w:val="-204"/>
                                          <w:marTop w:val="0"/>
                                          <w:marBottom w:val="136"/>
                                          <w:divBdr>
                                            <w:top w:val="none" w:sz="0" w:space="0" w:color="auto"/>
                                            <w:left w:val="none" w:sz="0" w:space="0" w:color="auto"/>
                                            <w:bottom w:val="none" w:sz="0" w:space="0" w:color="auto"/>
                                            <w:right w:val="none" w:sz="0" w:space="0" w:color="auto"/>
                                          </w:divBdr>
                                          <w:divsChild>
                                            <w:div w:id="920682415">
                                              <w:marLeft w:val="0"/>
                                              <w:marRight w:val="0"/>
                                              <w:marTop w:val="0"/>
                                              <w:marBottom w:val="0"/>
                                              <w:divBdr>
                                                <w:top w:val="none" w:sz="0" w:space="0" w:color="auto"/>
                                                <w:left w:val="none" w:sz="0" w:space="0" w:color="auto"/>
                                                <w:bottom w:val="none" w:sz="0" w:space="0" w:color="auto"/>
                                                <w:right w:val="none" w:sz="0" w:space="0" w:color="auto"/>
                                              </w:divBdr>
                                              <w:divsChild>
                                                <w:div w:id="2053649309">
                                                  <w:marLeft w:val="-204"/>
                                                  <w:marRight w:val="-204"/>
                                                  <w:marTop w:val="0"/>
                                                  <w:marBottom w:val="0"/>
                                                  <w:divBdr>
                                                    <w:top w:val="none" w:sz="0" w:space="0" w:color="auto"/>
                                                    <w:left w:val="none" w:sz="0" w:space="0" w:color="auto"/>
                                                    <w:bottom w:val="none" w:sz="0" w:space="0" w:color="auto"/>
                                                    <w:right w:val="none" w:sz="0" w:space="0" w:color="auto"/>
                                                  </w:divBdr>
                                                  <w:divsChild>
                                                    <w:div w:id="20257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154042">
                                  <w:marLeft w:val="0"/>
                                  <w:marRight w:val="0"/>
                                  <w:marTop w:val="0"/>
                                  <w:marBottom w:val="204"/>
                                  <w:divBdr>
                                    <w:top w:val="single" w:sz="6" w:space="7" w:color="DADADA"/>
                                    <w:left w:val="single" w:sz="6" w:space="10" w:color="DADADA"/>
                                    <w:bottom w:val="single" w:sz="6" w:space="0" w:color="DADADA"/>
                                    <w:right w:val="single" w:sz="6" w:space="10" w:color="DADADA"/>
                                  </w:divBdr>
                                  <w:divsChild>
                                    <w:div w:id="1581600075">
                                      <w:marLeft w:val="0"/>
                                      <w:marRight w:val="0"/>
                                      <w:marTop w:val="0"/>
                                      <w:marBottom w:val="0"/>
                                      <w:divBdr>
                                        <w:top w:val="none" w:sz="0" w:space="0" w:color="auto"/>
                                        <w:left w:val="none" w:sz="0" w:space="0" w:color="auto"/>
                                        <w:bottom w:val="none" w:sz="0" w:space="0" w:color="auto"/>
                                        <w:right w:val="none" w:sz="0" w:space="0" w:color="auto"/>
                                      </w:divBdr>
                                      <w:divsChild>
                                        <w:div w:id="1997685620">
                                          <w:marLeft w:val="-204"/>
                                          <w:marRight w:val="-204"/>
                                          <w:marTop w:val="0"/>
                                          <w:marBottom w:val="136"/>
                                          <w:divBdr>
                                            <w:top w:val="none" w:sz="0" w:space="0" w:color="auto"/>
                                            <w:left w:val="none" w:sz="0" w:space="0" w:color="auto"/>
                                            <w:bottom w:val="none" w:sz="0" w:space="0" w:color="auto"/>
                                            <w:right w:val="none" w:sz="0" w:space="0" w:color="auto"/>
                                          </w:divBdr>
                                          <w:divsChild>
                                            <w:div w:id="1804762858">
                                              <w:marLeft w:val="0"/>
                                              <w:marRight w:val="0"/>
                                              <w:marTop w:val="0"/>
                                              <w:marBottom w:val="0"/>
                                              <w:divBdr>
                                                <w:top w:val="none" w:sz="0" w:space="0" w:color="auto"/>
                                                <w:left w:val="none" w:sz="0" w:space="0" w:color="auto"/>
                                                <w:bottom w:val="none" w:sz="0" w:space="0" w:color="auto"/>
                                                <w:right w:val="none" w:sz="0" w:space="0" w:color="auto"/>
                                              </w:divBdr>
                                              <w:divsChild>
                                                <w:div w:id="2014870239">
                                                  <w:marLeft w:val="-204"/>
                                                  <w:marRight w:val="-204"/>
                                                  <w:marTop w:val="0"/>
                                                  <w:marBottom w:val="0"/>
                                                  <w:divBdr>
                                                    <w:top w:val="none" w:sz="0" w:space="0" w:color="auto"/>
                                                    <w:left w:val="none" w:sz="0" w:space="0" w:color="auto"/>
                                                    <w:bottom w:val="none" w:sz="0" w:space="0" w:color="auto"/>
                                                    <w:right w:val="none" w:sz="0" w:space="0" w:color="auto"/>
                                                  </w:divBdr>
                                                  <w:divsChild>
                                                    <w:div w:id="16045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204943">
                                  <w:marLeft w:val="0"/>
                                  <w:marRight w:val="0"/>
                                  <w:marTop w:val="0"/>
                                  <w:marBottom w:val="204"/>
                                  <w:divBdr>
                                    <w:top w:val="single" w:sz="6" w:space="7" w:color="DADADA"/>
                                    <w:left w:val="single" w:sz="6" w:space="10" w:color="DADADA"/>
                                    <w:bottom w:val="single" w:sz="6" w:space="0" w:color="DADADA"/>
                                    <w:right w:val="single" w:sz="6" w:space="10" w:color="DADADA"/>
                                  </w:divBdr>
                                  <w:divsChild>
                                    <w:div w:id="1973052823">
                                      <w:marLeft w:val="0"/>
                                      <w:marRight w:val="0"/>
                                      <w:marTop w:val="0"/>
                                      <w:marBottom w:val="0"/>
                                      <w:divBdr>
                                        <w:top w:val="none" w:sz="0" w:space="0" w:color="auto"/>
                                        <w:left w:val="none" w:sz="0" w:space="0" w:color="auto"/>
                                        <w:bottom w:val="none" w:sz="0" w:space="0" w:color="auto"/>
                                        <w:right w:val="none" w:sz="0" w:space="0" w:color="auto"/>
                                      </w:divBdr>
                                      <w:divsChild>
                                        <w:div w:id="660079152">
                                          <w:marLeft w:val="-204"/>
                                          <w:marRight w:val="-204"/>
                                          <w:marTop w:val="0"/>
                                          <w:marBottom w:val="136"/>
                                          <w:divBdr>
                                            <w:top w:val="none" w:sz="0" w:space="0" w:color="auto"/>
                                            <w:left w:val="none" w:sz="0" w:space="0" w:color="auto"/>
                                            <w:bottom w:val="none" w:sz="0" w:space="0" w:color="auto"/>
                                            <w:right w:val="none" w:sz="0" w:space="0" w:color="auto"/>
                                          </w:divBdr>
                                          <w:divsChild>
                                            <w:div w:id="1013805515">
                                              <w:marLeft w:val="0"/>
                                              <w:marRight w:val="0"/>
                                              <w:marTop w:val="0"/>
                                              <w:marBottom w:val="0"/>
                                              <w:divBdr>
                                                <w:top w:val="none" w:sz="0" w:space="0" w:color="auto"/>
                                                <w:left w:val="none" w:sz="0" w:space="0" w:color="auto"/>
                                                <w:bottom w:val="none" w:sz="0" w:space="0" w:color="auto"/>
                                                <w:right w:val="none" w:sz="0" w:space="0" w:color="auto"/>
                                              </w:divBdr>
                                              <w:divsChild>
                                                <w:div w:id="16734316">
                                                  <w:marLeft w:val="-204"/>
                                                  <w:marRight w:val="-204"/>
                                                  <w:marTop w:val="0"/>
                                                  <w:marBottom w:val="0"/>
                                                  <w:divBdr>
                                                    <w:top w:val="none" w:sz="0" w:space="0" w:color="auto"/>
                                                    <w:left w:val="none" w:sz="0" w:space="0" w:color="auto"/>
                                                    <w:bottom w:val="none" w:sz="0" w:space="0" w:color="auto"/>
                                                    <w:right w:val="none" w:sz="0" w:space="0" w:color="auto"/>
                                                  </w:divBdr>
                                                  <w:divsChild>
                                                    <w:div w:id="13159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895687">
                                  <w:marLeft w:val="0"/>
                                  <w:marRight w:val="0"/>
                                  <w:marTop w:val="0"/>
                                  <w:marBottom w:val="204"/>
                                  <w:divBdr>
                                    <w:top w:val="single" w:sz="6" w:space="7" w:color="DADADA"/>
                                    <w:left w:val="single" w:sz="6" w:space="10" w:color="DADADA"/>
                                    <w:bottom w:val="single" w:sz="6" w:space="0" w:color="DADADA"/>
                                    <w:right w:val="single" w:sz="6" w:space="10" w:color="DADADA"/>
                                  </w:divBdr>
                                  <w:divsChild>
                                    <w:div w:id="1059551737">
                                      <w:marLeft w:val="0"/>
                                      <w:marRight w:val="0"/>
                                      <w:marTop w:val="0"/>
                                      <w:marBottom w:val="0"/>
                                      <w:divBdr>
                                        <w:top w:val="none" w:sz="0" w:space="0" w:color="auto"/>
                                        <w:left w:val="none" w:sz="0" w:space="0" w:color="auto"/>
                                        <w:bottom w:val="none" w:sz="0" w:space="0" w:color="auto"/>
                                        <w:right w:val="none" w:sz="0" w:space="0" w:color="auto"/>
                                      </w:divBdr>
                                      <w:divsChild>
                                        <w:div w:id="1990013460">
                                          <w:marLeft w:val="-204"/>
                                          <w:marRight w:val="-204"/>
                                          <w:marTop w:val="0"/>
                                          <w:marBottom w:val="136"/>
                                          <w:divBdr>
                                            <w:top w:val="none" w:sz="0" w:space="0" w:color="auto"/>
                                            <w:left w:val="none" w:sz="0" w:space="0" w:color="auto"/>
                                            <w:bottom w:val="none" w:sz="0" w:space="0" w:color="auto"/>
                                            <w:right w:val="none" w:sz="0" w:space="0" w:color="auto"/>
                                          </w:divBdr>
                                          <w:divsChild>
                                            <w:div w:id="844906043">
                                              <w:marLeft w:val="0"/>
                                              <w:marRight w:val="0"/>
                                              <w:marTop w:val="0"/>
                                              <w:marBottom w:val="0"/>
                                              <w:divBdr>
                                                <w:top w:val="none" w:sz="0" w:space="0" w:color="auto"/>
                                                <w:left w:val="none" w:sz="0" w:space="0" w:color="auto"/>
                                                <w:bottom w:val="none" w:sz="0" w:space="0" w:color="auto"/>
                                                <w:right w:val="none" w:sz="0" w:space="0" w:color="auto"/>
                                              </w:divBdr>
                                              <w:divsChild>
                                                <w:div w:id="413472714">
                                                  <w:marLeft w:val="-204"/>
                                                  <w:marRight w:val="-204"/>
                                                  <w:marTop w:val="0"/>
                                                  <w:marBottom w:val="0"/>
                                                  <w:divBdr>
                                                    <w:top w:val="none" w:sz="0" w:space="0" w:color="auto"/>
                                                    <w:left w:val="none" w:sz="0" w:space="0" w:color="auto"/>
                                                    <w:bottom w:val="none" w:sz="0" w:space="0" w:color="auto"/>
                                                    <w:right w:val="none" w:sz="0" w:space="0" w:color="auto"/>
                                                  </w:divBdr>
                                                  <w:divsChild>
                                                    <w:div w:id="15491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93553">
                                  <w:marLeft w:val="0"/>
                                  <w:marRight w:val="0"/>
                                  <w:marTop w:val="0"/>
                                  <w:marBottom w:val="204"/>
                                  <w:divBdr>
                                    <w:top w:val="single" w:sz="6" w:space="7" w:color="DADADA"/>
                                    <w:left w:val="single" w:sz="6" w:space="10" w:color="DADADA"/>
                                    <w:bottom w:val="single" w:sz="6" w:space="0" w:color="DADADA"/>
                                    <w:right w:val="single" w:sz="6" w:space="10" w:color="DADADA"/>
                                  </w:divBdr>
                                  <w:divsChild>
                                    <w:div w:id="1822304012">
                                      <w:marLeft w:val="0"/>
                                      <w:marRight w:val="0"/>
                                      <w:marTop w:val="0"/>
                                      <w:marBottom w:val="0"/>
                                      <w:divBdr>
                                        <w:top w:val="none" w:sz="0" w:space="0" w:color="auto"/>
                                        <w:left w:val="none" w:sz="0" w:space="0" w:color="auto"/>
                                        <w:bottom w:val="none" w:sz="0" w:space="0" w:color="auto"/>
                                        <w:right w:val="none" w:sz="0" w:space="0" w:color="auto"/>
                                      </w:divBdr>
                                      <w:divsChild>
                                        <w:div w:id="685251632">
                                          <w:marLeft w:val="-204"/>
                                          <w:marRight w:val="-204"/>
                                          <w:marTop w:val="0"/>
                                          <w:marBottom w:val="136"/>
                                          <w:divBdr>
                                            <w:top w:val="none" w:sz="0" w:space="0" w:color="auto"/>
                                            <w:left w:val="none" w:sz="0" w:space="0" w:color="auto"/>
                                            <w:bottom w:val="none" w:sz="0" w:space="0" w:color="auto"/>
                                            <w:right w:val="none" w:sz="0" w:space="0" w:color="auto"/>
                                          </w:divBdr>
                                          <w:divsChild>
                                            <w:div w:id="685131115">
                                              <w:marLeft w:val="0"/>
                                              <w:marRight w:val="0"/>
                                              <w:marTop w:val="0"/>
                                              <w:marBottom w:val="0"/>
                                              <w:divBdr>
                                                <w:top w:val="none" w:sz="0" w:space="0" w:color="auto"/>
                                                <w:left w:val="none" w:sz="0" w:space="0" w:color="auto"/>
                                                <w:bottom w:val="none" w:sz="0" w:space="0" w:color="auto"/>
                                                <w:right w:val="none" w:sz="0" w:space="0" w:color="auto"/>
                                              </w:divBdr>
                                              <w:divsChild>
                                                <w:div w:id="2089226716">
                                                  <w:marLeft w:val="-204"/>
                                                  <w:marRight w:val="-204"/>
                                                  <w:marTop w:val="0"/>
                                                  <w:marBottom w:val="0"/>
                                                  <w:divBdr>
                                                    <w:top w:val="none" w:sz="0" w:space="0" w:color="auto"/>
                                                    <w:left w:val="none" w:sz="0" w:space="0" w:color="auto"/>
                                                    <w:bottom w:val="none" w:sz="0" w:space="0" w:color="auto"/>
                                                    <w:right w:val="none" w:sz="0" w:space="0" w:color="auto"/>
                                                  </w:divBdr>
                                                  <w:divsChild>
                                                    <w:div w:id="9939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537960">
                                  <w:marLeft w:val="0"/>
                                  <w:marRight w:val="0"/>
                                  <w:marTop w:val="0"/>
                                  <w:marBottom w:val="204"/>
                                  <w:divBdr>
                                    <w:top w:val="single" w:sz="6" w:space="7" w:color="DADADA"/>
                                    <w:left w:val="single" w:sz="6" w:space="10" w:color="DADADA"/>
                                    <w:bottom w:val="single" w:sz="6" w:space="0" w:color="DADADA"/>
                                    <w:right w:val="single" w:sz="6" w:space="10" w:color="DADADA"/>
                                  </w:divBdr>
                                  <w:divsChild>
                                    <w:div w:id="1257637784">
                                      <w:marLeft w:val="0"/>
                                      <w:marRight w:val="0"/>
                                      <w:marTop w:val="0"/>
                                      <w:marBottom w:val="0"/>
                                      <w:divBdr>
                                        <w:top w:val="none" w:sz="0" w:space="0" w:color="auto"/>
                                        <w:left w:val="none" w:sz="0" w:space="0" w:color="auto"/>
                                        <w:bottom w:val="none" w:sz="0" w:space="0" w:color="auto"/>
                                        <w:right w:val="none" w:sz="0" w:space="0" w:color="auto"/>
                                      </w:divBdr>
                                      <w:divsChild>
                                        <w:div w:id="612249655">
                                          <w:marLeft w:val="-204"/>
                                          <w:marRight w:val="-204"/>
                                          <w:marTop w:val="0"/>
                                          <w:marBottom w:val="136"/>
                                          <w:divBdr>
                                            <w:top w:val="none" w:sz="0" w:space="0" w:color="auto"/>
                                            <w:left w:val="none" w:sz="0" w:space="0" w:color="auto"/>
                                            <w:bottom w:val="none" w:sz="0" w:space="0" w:color="auto"/>
                                            <w:right w:val="none" w:sz="0" w:space="0" w:color="auto"/>
                                          </w:divBdr>
                                          <w:divsChild>
                                            <w:div w:id="1006061070">
                                              <w:marLeft w:val="0"/>
                                              <w:marRight w:val="0"/>
                                              <w:marTop w:val="0"/>
                                              <w:marBottom w:val="0"/>
                                              <w:divBdr>
                                                <w:top w:val="none" w:sz="0" w:space="0" w:color="auto"/>
                                                <w:left w:val="none" w:sz="0" w:space="0" w:color="auto"/>
                                                <w:bottom w:val="none" w:sz="0" w:space="0" w:color="auto"/>
                                                <w:right w:val="none" w:sz="0" w:space="0" w:color="auto"/>
                                              </w:divBdr>
                                              <w:divsChild>
                                                <w:div w:id="1084650732">
                                                  <w:marLeft w:val="-204"/>
                                                  <w:marRight w:val="-204"/>
                                                  <w:marTop w:val="0"/>
                                                  <w:marBottom w:val="0"/>
                                                  <w:divBdr>
                                                    <w:top w:val="none" w:sz="0" w:space="0" w:color="auto"/>
                                                    <w:left w:val="none" w:sz="0" w:space="0" w:color="auto"/>
                                                    <w:bottom w:val="none" w:sz="0" w:space="0" w:color="auto"/>
                                                    <w:right w:val="none" w:sz="0" w:space="0" w:color="auto"/>
                                                  </w:divBdr>
                                                  <w:divsChild>
                                                    <w:div w:id="6206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8830">
                                  <w:marLeft w:val="0"/>
                                  <w:marRight w:val="0"/>
                                  <w:marTop w:val="0"/>
                                  <w:marBottom w:val="204"/>
                                  <w:divBdr>
                                    <w:top w:val="single" w:sz="6" w:space="7" w:color="DADADA"/>
                                    <w:left w:val="single" w:sz="6" w:space="10" w:color="DADADA"/>
                                    <w:bottom w:val="single" w:sz="6" w:space="0" w:color="DADADA"/>
                                    <w:right w:val="single" w:sz="6" w:space="10" w:color="DADADA"/>
                                  </w:divBdr>
                                  <w:divsChild>
                                    <w:div w:id="1720740959">
                                      <w:marLeft w:val="0"/>
                                      <w:marRight w:val="0"/>
                                      <w:marTop w:val="0"/>
                                      <w:marBottom w:val="0"/>
                                      <w:divBdr>
                                        <w:top w:val="none" w:sz="0" w:space="0" w:color="auto"/>
                                        <w:left w:val="none" w:sz="0" w:space="0" w:color="auto"/>
                                        <w:bottom w:val="none" w:sz="0" w:space="0" w:color="auto"/>
                                        <w:right w:val="none" w:sz="0" w:space="0" w:color="auto"/>
                                      </w:divBdr>
                                      <w:divsChild>
                                        <w:div w:id="109787423">
                                          <w:marLeft w:val="-204"/>
                                          <w:marRight w:val="-204"/>
                                          <w:marTop w:val="0"/>
                                          <w:marBottom w:val="136"/>
                                          <w:divBdr>
                                            <w:top w:val="none" w:sz="0" w:space="0" w:color="auto"/>
                                            <w:left w:val="none" w:sz="0" w:space="0" w:color="auto"/>
                                            <w:bottom w:val="none" w:sz="0" w:space="0" w:color="auto"/>
                                            <w:right w:val="none" w:sz="0" w:space="0" w:color="auto"/>
                                          </w:divBdr>
                                          <w:divsChild>
                                            <w:div w:id="786126300">
                                              <w:marLeft w:val="0"/>
                                              <w:marRight w:val="0"/>
                                              <w:marTop w:val="0"/>
                                              <w:marBottom w:val="0"/>
                                              <w:divBdr>
                                                <w:top w:val="none" w:sz="0" w:space="0" w:color="auto"/>
                                                <w:left w:val="none" w:sz="0" w:space="0" w:color="auto"/>
                                                <w:bottom w:val="none" w:sz="0" w:space="0" w:color="auto"/>
                                                <w:right w:val="none" w:sz="0" w:space="0" w:color="auto"/>
                                              </w:divBdr>
                                              <w:divsChild>
                                                <w:div w:id="455637639">
                                                  <w:marLeft w:val="-204"/>
                                                  <w:marRight w:val="-204"/>
                                                  <w:marTop w:val="0"/>
                                                  <w:marBottom w:val="0"/>
                                                  <w:divBdr>
                                                    <w:top w:val="none" w:sz="0" w:space="0" w:color="auto"/>
                                                    <w:left w:val="none" w:sz="0" w:space="0" w:color="auto"/>
                                                    <w:bottom w:val="none" w:sz="0" w:space="0" w:color="auto"/>
                                                    <w:right w:val="none" w:sz="0" w:space="0" w:color="auto"/>
                                                  </w:divBdr>
                                                  <w:divsChild>
                                                    <w:div w:id="15561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908364">
                                  <w:marLeft w:val="0"/>
                                  <w:marRight w:val="0"/>
                                  <w:marTop w:val="0"/>
                                  <w:marBottom w:val="204"/>
                                  <w:divBdr>
                                    <w:top w:val="single" w:sz="6" w:space="7" w:color="DADADA"/>
                                    <w:left w:val="single" w:sz="6" w:space="10" w:color="DADADA"/>
                                    <w:bottom w:val="single" w:sz="6" w:space="0" w:color="DADADA"/>
                                    <w:right w:val="single" w:sz="6" w:space="10" w:color="DADADA"/>
                                  </w:divBdr>
                                  <w:divsChild>
                                    <w:div w:id="1384402531">
                                      <w:marLeft w:val="0"/>
                                      <w:marRight w:val="0"/>
                                      <w:marTop w:val="0"/>
                                      <w:marBottom w:val="0"/>
                                      <w:divBdr>
                                        <w:top w:val="none" w:sz="0" w:space="0" w:color="auto"/>
                                        <w:left w:val="none" w:sz="0" w:space="0" w:color="auto"/>
                                        <w:bottom w:val="none" w:sz="0" w:space="0" w:color="auto"/>
                                        <w:right w:val="none" w:sz="0" w:space="0" w:color="auto"/>
                                      </w:divBdr>
                                      <w:divsChild>
                                        <w:div w:id="897713404">
                                          <w:marLeft w:val="-204"/>
                                          <w:marRight w:val="-204"/>
                                          <w:marTop w:val="0"/>
                                          <w:marBottom w:val="136"/>
                                          <w:divBdr>
                                            <w:top w:val="none" w:sz="0" w:space="0" w:color="auto"/>
                                            <w:left w:val="none" w:sz="0" w:space="0" w:color="auto"/>
                                            <w:bottom w:val="none" w:sz="0" w:space="0" w:color="auto"/>
                                            <w:right w:val="none" w:sz="0" w:space="0" w:color="auto"/>
                                          </w:divBdr>
                                          <w:divsChild>
                                            <w:div w:id="1981110837">
                                              <w:marLeft w:val="0"/>
                                              <w:marRight w:val="0"/>
                                              <w:marTop w:val="0"/>
                                              <w:marBottom w:val="0"/>
                                              <w:divBdr>
                                                <w:top w:val="none" w:sz="0" w:space="0" w:color="auto"/>
                                                <w:left w:val="none" w:sz="0" w:space="0" w:color="auto"/>
                                                <w:bottom w:val="none" w:sz="0" w:space="0" w:color="auto"/>
                                                <w:right w:val="none" w:sz="0" w:space="0" w:color="auto"/>
                                              </w:divBdr>
                                              <w:divsChild>
                                                <w:div w:id="710039584">
                                                  <w:marLeft w:val="-204"/>
                                                  <w:marRight w:val="-204"/>
                                                  <w:marTop w:val="0"/>
                                                  <w:marBottom w:val="0"/>
                                                  <w:divBdr>
                                                    <w:top w:val="none" w:sz="0" w:space="0" w:color="auto"/>
                                                    <w:left w:val="none" w:sz="0" w:space="0" w:color="auto"/>
                                                    <w:bottom w:val="none" w:sz="0" w:space="0" w:color="auto"/>
                                                    <w:right w:val="none" w:sz="0" w:space="0" w:color="auto"/>
                                                  </w:divBdr>
                                                  <w:divsChild>
                                                    <w:div w:id="19760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482960">
                                  <w:marLeft w:val="0"/>
                                  <w:marRight w:val="0"/>
                                  <w:marTop w:val="0"/>
                                  <w:marBottom w:val="204"/>
                                  <w:divBdr>
                                    <w:top w:val="single" w:sz="6" w:space="7" w:color="DADADA"/>
                                    <w:left w:val="single" w:sz="6" w:space="10" w:color="DADADA"/>
                                    <w:bottom w:val="single" w:sz="6" w:space="0" w:color="DADADA"/>
                                    <w:right w:val="single" w:sz="6" w:space="10" w:color="DADADA"/>
                                  </w:divBdr>
                                  <w:divsChild>
                                    <w:div w:id="579218700">
                                      <w:marLeft w:val="0"/>
                                      <w:marRight w:val="0"/>
                                      <w:marTop w:val="0"/>
                                      <w:marBottom w:val="0"/>
                                      <w:divBdr>
                                        <w:top w:val="none" w:sz="0" w:space="0" w:color="auto"/>
                                        <w:left w:val="none" w:sz="0" w:space="0" w:color="auto"/>
                                        <w:bottom w:val="none" w:sz="0" w:space="0" w:color="auto"/>
                                        <w:right w:val="none" w:sz="0" w:space="0" w:color="auto"/>
                                      </w:divBdr>
                                      <w:divsChild>
                                        <w:div w:id="978457782">
                                          <w:marLeft w:val="-204"/>
                                          <w:marRight w:val="-204"/>
                                          <w:marTop w:val="0"/>
                                          <w:marBottom w:val="136"/>
                                          <w:divBdr>
                                            <w:top w:val="none" w:sz="0" w:space="0" w:color="auto"/>
                                            <w:left w:val="none" w:sz="0" w:space="0" w:color="auto"/>
                                            <w:bottom w:val="none" w:sz="0" w:space="0" w:color="auto"/>
                                            <w:right w:val="none" w:sz="0" w:space="0" w:color="auto"/>
                                          </w:divBdr>
                                          <w:divsChild>
                                            <w:div w:id="510529852">
                                              <w:marLeft w:val="0"/>
                                              <w:marRight w:val="0"/>
                                              <w:marTop w:val="0"/>
                                              <w:marBottom w:val="0"/>
                                              <w:divBdr>
                                                <w:top w:val="none" w:sz="0" w:space="0" w:color="auto"/>
                                                <w:left w:val="none" w:sz="0" w:space="0" w:color="auto"/>
                                                <w:bottom w:val="none" w:sz="0" w:space="0" w:color="auto"/>
                                                <w:right w:val="none" w:sz="0" w:space="0" w:color="auto"/>
                                              </w:divBdr>
                                              <w:divsChild>
                                                <w:div w:id="1884175515">
                                                  <w:marLeft w:val="-204"/>
                                                  <w:marRight w:val="-204"/>
                                                  <w:marTop w:val="0"/>
                                                  <w:marBottom w:val="0"/>
                                                  <w:divBdr>
                                                    <w:top w:val="none" w:sz="0" w:space="0" w:color="auto"/>
                                                    <w:left w:val="none" w:sz="0" w:space="0" w:color="auto"/>
                                                    <w:bottom w:val="none" w:sz="0" w:space="0" w:color="auto"/>
                                                    <w:right w:val="none" w:sz="0" w:space="0" w:color="auto"/>
                                                  </w:divBdr>
                                                  <w:divsChild>
                                                    <w:div w:id="13478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35808">
                                  <w:marLeft w:val="0"/>
                                  <w:marRight w:val="0"/>
                                  <w:marTop w:val="0"/>
                                  <w:marBottom w:val="204"/>
                                  <w:divBdr>
                                    <w:top w:val="single" w:sz="6" w:space="7" w:color="DADADA"/>
                                    <w:left w:val="single" w:sz="6" w:space="10" w:color="DADADA"/>
                                    <w:bottom w:val="single" w:sz="6" w:space="0" w:color="DADADA"/>
                                    <w:right w:val="single" w:sz="6" w:space="10" w:color="DADADA"/>
                                  </w:divBdr>
                                  <w:divsChild>
                                    <w:div w:id="1822110543">
                                      <w:marLeft w:val="0"/>
                                      <w:marRight w:val="0"/>
                                      <w:marTop w:val="0"/>
                                      <w:marBottom w:val="0"/>
                                      <w:divBdr>
                                        <w:top w:val="none" w:sz="0" w:space="0" w:color="auto"/>
                                        <w:left w:val="none" w:sz="0" w:space="0" w:color="auto"/>
                                        <w:bottom w:val="none" w:sz="0" w:space="0" w:color="auto"/>
                                        <w:right w:val="none" w:sz="0" w:space="0" w:color="auto"/>
                                      </w:divBdr>
                                      <w:divsChild>
                                        <w:div w:id="686636643">
                                          <w:marLeft w:val="-204"/>
                                          <w:marRight w:val="-204"/>
                                          <w:marTop w:val="0"/>
                                          <w:marBottom w:val="136"/>
                                          <w:divBdr>
                                            <w:top w:val="none" w:sz="0" w:space="0" w:color="auto"/>
                                            <w:left w:val="none" w:sz="0" w:space="0" w:color="auto"/>
                                            <w:bottom w:val="none" w:sz="0" w:space="0" w:color="auto"/>
                                            <w:right w:val="none" w:sz="0" w:space="0" w:color="auto"/>
                                          </w:divBdr>
                                          <w:divsChild>
                                            <w:div w:id="955454430">
                                              <w:marLeft w:val="0"/>
                                              <w:marRight w:val="0"/>
                                              <w:marTop w:val="0"/>
                                              <w:marBottom w:val="0"/>
                                              <w:divBdr>
                                                <w:top w:val="none" w:sz="0" w:space="0" w:color="auto"/>
                                                <w:left w:val="none" w:sz="0" w:space="0" w:color="auto"/>
                                                <w:bottom w:val="none" w:sz="0" w:space="0" w:color="auto"/>
                                                <w:right w:val="none" w:sz="0" w:space="0" w:color="auto"/>
                                              </w:divBdr>
                                              <w:divsChild>
                                                <w:div w:id="798912528">
                                                  <w:marLeft w:val="-204"/>
                                                  <w:marRight w:val="-204"/>
                                                  <w:marTop w:val="0"/>
                                                  <w:marBottom w:val="0"/>
                                                  <w:divBdr>
                                                    <w:top w:val="none" w:sz="0" w:space="0" w:color="auto"/>
                                                    <w:left w:val="none" w:sz="0" w:space="0" w:color="auto"/>
                                                    <w:bottom w:val="none" w:sz="0" w:space="0" w:color="auto"/>
                                                    <w:right w:val="none" w:sz="0" w:space="0" w:color="auto"/>
                                                  </w:divBdr>
                                                  <w:divsChild>
                                                    <w:div w:id="17775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81953">
                                  <w:marLeft w:val="0"/>
                                  <w:marRight w:val="0"/>
                                  <w:marTop w:val="0"/>
                                  <w:marBottom w:val="204"/>
                                  <w:divBdr>
                                    <w:top w:val="single" w:sz="6" w:space="7" w:color="DADADA"/>
                                    <w:left w:val="single" w:sz="6" w:space="10" w:color="DADADA"/>
                                    <w:bottom w:val="single" w:sz="6" w:space="0" w:color="DADADA"/>
                                    <w:right w:val="single" w:sz="6" w:space="10" w:color="DADADA"/>
                                  </w:divBdr>
                                  <w:divsChild>
                                    <w:div w:id="5013426">
                                      <w:marLeft w:val="0"/>
                                      <w:marRight w:val="0"/>
                                      <w:marTop w:val="0"/>
                                      <w:marBottom w:val="0"/>
                                      <w:divBdr>
                                        <w:top w:val="none" w:sz="0" w:space="0" w:color="auto"/>
                                        <w:left w:val="none" w:sz="0" w:space="0" w:color="auto"/>
                                        <w:bottom w:val="none" w:sz="0" w:space="0" w:color="auto"/>
                                        <w:right w:val="none" w:sz="0" w:space="0" w:color="auto"/>
                                      </w:divBdr>
                                      <w:divsChild>
                                        <w:div w:id="1304188891">
                                          <w:marLeft w:val="-204"/>
                                          <w:marRight w:val="-204"/>
                                          <w:marTop w:val="0"/>
                                          <w:marBottom w:val="136"/>
                                          <w:divBdr>
                                            <w:top w:val="none" w:sz="0" w:space="0" w:color="auto"/>
                                            <w:left w:val="none" w:sz="0" w:space="0" w:color="auto"/>
                                            <w:bottom w:val="none" w:sz="0" w:space="0" w:color="auto"/>
                                            <w:right w:val="none" w:sz="0" w:space="0" w:color="auto"/>
                                          </w:divBdr>
                                          <w:divsChild>
                                            <w:div w:id="1912540136">
                                              <w:marLeft w:val="0"/>
                                              <w:marRight w:val="0"/>
                                              <w:marTop w:val="0"/>
                                              <w:marBottom w:val="0"/>
                                              <w:divBdr>
                                                <w:top w:val="none" w:sz="0" w:space="0" w:color="auto"/>
                                                <w:left w:val="none" w:sz="0" w:space="0" w:color="auto"/>
                                                <w:bottom w:val="none" w:sz="0" w:space="0" w:color="auto"/>
                                                <w:right w:val="none" w:sz="0" w:space="0" w:color="auto"/>
                                              </w:divBdr>
                                              <w:divsChild>
                                                <w:div w:id="1672486663">
                                                  <w:marLeft w:val="-204"/>
                                                  <w:marRight w:val="-204"/>
                                                  <w:marTop w:val="0"/>
                                                  <w:marBottom w:val="0"/>
                                                  <w:divBdr>
                                                    <w:top w:val="none" w:sz="0" w:space="0" w:color="auto"/>
                                                    <w:left w:val="none" w:sz="0" w:space="0" w:color="auto"/>
                                                    <w:bottom w:val="none" w:sz="0" w:space="0" w:color="auto"/>
                                                    <w:right w:val="none" w:sz="0" w:space="0" w:color="auto"/>
                                                  </w:divBdr>
                                                  <w:divsChild>
                                                    <w:div w:id="20651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051357">
                                  <w:marLeft w:val="0"/>
                                  <w:marRight w:val="0"/>
                                  <w:marTop w:val="0"/>
                                  <w:marBottom w:val="204"/>
                                  <w:divBdr>
                                    <w:top w:val="single" w:sz="6" w:space="7" w:color="DADADA"/>
                                    <w:left w:val="single" w:sz="6" w:space="10" w:color="DADADA"/>
                                    <w:bottom w:val="single" w:sz="6" w:space="0" w:color="DADADA"/>
                                    <w:right w:val="single" w:sz="6" w:space="10" w:color="DADADA"/>
                                  </w:divBdr>
                                  <w:divsChild>
                                    <w:div w:id="193345250">
                                      <w:marLeft w:val="0"/>
                                      <w:marRight w:val="0"/>
                                      <w:marTop w:val="0"/>
                                      <w:marBottom w:val="0"/>
                                      <w:divBdr>
                                        <w:top w:val="none" w:sz="0" w:space="0" w:color="auto"/>
                                        <w:left w:val="none" w:sz="0" w:space="0" w:color="auto"/>
                                        <w:bottom w:val="none" w:sz="0" w:space="0" w:color="auto"/>
                                        <w:right w:val="none" w:sz="0" w:space="0" w:color="auto"/>
                                      </w:divBdr>
                                      <w:divsChild>
                                        <w:div w:id="1454985352">
                                          <w:marLeft w:val="-204"/>
                                          <w:marRight w:val="-204"/>
                                          <w:marTop w:val="0"/>
                                          <w:marBottom w:val="136"/>
                                          <w:divBdr>
                                            <w:top w:val="none" w:sz="0" w:space="0" w:color="auto"/>
                                            <w:left w:val="none" w:sz="0" w:space="0" w:color="auto"/>
                                            <w:bottom w:val="none" w:sz="0" w:space="0" w:color="auto"/>
                                            <w:right w:val="none" w:sz="0" w:space="0" w:color="auto"/>
                                          </w:divBdr>
                                          <w:divsChild>
                                            <w:div w:id="1972591201">
                                              <w:marLeft w:val="0"/>
                                              <w:marRight w:val="0"/>
                                              <w:marTop w:val="0"/>
                                              <w:marBottom w:val="0"/>
                                              <w:divBdr>
                                                <w:top w:val="none" w:sz="0" w:space="0" w:color="auto"/>
                                                <w:left w:val="none" w:sz="0" w:space="0" w:color="auto"/>
                                                <w:bottom w:val="none" w:sz="0" w:space="0" w:color="auto"/>
                                                <w:right w:val="none" w:sz="0" w:space="0" w:color="auto"/>
                                              </w:divBdr>
                                              <w:divsChild>
                                                <w:div w:id="1287345995">
                                                  <w:marLeft w:val="-204"/>
                                                  <w:marRight w:val="-204"/>
                                                  <w:marTop w:val="0"/>
                                                  <w:marBottom w:val="0"/>
                                                  <w:divBdr>
                                                    <w:top w:val="none" w:sz="0" w:space="0" w:color="auto"/>
                                                    <w:left w:val="none" w:sz="0" w:space="0" w:color="auto"/>
                                                    <w:bottom w:val="none" w:sz="0" w:space="0" w:color="auto"/>
                                                    <w:right w:val="none" w:sz="0" w:space="0" w:color="auto"/>
                                                  </w:divBdr>
                                                  <w:divsChild>
                                                    <w:div w:id="12495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178343">
                                  <w:marLeft w:val="0"/>
                                  <w:marRight w:val="0"/>
                                  <w:marTop w:val="0"/>
                                  <w:marBottom w:val="204"/>
                                  <w:divBdr>
                                    <w:top w:val="single" w:sz="6" w:space="7" w:color="DADADA"/>
                                    <w:left w:val="single" w:sz="6" w:space="10" w:color="DADADA"/>
                                    <w:bottom w:val="single" w:sz="6" w:space="0" w:color="DADADA"/>
                                    <w:right w:val="single" w:sz="6" w:space="10" w:color="DADADA"/>
                                  </w:divBdr>
                                  <w:divsChild>
                                    <w:div w:id="1049374621">
                                      <w:marLeft w:val="0"/>
                                      <w:marRight w:val="0"/>
                                      <w:marTop w:val="0"/>
                                      <w:marBottom w:val="0"/>
                                      <w:divBdr>
                                        <w:top w:val="none" w:sz="0" w:space="0" w:color="auto"/>
                                        <w:left w:val="none" w:sz="0" w:space="0" w:color="auto"/>
                                        <w:bottom w:val="none" w:sz="0" w:space="0" w:color="auto"/>
                                        <w:right w:val="none" w:sz="0" w:space="0" w:color="auto"/>
                                      </w:divBdr>
                                      <w:divsChild>
                                        <w:div w:id="198011576">
                                          <w:marLeft w:val="-204"/>
                                          <w:marRight w:val="-204"/>
                                          <w:marTop w:val="0"/>
                                          <w:marBottom w:val="136"/>
                                          <w:divBdr>
                                            <w:top w:val="none" w:sz="0" w:space="0" w:color="auto"/>
                                            <w:left w:val="none" w:sz="0" w:space="0" w:color="auto"/>
                                            <w:bottom w:val="none" w:sz="0" w:space="0" w:color="auto"/>
                                            <w:right w:val="none" w:sz="0" w:space="0" w:color="auto"/>
                                          </w:divBdr>
                                          <w:divsChild>
                                            <w:div w:id="757407176">
                                              <w:marLeft w:val="0"/>
                                              <w:marRight w:val="0"/>
                                              <w:marTop w:val="0"/>
                                              <w:marBottom w:val="0"/>
                                              <w:divBdr>
                                                <w:top w:val="none" w:sz="0" w:space="0" w:color="auto"/>
                                                <w:left w:val="none" w:sz="0" w:space="0" w:color="auto"/>
                                                <w:bottom w:val="none" w:sz="0" w:space="0" w:color="auto"/>
                                                <w:right w:val="none" w:sz="0" w:space="0" w:color="auto"/>
                                              </w:divBdr>
                                              <w:divsChild>
                                                <w:div w:id="2122069854">
                                                  <w:marLeft w:val="-204"/>
                                                  <w:marRight w:val="-204"/>
                                                  <w:marTop w:val="0"/>
                                                  <w:marBottom w:val="0"/>
                                                  <w:divBdr>
                                                    <w:top w:val="none" w:sz="0" w:space="0" w:color="auto"/>
                                                    <w:left w:val="none" w:sz="0" w:space="0" w:color="auto"/>
                                                    <w:bottom w:val="none" w:sz="0" w:space="0" w:color="auto"/>
                                                    <w:right w:val="none" w:sz="0" w:space="0" w:color="auto"/>
                                                  </w:divBdr>
                                                  <w:divsChild>
                                                    <w:div w:id="542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430228">
                                  <w:marLeft w:val="0"/>
                                  <w:marRight w:val="0"/>
                                  <w:marTop w:val="0"/>
                                  <w:marBottom w:val="204"/>
                                  <w:divBdr>
                                    <w:top w:val="single" w:sz="6" w:space="7" w:color="DADADA"/>
                                    <w:left w:val="single" w:sz="6" w:space="10" w:color="DADADA"/>
                                    <w:bottom w:val="single" w:sz="6" w:space="0" w:color="DADADA"/>
                                    <w:right w:val="single" w:sz="6" w:space="10" w:color="DADADA"/>
                                  </w:divBdr>
                                  <w:divsChild>
                                    <w:div w:id="734864625">
                                      <w:marLeft w:val="0"/>
                                      <w:marRight w:val="0"/>
                                      <w:marTop w:val="0"/>
                                      <w:marBottom w:val="0"/>
                                      <w:divBdr>
                                        <w:top w:val="none" w:sz="0" w:space="0" w:color="auto"/>
                                        <w:left w:val="none" w:sz="0" w:space="0" w:color="auto"/>
                                        <w:bottom w:val="none" w:sz="0" w:space="0" w:color="auto"/>
                                        <w:right w:val="none" w:sz="0" w:space="0" w:color="auto"/>
                                      </w:divBdr>
                                      <w:divsChild>
                                        <w:div w:id="1371225056">
                                          <w:marLeft w:val="-204"/>
                                          <w:marRight w:val="-204"/>
                                          <w:marTop w:val="0"/>
                                          <w:marBottom w:val="136"/>
                                          <w:divBdr>
                                            <w:top w:val="none" w:sz="0" w:space="0" w:color="auto"/>
                                            <w:left w:val="none" w:sz="0" w:space="0" w:color="auto"/>
                                            <w:bottom w:val="none" w:sz="0" w:space="0" w:color="auto"/>
                                            <w:right w:val="none" w:sz="0" w:space="0" w:color="auto"/>
                                          </w:divBdr>
                                          <w:divsChild>
                                            <w:div w:id="391970861">
                                              <w:marLeft w:val="0"/>
                                              <w:marRight w:val="0"/>
                                              <w:marTop w:val="0"/>
                                              <w:marBottom w:val="0"/>
                                              <w:divBdr>
                                                <w:top w:val="none" w:sz="0" w:space="0" w:color="auto"/>
                                                <w:left w:val="none" w:sz="0" w:space="0" w:color="auto"/>
                                                <w:bottom w:val="none" w:sz="0" w:space="0" w:color="auto"/>
                                                <w:right w:val="none" w:sz="0" w:space="0" w:color="auto"/>
                                              </w:divBdr>
                                              <w:divsChild>
                                                <w:div w:id="2108692993">
                                                  <w:marLeft w:val="-204"/>
                                                  <w:marRight w:val="-204"/>
                                                  <w:marTop w:val="0"/>
                                                  <w:marBottom w:val="0"/>
                                                  <w:divBdr>
                                                    <w:top w:val="none" w:sz="0" w:space="0" w:color="auto"/>
                                                    <w:left w:val="none" w:sz="0" w:space="0" w:color="auto"/>
                                                    <w:bottom w:val="none" w:sz="0" w:space="0" w:color="auto"/>
                                                    <w:right w:val="none" w:sz="0" w:space="0" w:color="auto"/>
                                                  </w:divBdr>
                                                  <w:divsChild>
                                                    <w:div w:id="11903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84191">
                                  <w:marLeft w:val="0"/>
                                  <w:marRight w:val="0"/>
                                  <w:marTop w:val="0"/>
                                  <w:marBottom w:val="204"/>
                                  <w:divBdr>
                                    <w:top w:val="single" w:sz="6" w:space="7" w:color="DADADA"/>
                                    <w:left w:val="single" w:sz="6" w:space="10" w:color="DADADA"/>
                                    <w:bottom w:val="single" w:sz="6" w:space="0" w:color="DADADA"/>
                                    <w:right w:val="single" w:sz="6" w:space="10" w:color="DADADA"/>
                                  </w:divBdr>
                                  <w:divsChild>
                                    <w:div w:id="1870099687">
                                      <w:marLeft w:val="0"/>
                                      <w:marRight w:val="0"/>
                                      <w:marTop w:val="0"/>
                                      <w:marBottom w:val="0"/>
                                      <w:divBdr>
                                        <w:top w:val="none" w:sz="0" w:space="0" w:color="auto"/>
                                        <w:left w:val="none" w:sz="0" w:space="0" w:color="auto"/>
                                        <w:bottom w:val="none" w:sz="0" w:space="0" w:color="auto"/>
                                        <w:right w:val="none" w:sz="0" w:space="0" w:color="auto"/>
                                      </w:divBdr>
                                      <w:divsChild>
                                        <w:div w:id="1406341931">
                                          <w:marLeft w:val="-204"/>
                                          <w:marRight w:val="-204"/>
                                          <w:marTop w:val="0"/>
                                          <w:marBottom w:val="136"/>
                                          <w:divBdr>
                                            <w:top w:val="none" w:sz="0" w:space="0" w:color="auto"/>
                                            <w:left w:val="none" w:sz="0" w:space="0" w:color="auto"/>
                                            <w:bottom w:val="none" w:sz="0" w:space="0" w:color="auto"/>
                                            <w:right w:val="none" w:sz="0" w:space="0" w:color="auto"/>
                                          </w:divBdr>
                                          <w:divsChild>
                                            <w:div w:id="1895502518">
                                              <w:marLeft w:val="0"/>
                                              <w:marRight w:val="0"/>
                                              <w:marTop w:val="0"/>
                                              <w:marBottom w:val="0"/>
                                              <w:divBdr>
                                                <w:top w:val="none" w:sz="0" w:space="0" w:color="auto"/>
                                                <w:left w:val="none" w:sz="0" w:space="0" w:color="auto"/>
                                                <w:bottom w:val="none" w:sz="0" w:space="0" w:color="auto"/>
                                                <w:right w:val="none" w:sz="0" w:space="0" w:color="auto"/>
                                              </w:divBdr>
                                              <w:divsChild>
                                                <w:div w:id="2080781552">
                                                  <w:marLeft w:val="-204"/>
                                                  <w:marRight w:val="-204"/>
                                                  <w:marTop w:val="0"/>
                                                  <w:marBottom w:val="0"/>
                                                  <w:divBdr>
                                                    <w:top w:val="none" w:sz="0" w:space="0" w:color="auto"/>
                                                    <w:left w:val="none" w:sz="0" w:space="0" w:color="auto"/>
                                                    <w:bottom w:val="none" w:sz="0" w:space="0" w:color="auto"/>
                                                    <w:right w:val="none" w:sz="0" w:space="0" w:color="auto"/>
                                                  </w:divBdr>
                                                  <w:divsChild>
                                                    <w:div w:id="2885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03272">
                                  <w:marLeft w:val="0"/>
                                  <w:marRight w:val="0"/>
                                  <w:marTop w:val="0"/>
                                  <w:marBottom w:val="204"/>
                                  <w:divBdr>
                                    <w:top w:val="single" w:sz="6" w:space="7" w:color="DADADA"/>
                                    <w:left w:val="single" w:sz="6" w:space="10" w:color="DADADA"/>
                                    <w:bottom w:val="single" w:sz="6" w:space="0" w:color="DADADA"/>
                                    <w:right w:val="single" w:sz="6" w:space="10" w:color="DADADA"/>
                                  </w:divBdr>
                                  <w:divsChild>
                                    <w:div w:id="2117215422">
                                      <w:marLeft w:val="0"/>
                                      <w:marRight w:val="0"/>
                                      <w:marTop w:val="0"/>
                                      <w:marBottom w:val="0"/>
                                      <w:divBdr>
                                        <w:top w:val="none" w:sz="0" w:space="0" w:color="auto"/>
                                        <w:left w:val="none" w:sz="0" w:space="0" w:color="auto"/>
                                        <w:bottom w:val="none" w:sz="0" w:space="0" w:color="auto"/>
                                        <w:right w:val="none" w:sz="0" w:space="0" w:color="auto"/>
                                      </w:divBdr>
                                      <w:divsChild>
                                        <w:div w:id="1737363884">
                                          <w:marLeft w:val="-204"/>
                                          <w:marRight w:val="-204"/>
                                          <w:marTop w:val="0"/>
                                          <w:marBottom w:val="136"/>
                                          <w:divBdr>
                                            <w:top w:val="none" w:sz="0" w:space="0" w:color="auto"/>
                                            <w:left w:val="none" w:sz="0" w:space="0" w:color="auto"/>
                                            <w:bottom w:val="none" w:sz="0" w:space="0" w:color="auto"/>
                                            <w:right w:val="none" w:sz="0" w:space="0" w:color="auto"/>
                                          </w:divBdr>
                                          <w:divsChild>
                                            <w:div w:id="1099250832">
                                              <w:marLeft w:val="0"/>
                                              <w:marRight w:val="0"/>
                                              <w:marTop w:val="0"/>
                                              <w:marBottom w:val="0"/>
                                              <w:divBdr>
                                                <w:top w:val="none" w:sz="0" w:space="0" w:color="auto"/>
                                                <w:left w:val="none" w:sz="0" w:space="0" w:color="auto"/>
                                                <w:bottom w:val="none" w:sz="0" w:space="0" w:color="auto"/>
                                                <w:right w:val="none" w:sz="0" w:space="0" w:color="auto"/>
                                              </w:divBdr>
                                              <w:divsChild>
                                                <w:div w:id="1921669084">
                                                  <w:marLeft w:val="-204"/>
                                                  <w:marRight w:val="-204"/>
                                                  <w:marTop w:val="0"/>
                                                  <w:marBottom w:val="0"/>
                                                  <w:divBdr>
                                                    <w:top w:val="none" w:sz="0" w:space="0" w:color="auto"/>
                                                    <w:left w:val="none" w:sz="0" w:space="0" w:color="auto"/>
                                                    <w:bottom w:val="none" w:sz="0" w:space="0" w:color="auto"/>
                                                    <w:right w:val="none" w:sz="0" w:space="0" w:color="auto"/>
                                                  </w:divBdr>
                                                  <w:divsChild>
                                                    <w:div w:id="19814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50855">
                                  <w:marLeft w:val="0"/>
                                  <w:marRight w:val="0"/>
                                  <w:marTop w:val="0"/>
                                  <w:marBottom w:val="204"/>
                                  <w:divBdr>
                                    <w:top w:val="single" w:sz="6" w:space="7" w:color="DADADA"/>
                                    <w:left w:val="single" w:sz="6" w:space="10" w:color="DADADA"/>
                                    <w:bottom w:val="single" w:sz="6" w:space="0" w:color="DADADA"/>
                                    <w:right w:val="single" w:sz="6" w:space="10" w:color="DADADA"/>
                                  </w:divBdr>
                                  <w:divsChild>
                                    <w:div w:id="1515150149">
                                      <w:marLeft w:val="0"/>
                                      <w:marRight w:val="0"/>
                                      <w:marTop w:val="0"/>
                                      <w:marBottom w:val="0"/>
                                      <w:divBdr>
                                        <w:top w:val="none" w:sz="0" w:space="0" w:color="auto"/>
                                        <w:left w:val="none" w:sz="0" w:space="0" w:color="auto"/>
                                        <w:bottom w:val="none" w:sz="0" w:space="0" w:color="auto"/>
                                        <w:right w:val="none" w:sz="0" w:space="0" w:color="auto"/>
                                      </w:divBdr>
                                      <w:divsChild>
                                        <w:div w:id="948002541">
                                          <w:marLeft w:val="-204"/>
                                          <w:marRight w:val="-204"/>
                                          <w:marTop w:val="0"/>
                                          <w:marBottom w:val="136"/>
                                          <w:divBdr>
                                            <w:top w:val="none" w:sz="0" w:space="0" w:color="auto"/>
                                            <w:left w:val="none" w:sz="0" w:space="0" w:color="auto"/>
                                            <w:bottom w:val="none" w:sz="0" w:space="0" w:color="auto"/>
                                            <w:right w:val="none" w:sz="0" w:space="0" w:color="auto"/>
                                          </w:divBdr>
                                          <w:divsChild>
                                            <w:div w:id="2066486949">
                                              <w:marLeft w:val="0"/>
                                              <w:marRight w:val="0"/>
                                              <w:marTop w:val="0"/>
                                              <w:marBottom w:val="0"/>
                                              <w:divBdr>
                                                <w:top w:val="none" w:sz="0" w:space="0" w:color="auto"/>
                                                <w:left w:val="none" w:sz="0" w:space="0" w:color="auto"/>
                                                <w:bottom w:val="none" w:sz="0" w:space="0" w:color="auto"/>
                                                <w:right w:val="none" w:sz="0" w:space="0" w:color="auto"/>
                                              </w:divBdr>
                                              <w:divsChild>
                                                <w:div w:id="648245663">
                                                  <w:marLeft w:val="-204"/>
                                                  <w:marRight w:val="-204"/>
                                                  <w:marTop w:val="0"/>
                                                  <w:marBottom w:val="0"/>
                                                  <w:divBdr>
                                                    <w:top w:val="none" w:sz="0" w:space="0" w:color="auto"/>
                                                    <w:left w:val="none" w:sz="0" w:space="0" w:color="auto"/>
                                                    <w:bottom w:val="none" w:sz="0" w:space="0" w:color="auto"/>
                                                    <w:right w:val="none" w:sz="0" w:space="0" w:color="auto"/>
                                                  </w:divBdr>
                                                  <w:divsChild>
                                                    <w:div w:id="17301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756405">
                                  <w:marLeft w:val="0"/>
                                  <w:marRight w:val="0"/>
                                  <w:marTop w:val="0"/>
                                  <w:marBottom w:val="204"/>
                                  <w:divBdr>
                                    <w:top w:val="single" w:sz="6" w:space="7" w:color="DADADA"/>
                                    <w:left w:val="single" w:sz="6" w:space="10" w:color="DADADA"/>
                                    <w:bottom w:val="single" w:sz="6" w:space="0" w:color="DADADA"/>
                                    <w:right w:val="single" w:sz="6" w:space="10" w:color="DADADA"/>
                                  </w:divBdr>
                                  <w:divsChild>
                                    <w:div w:id="554703449">
                                      <w:marLeft w:val="0"/>
                                      <w:marRight w:val="0"/>
                                      <w:marTop w:val="0"/>
                                      <w:marBottom w:val="0"/>
                                      <w:divBdr>
                                        <w:top w:val="none" w:sz="0" w:space="0" w:color="auto"/>
                                        <w:left w:val="none" w:sz="0" w:space="0" w:color="auto"/>
                                        <w:bottom w:val="none" w:sz="0" w:space="0" w:color="auto"/>
                                        <w:right w:val="none" w:sz="0" w:space="0" w:color="auto"/>
                                      </w:divBdr>
                                      <w:divsChild>
                                        <w:div w:id="1961061548">
                                          <w:marLeft w:val="-204"/>
                                          <w:marRight w:val="-204"/>
                                          <w:marTop w:val="0"/>
                                          <w:marBottom w:val="136"/>
                                          <w:divBdr>
                                            <w:top w:val="none" w:sz="0" w:space="0" w:color="auto"/>
                                            <w:left w:val="none" w:sz="0" w:space="0" w:color="auto"/>
                                            <w:bottom w:val="none" w:sz="0" w:space="0" w:color="auto"/>
                                            <w:right w:val="none" w:sz="0" w:space="0" w:color="auto"/>
                                          </w:divBdr>
                                          <w:divsChild>
                                            <w:div w:id="313069652">
                                              <w:marLeft w:val="0"/>
                                              <w:marRight w:val="0"/>
                                              <w:marTop w:val="0"/>
                                              <w:marBottom w:val="0"/>
                                              <w:divBdr>
                                                <w:top w:val="none" w:sz="0" w:space="0" w:color="auto"/>
                                                <w:left w:val="none" w:sz="0" w:space="0" w:color="auto"/>
                                                <w:bottom w:val="none" w:sz="0" w:space="0" w:color="auto"/>
                                                <w:right w:val="none" w:sz="0" w:space="0" w:color="auto"/>
                                              </w:divBdr>
                                              <w:divsChild>
                                                <w:div w:id="630016389">
                                                  <w:marLeft w:val="-204"/>
                                                  <w:marRight w:val="-204"/>
                                                  <w:marTop w:val="0"/>
                                                  <w:marBottom w:val="0"/>
                                                  <w:divBdr>
                                                    <w:top w:val="none" w:sz="0" w:space="0" w:color="auto"/>
                                                    <w:left w:val="none" w:sz="0" w:space="0" w:color="auto"/>
                                                    <w:bottom w:val="none" w:sz="0" w:space="0" w:color="auto"/>
                                                    <w:right w:val="none" w:sz="0" w:space="0" w:color="auto"/>
                                                  </w:divBdr>
                                                  <w:divsChild>
                                                    <w:div w:id="4029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580534">
                                  <w:marLeft w:val="0"/>
                                  <w:marRight w:val="0"/>
                                  <w:marTop w:val="0"/>
                                  <w:marBottom w:val="204"/>
                                  <w:divBdr>
                                    <w:top w:val="single" w:sz="6" w:space="7" w:color="DADADA"/>
                                    <w:left w:val="single" w:sz="6" w:space="10" w:color="DADADA"/>
                                    <w:bottom w:val="single" w:sz="6" w:space="0" w:color="DADADA"/>
                                    <w:right w:val="single" w:sz="6" w:space="10" w:color="DADADA"/>
                                  </w:divBdr>
                                  <w:divsChild>
                                    <w:div w:id="232853590">
                                      <w:marLeft w:val="0"/>
                                      <w:marRight w:val="0"/>
                                      <w:marTop w:val="0"/>
                                      <w:marBottom w:val="0"/>
                                      <w:divBdr>
                                        <w:top w:val="none" w:sz="0" w:space="0" w:color="auto"/>
                                        <w:left w:val="none" w:sz="0" w:space="0" w:color="auto"/>
                                        <w:bottom w:val="none" w:sz="0" w:space="0" w:color="auto"/>
                                        <w:right w:val="none" w:sz="0" w:space="0" w:color="auto"/>
                                      </w:divBdr>
                                      <w:divsChild>
                                        <w:div w:id="783040607">
                                          <w:marLeft w:val="-204"/>
                                          <w:marRight w:val="-204"/>
                                          <w:marTop w:val="0"/>
                                          <w:marBottom w:val="136"/>
                                          <w:divBdr>
                                            <w:top w:val="none" w:sz="0" w:space="0" w:color="auto"/>
                                            <w:left w:val="none" w:sz="0" w:space="0" w:color="auto"/>
                                            <w:bottom w:val="none" w:sz="0" w:space="0" w:color="auto"/>
                                            <w:right w:val="none" w:sz="0" w:space="0" w:color="auto"/>
                                          </w:divBdr>
                                          <w:divsChild>
                                            <w:div w:id="1622419547">
                                              <w:marLeft w:val="0"/>
                                              <w:marRight w:val="0"/>
                                              <w:marTop w:val="0"/>
                                              <w:marBottom w:val="0"/>
                                              <w:divBdr>
                                                <w:top w:val="none" w:sz="0" w:space="0" w:color="auto"/>
                                                <w:left w:val="none" w:sz="0" w:space="0" w:color="auto"/>
                                                <w:bottom w:val="none" w:sz="0" w:space="0" w:color="auto"/>
                                                <w:right w:val="none" w:sz="0" w:space="0" w:color="auto"/>
                                              </w:divBdr>
                                              <w:divsChild>
                                                <w:div w:id="745152483">
                                                  <w:marLeft w:val="-204"/>
                                                  <w:marRight w:val="-204"/>
                                                  <w:marTop w:val="0"/>
                                                  <w:marBottom w:val="0"/>
                                                  <w:divBdr>
                                                    <w:top w:val="none" w:sz="0" w:space="0" w:color="auto"/>
                                                    <w:left w:val="none" w:sz="0" w:space="0" w:color="auto"/>
                                                    <w:bottom w:val="none" w:sz="0" w:space="0" w:color="auto"/>
                                                    <w:right w:val="none" w:sz="0" w:space="0" w:color="auto"/>
                                                  </w:divBdr>
                                                  <w:divsChild>
                                                    <w:div w:id="780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758801">
                                  <w:marLeft w:val="0"/>
                                  <w:marRight w:val="0"/>
                                  <w:marTop w:val="0"/>
                                  <w:marBottom w:val="204"/>
                                  <w:divBdr>
                                    <w:top w:val="single" w:sz="6" w:space="7" w:color="DADADA"/>
                                    <w:left w:val="single" w:sz="6" w:space="10" w:color="DADADA"/>
                                    <w:bottom w:val="single" w:sz="6" w:space="0" w:color="DADADA"/>
                                    <w:right w:val="single" w:sz="6" w:space="10" w:color="DADADA"/>
                                  </w:divBdr>
                                  <w:divsChild>
                                    <w:div w:id="2053537603">
                                      <w:marLeft w:val="0"/>
                                      <w:marRight w:val="0"/>
                                      <w:marTop w:val="0"/>
                                      <w:marBottom w:val="0"/>
                                      <w:divBdr>
                                        <w:top w:val="none" w:sz="0" w:space="0" w:color="auto"/>
                                        <w:left w:val="none" w:sz="0" w:space="0" w:color="auto"/>
                                        <w:bottom w:val="none" w:sz="0" w:space="0" w:color="auto"/>
                                        <w:right w:val="none" w:sz="0" w:space="0" w:color="auto"/>
                                      </w:divBdr>
                                      <w:divsChild>
                                        <w:div w:id="141703609">
                                          <w:marLeft w:val="-204"/>
                                          <w:marRight w:val="-204"/>
                                          <w:marTop w:val="0"/>
                                          <w:marBottom w:val="136"/>
                                          <w:divBdr>
                                            <w:top w:val="none" w:sz="0" w:space="0" w:color="auto"/>
                                            <w:left w:val="none" w:sz="0" w:space="0" w:color="auto"/>
                                            <w:bottom w:val="none" w:sz="0" w:space="0" w:color="auto"/>
                                            <w:right w:val="none" w:sz="0" w:space="0" w:color="auto"/>
                                          </w:divBdr>
                                          <w:divsChild>
                                            <w:div w:id="2054843196">
                                              <w:marLeft w:val="0"/>
                                              <w:marRight w:val="0"/>
                                              <w:marTop w:val="0"/>
                                              <w:marBottom w:val="0"/>
                                              <w:divBdr>
                                                <w:top w:val="none" w:sz="0" w:space="0" w:color="auto"/>
                                                <w:left w:val="none" w:sz="0" w:space="0" w:color="auto"/>
                                                <w:bottom w:val="none" w:sz="0" w:space="0" w:color="auto"/>
                                                <w:right w:val="none" w:sz="0" w:space="0" w:color="auto"/>
                                              </w:divBdr>
                                              <w:divsChild>
                                                <w:div w:id="872617735">
                                                  <w:marLeft w:val="-204"/>
                                                  <w:marRight w:val="-204"/>
                                                  <w:marTop w:val="0"/>
                                                  <w:marBottom w:val="0"/>
                                                  <w:divBdr>
                                                    <w:top w:val="none" w:sz="0" w:space="0" w:color="auto"/>
                                                    <w:left w:val="none" w:sz="0" w:space="0" w:color="auto"/>
                                                    <w:bottom w:val="none" w:sz="0" w:space="0" w:color="auto"/>
                                                    <w:right w:val="none" w:sz="0" w:space="0" w:color="auto"/>
                                                  </w:divBdr>
                                                  <w:divsChild>
                                                    <w:div w:id="8717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598201">
                                  <w:marLeft w:val="0"/>
                                  <w:marRight w:val="0"/>
                                  <w:marTop w:val="0"/>
                                  <w:marBottom w:val="204"/>
                                  <w:divBdr>
                                    <w:top w:val="single" w:sz="6" w:space="7" w:color="DADADA"/>
                                    <w:left w:val="single" w:sz="6" w:space="10" w:color="DADADA"/>
                                    <w:bottom w:val="single" w:sz="6" w:space="0" w:color="DADADA"/>
                                    <w:right w:val="single" w:sz="6" w:space="10" w:color="DADADA"/>
                                  </w:divBdr>
                                  <w:divsChild>
                                    <w:div w:id="241960621">
                                      <w:marLeft w:val="0"/>
                                      <w:marRight w:val="0"/>
                                      <w:marTop w:val="0"/>
                                      <w:marBottom w:val="0"/>
                                      <w:divBdr>
                                        <w:top w:val="none" w:sz="0" w:space="0" w:color="auto"/>
                                        <w:left w:val="none" w:sz="0" w:space="0" w:color="auto"/>
                                        <w:bottom w:val="none" w:sz="0" w:space="0" w:color="auto"/>
                                        <w:right w:val="none" w:sz="0" w:space="0" w:color="auto"/>
                                      </w:divBdr>
                                      <w:divsChild>
                                        <w:div w:id="1863282543">
                                          <w:marLeft w:val="-204"/>
                                          <w:marRight w:val="-204"/>
                                          <w:marTop w:val="0"/>
                                          <w:marBottom w:val="136"/>
                                          <w:divBdr>
                                            <w:top w:val="none" w:sz="0" w:space="0" w:color="auto"/>
                                            <w:left w:val="none" w:sz="0" w:space="0" w:color="auto"/>
                                            <w:bottom w:val="none" w:sz="0" w:space="0" w:color="auto"/>
                                            <w:right w:val="none" w:sz="0" w:space="0" w:color="auto"/>
                                          </w:divBdr>
                                          <w:divsChild>
                                            <w:div w:id="1145006617">
                                              <w:marLeft w:val="0"/>
                                              <w:marRight w:val="0"/>
                                              <w:marTop w:val="0"/>
                                              <w:marBottom w:val="0"/>
                                              <w:divBdr>
                                                <w:top w:val="none" w:sz="0" w:space="0" w:color="auto"/>
                                                <w:left w:val="none" w:sz="0" w:space="0" w:color="auto"/>
                                                <w:bottom w:val="none" w:sz="0" w:space="0" w:color="auto"/>
                                                <w:right w:val="none" w:sz="0" w:space="0" w:color="auto"/>
                                              </w:divBdr>
                                              <w:divsChild>
                                                <w:div w:id="2071030269">
                                                  <w:marLeft w:val="-204"/>
                                                  <w:marRight w:val="-204"/>
                                                  <w:marTop w:val="0"/>
                                                  <w:marBottom w:val="0"/>
                                                  <w:divBdr>
                                                    <w:top w:val="none" w:sz="0" w:space="0" w:color="auto"/>
                                                    <w:left w:val="none" w:sz="0" w:space="0" w:color="auto"/>
                                                    <w:bottom w:val="none" w:sz="0" w:space="0" w:color="auto"/>
                                                    <w:right w:val="none" w:sz="0" w:space="0" w:color="auto"/>
                                                  </w:divBdr>
                                                  <w:divsChild>
                                                    <w:div w:id="1327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285571">
                                  <w:marLeft w:val="0"/>
                                  <w:marRight w:val="0"/>
                                  <w:marTop w:val="0"/>
                                  <w:marBottom w:val="204"/>
                                  <w:divBdr>
                                    <w:top w:val="single" w:sz="6" w:space="7" w:color="DADADA"/>
                                    <w:left w:val="single" w:sz="6" w:space="10" w:color="DADADA"/>
                                    <w:bottom w:val="single" w:sz="6" w:space="0" w:color="DADADA"/>
                                    <w:right w:val="single" w:sz="6" w:space="10" w:color="DADADA"/>
                                  </w:divBdr>
                                  <w:divsChild>
                                    <w:div w:id="1467048975">
                                      <w:marLeft w:val="0"/>
                                      <w:marRight w:val="0"/>
                                      <w:marTop w:val="0"/>
                                      <w:marBottom w:val="0"/>
                                      <w:divBdr>
                                        <w:top w:val="none" w:sz="0" w:space="0" w:color="auto"/>
                                        <w:left w:val="none" w:sz="0" w:space="0" w:color="auto"/>
                                        <w:bottom w:val="none" w:sz="0" w:space="0" w:color="auto"/>
                                        <w:right w:val="none" w:sz="0" w:space="0" w:color="auto"/>
                                      </w:divBdr>
                                      <w:divsChild>
                                        <w:div w:id="398746350">
                                          <w:marLeft w:val="-204"/>
                                          <w:marRight w:val="-204"/>
                                          <w:marTop w:val="0"/>
                                          <w:marBottom w:val="136"/>
                                          <w:divBdr>
                                            <w:top w:val="none" w:sz="0" w:space="0" w:color="auto"/>
                                            <w:left w:val="none" w:sz="0" w:space="0" w:color="auto"/>
                                            <w:bottom w:val="none" w:sz="0" w:space="0" w:color="auto"/>
                                            <w:right w:val="none" w:sz="0" w:space="0" w:color="auto"/>
                                          </w:divBdr>
                                          <w:divsChild>
                                            <w:div w:id="1329094787">
                                              <w:marLeft w:val="0"/>
                                              <w:marRight w:val="0"/>
                                              <w:marTop w:val="0"/>
                                              <w:marBottom w:val="0"/>
                                              <w:divBdr>
                                                <w:top w:val="none" w:sz="0" w:space="0" w:color="auto"/>
                                                <w:left w:val="none" w:sz="0" w:space="0" w:color="auto"/>
                                                <w:bottom w:val="none" w:sz="0" w:space="0" w:color="auto"/>
                                                <w:right w:val="none" w:sz="0" w:space="0" w:color="auto"/>
                                              </w:divBdr>
                                              <w:divsChild>
                                                <w:div w:id="1966696250">
                                                  <w:marLeft w:val="-204"/>
                                                  <w:marRight w:val="-204"/>
                                                  <w:marTop w:val="0"/>
                                                  <w:marBottom w:val="0"/>
                                                  <w:divBdr>
                                                    <w:top w:val="none" w:sz="0" w:space="0" w:color="auto"/>
                                                    <w:left w:val="none" w:sz="0" w:space="0" w:color="auto"/>
                                                    <w:bottom w:val="none" w:sz="0" w:space="0" w:color="auto"/>
                                                    <w:right w:val="none" w:sz="0" w:space="0" w:color="auto"/>
                                                  </w:divBdr>
                                                  <w:divsChild>
                                                    <w:div w:id="14259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290689">
                                  <w:marLeft w:val="0"/>
                                  <w:marRight w:val="0"/>
                                  <w:marTop w:val="0"/>
                                  <w:marBottom w:val="204"/>
                                  <w:divBdr>
                                    <w:top w:val="single" w:sz="6" w:space="7" w:color="DADADA"/>
                                    <w:left w:val="single" w:sz="6" w:space="10" w:color="DADADA"/>
                                    <w:bottom w:val="single" w:sz="6" w:space="0" w:color="DADADA"/>
                                    <w:right w:val="single" w:sz="6" w:space="10" w:color="DADADA"/>
                                  </w:divBdr>
                                  <w:divsChild>
                                    <w:div w:id="324821143">
                                      <w:marLeft w:val="0"/>
                                      <w:marRight w:val="0"/>
                                      <w:marTop w:val="0"/>
                                      <w:marBottom w:val="0"/>
                                      <w:divBdr>
                                        <w:top w:val="none" w:sz="0" w:space="0" w:color="auto"/>
                                        <w:left w:val="none" w:sz="0" w:space="0" w:color="auto"/>
                                        <w:bottom w:val="none" w:sz="0" w:space="0" w:color="auto"/>
                                        <w:right w:val="none" w:sz="0" w:space="0" w:color="auto"/>
                                      </w:divBdr>
                                      <w:divsChild>
                                        <w:div w:id="508256807">
                                          <w:marLeft w:val="-204"/>
                                          <w:marRight w:val="-204"/>
                                          <w:marTop w:val="0"/>
                                          <w:marBottom w:val="136"/>
                                          <w:divBdr>
                                            <w:top w:val="none" w:sz="0" w:space="0" w:color="auto"/>
                                            <w:left w:val="none" w:sz="0" w:space="0" w:color="auto"/>
                                            <w:bottom w:val="none" w:sz="0" w:space="0" w:color="auto"/>
                                            <w:right w:val="none" w:sz="0" w:space="0" w:color="auto"/>
                                          </w:divBdr>
                                          <w:divsChild>
                                            <w:div w:id="1026099074">
                                              <w:marLeft w:val="0"/>
                                              <w:marRight w:val="0"/>
                                              <w:marTop w:val="0"/>
                                              <w:marBottom w:val="0"/>
                                              <w:divBdr>
                                                <w:top w:val="none" w:sz="0" w:space="0" w:color="auto"/>
                                                <w:left w:val="none" w:sz="0" w:space="0" w:color="auto"/>
                                                <w:bottom w:val="none" w:sz="0" w:space="0" w:color="auto"/>
                                                <w:right w:val="none" w:sz="0" w:space="0" w:color="auto"/>
                                              </w:divBdr>
                                              <w:divsChild>
                                                <w:div w:id="2081902305">
                                                  <w:marLeft w:val="-204"/>
                                                  <w:marRight w:val="-204"/>
                                                  <w:marTop w:val="0"/>
                                                  <w:marBottom w:val="0"/>
                                                  <w:divBdr>
                                                    <w:top w:val="none" w:sz="0" w:space="0" w:color="auto"/>
                                                    <w:left w:val="none" w:sz="0" w:space="0" w:color="auto"/>
                                                    <w:bottom w:val="none" w:sz="0" w:space="0" w:color="auto"/>
                                                    <w:right w:val="none" w:sz="0" w:space="0" w:color="auto"/>
                                                  </w:divBdr>
                                                  <w:divsChild>
                                                    <w:div w:id="3703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624972">
                                  <w:marLeft w:val="0"/>
                                  <w:marRight w:val="0"/>
                                  <w:marTop w:val="0"/>
                                  <w:marBottom w:val="204"/>
                                  <w:divBdr>
                                    <w:top w:val="single" w:sz="6" w:space="7" w:color="DADADA"/>
                                    <w:left w:val="single" w:sz="6" w:space="10" w:color="DADADA"/>
                                    <w:bottom w:val="single" w:sz="6" w:space="0" w:color="DADADA"/>
                                    <w:right w:val="single" w:sz="6" w:space="10" w:color="DADADA"/>
                                  </w:divBdr>
                                  <w:divsChild>
                                    <w:div w:id="593635546">
                                      <w:marLeft w:val="0"/>
                                      <w:marRight w:val="0"/>
                                      <w:marTop w:val="0"/>
                                      <w:marBottom w:val="0"/>
                                      <w:divBdr>
                                        <w:top w:val="none" w:sz="0" w:space="0" w:color="auto"/>
                                        <w:left w:val="none" w:sz="0" w:space="0" w:color="auto"/>
                                        <w:bottom w:val="none" w:sz="0" w:space="0" w:color="auto"/>
                                        <w:right w:val="none" w:sz="0" w:space="0" w:color="auto"/>
                                      </w:divBdr>
                                      <w:divsChild>
                                        <w:div w:id="1200358187">
                                          <w:marLeft w:val="-204"/>
                                          <w:marRight w:val="-204"/>
                                          <w:marTop w:val="0"/>
                                          <w:marBottom w:val="136"/>
                                          <w:divBdr>
                                            <w:top w:val="none" w:sz="0" w:space="0" w:color="auto"/>
                                            <w:left w:val="none" w:sz="0" w:space="0" w:color="auto"/>
                                            <w:bottom w:val="none" w:sz="0" w:space="0" w:color="auto"/>
                                            <w:right w:val="none" w:sz="0" w:space="0" w:color="auto"/>
                                          </w:divBdr>
                                          <w:divsChild>
                                            <w:div w:id="624384502">
                                              <w:marLeft w:val="0"/>
                                              <w:marRight w:val="0"/>
                                              <w:marTop w:val="0"/>
                                              <w:marBottom w:val="0"/>
                                              <w:divBdr>
                                                <w:top w:val="none" w:sz="0" w:space="0" w:color="auto"/>
                                                <w:left w:val="none" w:sz="0" w:space="0" w:color="auto"/>
                                                <w:bottom w:val="none" w:sz="0" w:space="0" w:color="auto"/>
                                                <w:right w:val="none" w:sz="0" w:space="0" w:color="auto"/>
                                              </w:divBdr>
                                              <w:divsChild>
                                                <w:div w:id="720136364">
                                                  <w:marLeft w:val="-204"/>
                                                  <w:marRight w:val="-204"/>
                                                  <w:marTop w:val="0"/>
                                                  <w:marBottom w:val="0"/>
                                                  <w:divBdr>
                                                    <w:top w:val="none" w:sz="0" w:space="0" w:color="auto"/>
                                                    <w:left w:val="none" w:sz="0" w:space="0" w:color="auto"/>
                                                    <w:bottom w:val="none" w:sz="0" w:space="0" w:color="auto"/>
                                                    <w:right w:val="none" w:sz="0" w:space="0" w:color="auto"/>
                                                  </w:divBdr>
                                                  <w:divsChild>
                                                    <w:div w:id="13090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610614">
                                  <w:marLeft w:val="0"/>
                                  <w:marRight w:val="0"/>
                                  <w:marTop w:val="0"/>
                                  <w:marBottom w:val="204"/>
                                  <w:divBdr>
                                    <w:top w:val="single" w:sz="6" w:space="7" w:color="DADADA"/>
                                    <w:left w:val="single" w:sz="6" w:space="10" w:color="DADADA"/>
                                    <w:bottom w:val="single" w:sz="6" w:space="0" w:color="DADADA"/>
                                    <w:right w:val="single" w:sz="6" w:space="10" w:color="DADADA"/>
                                  </w:divBdr>
                                  <w:divsChild>
                                    <w:div w:id="744685575">
                                      <w:marLeft w:val="0"/>
                                      <w:marRight w:val="0"/>
                                      <w:marTop w:val="0"/>
                                      <w:marBottom w:val="0"/>
                                      <w:divBdr>
                                        <w:top w:val="none" w:sz="0" w:space="0" w:color="auto"/>
                                        <w:left w:val="none" w:sz="0" w:space="0" w:color="auto"/>
                                        <w:bottom w:val="none" w:sz="0" w:space="0" w:color="auto"/>
                                        <w:right w:val="none" w:sz="0" w:space="0" w:color="auto"/>
                                      </w:divBdr>
                                      <w:divsChild>
                                        <w:div w:id="25329577">
                                          <w:marLeft w:val="-204"/>
                                          <w:marRight w:val="-204"/>
                                          <w:marTop w:val="0"/>
                                          <w:marBottom w:val="136"/>
                                          <w:divBdr>
                                            <w:top w:val="none" w:sz="0" w:space="0" w:color="auto"/>
                                            <w:left w:val="none" w:sz="0" w:space="0" w:color="auto"/>
                                            <w:bottom w:val="none" w:sz="0" w:space="0" w:color="auto"/>
                                            <w:right w:val="none" w:sz="0" w:space="0" w:color="auto"/>
                                          </w:divBdr>
                                          <w:divsChild>
                                            <w:div w:id="2006742154">
                                              <w:marLeft w:val="0"/>
                                              <w:marRight w:val="0"/>
                                              <w:marTop w:val="0"/>
                                              <w:marBottom w:val="0"/>
                                              <w:divBdr>
                                                <w:top w:val="none" w:sz="0" w:space="0" w:color="auto"/>
                                                <w:left w:val="none" w:sz="0" w:space="0" w:color="auto"/>
                                                <w:bottom w:val="none" w:sz="0" w:space="0" w:color="auto"/>
                                                <w:right w:val="none" w:sz="0" w:space="0" w:color="auto"/>
                                              </w:divBdr>
                                              <w:divsChild>
                                                <w:div w:id="80837800">
                                                  <w:marLeft w:val="-204"/>
                                                  <w:marRight w:val="-204"/>
                                                  <w:marTop w:val="0"/>
                                                  <w:marBottom w:val="0"/>
                                                  <w:divBdr>
                                                    <w:top w:val="none" w:sz="0" w:space="0" w:color="auto"/>
                                                    <w:left w:val="none" w:sz="0" w:space="0" w:color="auto"/>
                                                    <w:bottom w:val="none" w:sz="0" w:space="0" w:color="auto"/>
                                                    <w:right w:val="none" w:sz="0" w:space="0" w:color="auto"/>
                                                  </w:divBdr>
                                                  <w:divsChild>
                                                    <w:div w:id="16858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093820">
                                  <w:marLeft w:val="0"/>
                                  <w:marRight w:val="0"/>
                                  <w:marTop w:val="0"/>
                                  <w:marBottom w:val="204"/>
                                  <w:divBdr>
                                    <w:top w:val="single" w:sz="6" w:space="7" w:color="DADADA"/>
                                    <w:left w:val="single" w:sz="6" w:space="10" w:color="DADADA"/>
                                    <w:bottom w:val="single" w:sz="6" w:space="0" w:color="DADADA"/>
                                    <w:right w:val="single" w:sz="6" w:space="10" w:color="DADADA"/>
                                  </w:divBdr>
                                  <w:divsChild>
                                    <w:div w:id="279848127">
                                      <w:marLeft w:val="0"/>
                                      <w:marRight w:val="0"/>
                                      <w:marTop w:val="0"/>
                                      <w:marBottom w:val="0"/>
                                      <w:divBdr>
                                        <w:top w:val="none" w:sz="0" w:space="0" w:color="auto"/>
                                        <w:left w:val="none" w:sz="0" w:space="0" w:color="auto"/>
                                        <w:bottom w:val="none" w:sz="0" w:space="0" w:color="auto"/>
                                        <w:right w:val="none" w:sz="0" w:space="0" w:color="auto"/>
                                      </w:divBdr>
                                      <w:divsChild>
                                        <w:div w:id="1411076769">
                                          <w:marLeft w:val="-204"/>
                                          <w:marRight w:val="-204"/>
                                          <w:marTop w:val="0"/>
                                          <w:marBottom w:val="136"/>
                                          <w:divBdr>
                                            <w:top w:val="none" w:sz="0" w:space="0" w:color="auto"/>
                                            <w:left w:val="none" w:sz="0" w:space="0" w:color="auto"/>
                                            <w:bottom w:val="none" w:sz="0" w:space="0" w:color="auto"/>
                                            <w:right w:val="none" w:sz="0" w:space="0" w:color="auto"/>
                                          </w:divBdr>
                                          <w:divsChild>
                                            <w:div w:id="557857685">
                                              <w:marLeft w:val="0"/>
                                              <w:marRight w:val="0"/>
                                              <w:marTop w:val="0"/>
                                              <w:marBottom w:val="0"/>
                                              <w:divBdr>
                                                <w:top w:val="none" w:sz="0" w:space="0" w:color="auto"/>
                                                <w:left w:val="none" w:sz="0" w:space="0" w:color="auto"/>
                                                <w:bottom w:val="none" w:sz="0" w:space="0" w:color="auto"/>
                                                <w:right w:val="none" w:sz="0" w:space="0" w:color="auto"/>
                                              </w:divBdr>
                                              <w:divsChild>
                                                <w:div w:id="1769695480">
                                                  <w:marLeft w:val="-204"/>
                                                  <w:marRight w:val="-204"/>
                                                  <w:marTop w:val="0"/>
                                                  <w:marBottom w:val="0"/>
                                                  <w:divBdr>
                                                    <w:top w:val="none" w:sz="0" w:space="0" w:color="auto"/>
                                                    <w:left w:val="none" w:sz="0" w:space="0" w:color="auto"/>
                                                    <w:bottom w:val="none" w:sz="0" w:space="0" w:color="auto"/>
                                                    <w:right w:val="none" w:sz="0" w:space="0" w:color="auto"/>
                                                  </w:divBdr>
                                                  <w:divsChild>
                                                    <w:div w:id="7235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952480">
                                  <w:marLeft w:val="0"/>
                                  <w:marRight w:val="0"/>
                                  <w:marTop w:val="0"/>
                                  <w:marBottom w:val="204"/>
                                  <w:divBdr>
                                    <w:top w:val="single" w:sz="6" w:space="7" w:color="DADADA"/>
                                    <w:left w:val="single" w:sz="6" w:space="10" w:color="DADADA"/>
                                    <w:bottom w:val="single" w:sz="6" w:space="0" w:color="DADADA"/>
                                    <w:right w:val="single" w:sz="6" w:space="10" w:color="DADADA"/>
                                  </w:divBdr>
                                  <w:divsChild>
                                    <w:div w:id="515577415">
                                      <w:marLeft w:val="0"/>
                                      <w:marRight w:val="0"/>
                                      <w:marTop w:val="0"/>
                                      <w:marBottom w:val="0"/>
                                      <w:divBdr>
                                        <w:top w:val="none" w:sz="0" w:space="0" w:color="auto"/>
                                        <w:left w:val="none" w:sz="0" w:space="0" w:color="auto"/>
                                        <w:bottom w:val="none" w:sz="0" w:space="0" w:color="auto"/>
                                        <w:right w:val="none" w:sz="0" w:space="0" w:color="auto"/>
                                      </w:divBdr>
                                      <w:divsChild>
                                        <w:div w:id="2068258705">
                                          <w:marLeft w:val="-204"/>
                                          <w:marRight w:val="-204"/>
                                          <w:marTop w:val="0"/>
                                          <w:marBottom w:val="136"/>
                                          <w:divBdr>
                                            <w:top w:val="none" w:sz="0" w:space="0" w:color="auto"/>
                                            <w:left w:val="none" w:sz="0" w:space="0" w:color="auto"/>
                                            <w:bottom w:val="none" w:sz="0" w:space="0" w:color="auto"/>
                                            <w:right w:val="none" w:sz="0" w:space="0" w:color="auto"/>
                                          </w:divBdr>
                                          <w:divsChild>
                                            <w:div w:id="492985871">
                                              <w:marLeft w:val="0"/>
                                              <w:marRight w:val="0"/>
                                              <w:marTop w:val="0"/>
                                              <w:marBottom w:val="0"/>
                                              <w:divBdr>
                                                <w:top w:val="none" w:sz="0" w:space="0" w:color="auto"/>
                                                <w:left w:val="none" w:sz="0" w:space="0" w:color="auto"/>
                                                <w:bottom w:val="none" w:sz="0" w:space="0" w:color="auto"/>
                                                <w:right w:val="none" w:sz="0" w:space="0" w:color="auto"/>
                                              </w:divBdr>
                                              <w:divsChild>
                                                <w:div w:id="1665039886">
                                                  <w:marLeft w:val="-204"/>
                                                  <w:marRight w:val="-204"/>
                                                  <w:marTop w:val="0"/>
                                                  <w:marBottom w:val="0"/>
                                                  <w:divBdr>
                                                    <w:top w:val="none" w:sz="0" w:space="0" w:color="auto"/>
                                                    <w:left w:val="none" w:sz="0" w:space="0" w:color="auto"/>
                                                    <w:bottom w:val="none" w:sz="0" w:space="0" w:color="auto"/>
                                                    <w:right w:val="none" w:sz="0" w:space="0" w:color="auto"/>
                                                  </w:divBdr>
                                                  <w:divsChild>
                                                    <w:div w:id="2000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530128">
                                  <w:marLeft w:val="0"/>
                                  <w:marRight w:val="0"/>
                                  <w:marTop w:val="0"/>
                                  <w:marBottom w:val="204"/>
                                  <w:divBdr>
                                    <w:top w:val="single" w:sz="6" w:space="7" w:color="DADADA"/>
                                    <w:left w:val="single" w:sz="6" w:space="10" w:color="DADADA"/>
                                    <w:bottom w:val="single" w:sz="6" w:space="0" w:color="DADADA"/>
                                    <w:right w:val="single" w:sz="6" w:space="10" w:color="DADADA"/>
                                  </w:divBdr>
                                  <w:divsChild>
                                    <w:div w:id="2122256384">
                                      <w:marLeft w:val="0"/>
                                      <w:marRight w:val="0"/>
                                      <w:marTop w:val="0"/>
                                      <w:marBottom w:val="0"/>
                                      <w:divBdr>
                                        <w:top w:val="none" w:sz="0" w:space="0" w:color="auto"/>
                                        <w:left w:val="none" w:sz="0" w:space="0" w:color="auto"/>
                                        <w:bottom w:val="none" w:sz="0" w:space="0" w:color="auto"/>
                                        <w:right w:val="none" w:sz="0" w:space="0" w:color="auto"/>
                                      </w:divBdr>
                                      <w:divsChild>
                                        <w:div w:id="126092341">
                                          <w:marLeft w:val="-204"/>
                                          <w:marRight w:val="-204"/>
                                          <w:marTop w:val="0"/>
                                          <w:marBottom w:val="136"/>
                                          <w:divBdr>
                                            <w:top w:val="none" w:sz="0" w:space="0" w:color="auto"/>
                                            <w:left w:val="none" w:sz="0" w:space="0" w:color="auto"/>
                                            <w:bottom w:val="none" w:sz="0" w:space="0" w:color="auto"/>
                                            <w:right w:val="none" w:sz="0" w:space="0" w:color="auto"/>
                                          </w:divBdr>
                                          <w:divsChild>
                                            <w:div w:id="2012101119">
                                              <w:marLeft w:val="0"/>
                                              <w:marRight w:val="0"/>
                                              <w:marTop w:val="0"/>
                                              <w:marBottom w:val="0"/>
                                              <w:divBdr>
                                                <w:top w:val="none" w:sz="0" w:space="0" w:color="auto"/>
                                                <w:left w:val="none" w:sz="0" w:space="0" w:color="auto"/>
                                                <w:bottom w:val="none" w:sz="0" w:space="0" w:color="auto"/>
                                                <w:right w:val="none" w:sz="0" w:space="0" w:color="auto"/>
                                              </w:divBdr>
                                              <w:divsChild>
                                                <w:div w:id="760567213">
                                                  <w:marLeft w:val="-204"/>
                                                  <w:marRight w:val="-204"/>
                                                  <w:marTop w:val="0"/>
                                                  <w:marBottom w:val="0"/>
                                                  <w:divBdr>
                                                    <w:top w:val="none" w:sz="0" w:space="0" w:color="auto"/>
                                                    <w:left w:val="none" w:sz="0" w:space="0" w:color="auto"/>
                                                    <w:bottom w:val="none" w:sz="0" w:space="0" w:color="auto"/>
                                                    <w:right w:val="none" w:sz="0" w:space="0" w:color="auto"/>
                                                  </w:divBdr>
                                                  <w:divsChild>
                                                    <w:div w:id="779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490478">
                                  <w:marLeft w:val="0"/>
                                  <w:marRight w:val="0"/>
                                  <w:marTop w:val="0"/>
                                  <w:marBottom w:val="204"/>
                                  <w:divBdr>
                                    <w:top w:val="single" w:sz="6" w:space="7" w:color="DADADA"/>
                                    <w:left w:val="single" w:sz="6" w:space="10" w:color="DADADA"/>
                                    <w:bottom w:val="single" w:sz="6" w:space="0" w:color="DADADA"/>
                                    <w:right w:val="single" w:sz="6" w:space="10" w:color="DADADA"/>
                                  </w:divBdr>
                                  <w:divsChild>
                                    <w:div w:id="1715275756">
                                      <w:marLeft w:val="0"/>
                                      <w:marRight w:val="0"/>
                                      <w:marTop w:val="0"/>
                                      <w:marBottom w:val="0"/>
                                      <w:divBdr>
                                        <w:top w:val="none" w:sz="0" w:space="0" w:color="auto"/>
                                        <w:left w:val="none" w:sz="0" w:space="0" w:color="auto"/>
                                        <w:bottom w:val="none" w:sz="0" w:space="0" w:color="auto"/>
                                        <w:right w:val="none" w:sz="0" w:space="0" w:color="auto"/>
                                      </w:divBdr>
                                      <w:divsChild>
                                        <w:div w:id="1233464225">
                                          <w:marLeft w:val="-204"/>
                                          <w:marRight w:val="-204"/>
                                          <w:marTop w:val="0"/>
                                          <w:marBottom w:val="136"/>
                                          <w:divBdr>
                                            <w:top w:val="none" w:sz="0" w:space="0" w:color="auto"/>
                                            <w:left w:val="none" w:sz="0" w:space="0" w:color="auto"/>
                                            <w:bottom w:val="none" w:sz="0" w:space="0" w:color="auto"/>
                                            <w:right w:val="none" w:sz="0" w:space="0" w:color="auto"/>
                                          </w:divBdr>
                                          <w:divsChild>
                                            <w:div w:id="2074500168">
                                              <w:marLeft w:val="0"/>
                                              <w:marRight w:val="0"/>
                                              <w:marTop w:val="0"/>
                                              <w:marBottom w:val="0"/>
                                              <w:divBdr>
                                                <w:top w:val="none" w:sz="0" w:space="0" w:color="auto"/>
                                                <w:left w:val="none" w:sz="0" w:space="0" w:color="auto"/>
                                                <w:bottom w:val="none" w:sz="0" w:space="0" w:color="auto"/>
                                                <w:right w:val="none" w:sz="0" w:space="0" w:color="auto"/>
                                              </w:divBdr>
                                              <w:divsChild>
                                                <w:div w:id="89742145">
                                                  <w:marLeft w:val="-204"/>
                                                  <w:marRight w:val="-204"/>
                                                  <w:marTop w:val="0"/>
                                                  <w:marBottom w:val="0"/>
                                                  <w:divBdr>
                                                    <w:top w:val="none" w:sz="0" w:space="0" w:color="auto"/>
                                                    <w:left w:val="none" w:sz="0" w:space="0" w:color="auto"/>
                                                    <w:bottom w:val="none" w:sz="0" w:space="0" w:color="auto"/>
                                                    <w:right w:val="none" w:sz="0" w:space="0" w:color="auto"/>
                                                  </w:divBdr>
                                                  <w:divsChild>
                                                    <w:div w:id="16289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02264">
                                  <w:marLeft w:val="0"/>
                                  <w:marRight w:val="0"/>
                                  <w:marTop w:val="0"/>
                                  <w:marBottom w:val="204"/>
                                  <w:divBdr>
                                    <w:top w:val="single" w:sz="6" w:space="7" w:color="DADADA"/>
                                    <w:left w:val="single" w:sz="6" w:space="10" w:color="DADADA"/>
                                    <w:bottom w:val="single" w:sz="6" w:space="0" w:color="DADADA"/>
                                    <w:right w:val="single" w:sz="6" w:space="10" w:color="DADADA"/>
                                  </w:divBdr>
                                  <w:divsChild>
                                    <w:div w:id="1710717906">
                                      <w:marLeft w:val="0"/>
                                      <w:marRight w:val="0"/>
                                      <w:marTop w:val="0"/>
                                      <w:marBottom w:val="0"/>
                                      <w:divBdr>
                                        <w:top w:val="none" w:sz="0" w:space="0" w:color="auto"/>
                                        <w:left w:val="none" w:sz="0" w:space="0" w:color="auto"/>
                                        <w:bottom w:val="none" w:sz="0" w:space="0" w:color="auto"/>
                                        <w:right w:val="none" w:sz="0" w:space="0" w:color="auto"/>
                                      </w:divBdr>
                                      <w:divsChild>
                                        <w:div w:id="1928346234">
                                          <w:marLeft w:val="-204"/>
                                          <w:marRight w:val="-204"/>
                                          <w:marTop w:val="0"/>
                                          <w:marBottom w:val="136"/>
                                          <w:divBdr>
                                            <w:top w:val="none" w:sz="0" w:space="0" w:color="auto"/>
                                            <w:left w:val="none" w:sz="0" w:space="0" w:color="auto"/>
                                            <w:bottom w:val="none" w:sz="0" w:space="0" w:color="auto"/>
                                            <w:right w:val="none" w:sz="0" w:space="0" w:color="auto"/>
                                          </w:divBdr>
                                          <w:divsChild>
                                            <w:div w:id="1742873382">
                                              <w:marLeft w:val="0"/>
                                              <w:marRight w:val="0"/>
                                              <w:marTop w:val="0"/>
                                              <w:marBottom w:val="0"/>
                                              <w:divBdr>
                                                <w:top w:val="none" w:sz="0" w:space="0" w:color="auto"/>
                                                <w:left w:val="none" w:sz="0" w:space="0" w:color="auto"/>
                                                <w:bottom w:val="none" w:sz="0" w:space="0" w:color="auto"/>
                                                <w:right w:val="none" w:sz="0" w:space="0" w:color="auto"/>
                                              </w:divBdr>
                                              <w:divsChild>
                                                <w:div w:id="1036856402">
                                                  <w:marLeft w:val="-204"/>
                                                  <w:marRight w:val="-204"/>
                                                  <w:marTop w:val="0"/>
                                                  <w:marBottom w:val="0"/>
                                                  <w:divBdr>
                                                    <w:top w:val="none" w:sz="0" w:space="0" w:color="auto"/>
                                                    <w:left w:val="none" w:sz="0" w:space="0" w:color="auto"/>
                                                    <w:bottom w:val="none" w:sz="0" w:space="0" w:color="auto"/>
                                                    <w:right w:val="none" w:sz="0" w:space="0" w:color="auto"/>
                                                  </w:divBdr>
                                                  <w:divsChild>
                                                    <w:div w:id="12113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318053">
                                  <w:marLeft w:val="0"/>
                                  <w:marRight w:val="0"/>
                                  <w:marTop w:val="0"/>
                                  <w:marBottom w:val="204"/>
                                  <w:divBdr>
                                    <w:top w:val="single" w:sz="6" w:space="7" w:color="DADADA"/>
                                    <w:left w:val="single" w:sz="6" w:space="10" w:color="DADADA"/>
                                    <w:bottom w:val="single" w:sz="6" w:space="0" w:color="DADADA"/>
                                    <w:right w:val="single" w:sz="6" w:space="10" w:color="DADADA"/>
                                  </w:divBdr>
                                  <w:divsChild>
                                    <w:div w:id="1028916607">
                                      <w:marLeft w:val="0"/>
                                      <w:marRight w:val="0"/>
                                      <w:marTop w:val="0"/>
                                      <w:marBottom w:val="0"/>
                                      <w:divBdr>
                                        <w:top w:val="none" w:sz="0" w:space="0" w:color="auto"/>
                                        <w:left w:val="none" w:sz="0" w:space="0" w:color="auto"/>
                                        <w:bottom w:val="none" w:sz="0" w:space="0" w:color="auto"/>
                                        <w:right w:val="none" w:sz="0" w:space="0" w:color="auto"/>
                                      </w:divBdr>
                                      <w:divsChild>
                                        <w:div w:id="739714956">
                                          <w:marLeft w:val="-204"/>
                                          <w:marRight w:val="-204"/>
                                          <w:marTop w:val="0"/>
                                          <w:marBottom w:val="136"/>
                                          <w:divBdr>
                                            <w:top w:val="none" w:sz="0" w:space="0" w:color="auto"/>
                                            <w:left w:val="none" w:sz="0" w:space="0" w:color="auto"/>
                                            <w:bottom w:val="none" w:sz="0" w:space="0" w:color="auto"/>
                                            <w:right w:val="none" w:sz="0" w:space="0" w:color="auto"/>
                                          </w:divBdr>
                                          <w:divsChild>
                                            <w:div w:id="1277443811">
                                              <w:marLeft w:val="0"/>
                                              <w:marRight w:val="0"/>
                                              <w:marTop w:val="0"/>
                                              <w:marBottom w:val="0"/>
                                              <w:divBdr>
                                                <w:top w:val="none" w:sz="0" w:space="0" w:color="auto"/>
                                                <w:left w:val="none" w:sz="0" w:space="0" w:color="auto"/>
                                                <w:bottom w:val="none" w:sz="0" w:space="0" w:color="auto"/>
                                                <w:right w:val="none" w:sz="0" w:space="0" w:color="auto"/>
                                              </w:divBdr>
                                              <w:divsChild>
                                                <w:div w:id="812403616">
                                                  <w:marLeft w:val="-204"/>
                                                  <w:marRight w:val="-204"/>
                                                  <w:marTop w:val="0"/>
                                                  <w:marBottom w:val="0"/>
                                                  <w:divBdr>
                                                    <w:top w:val="none" w:sz="0" w:space="0" w:color="auto"/>
                                                    <w:left w:val="none" w:sz="0" w:space="0" w:color="auto"/>
                                                    <w:bottom w:val="none" w:sz="0" w:space="0" w:color="auto"/>
                                                    <w:right w:val="none" w:sz="0" w:space="0" w:color="auto"/>
                                                  </w:divBdr>
                                                  <w:divsChild>
                                                    <w:div w:id="5107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243549">
                                  <w:marLeft w:val="0"/>
                                  <w:marRight w:val="0"/>
                                  <w:marTop w:val="0"/>
                                  <w:marBottom w:val="204"/>
                                  <w:divBdr>
                                    <w:top w:val="single" w:sz="6" w:space="7" w:color="DADADA"/>
                                    <w:left w:val="single" w:sz="6" w:space="10" w:color="DADADA"/>
                                    <w:bottom w:val="single" w:sz="6" w:space="0" w:color="DADADA"/>
                                    <w:right w:val="single" w:sz="6" w:space="10" w:color="DADADA"/>
                                  </w:divBdr>
                                  <w:divsChild>
                                    <w:div w:id="2027511236">
                                      <w:marLeft w:val="0"/>
                                      <w:marRight w:val="0"/>
                                      <w:marTop w:val="0"/>
                                      <w:marBottom w:val="0"/>
                                      <w:divBdr>
                                        <w:top w:val="none" w:sz="0" w:space="0" w:color="auto"/>
                                        <w:left w:val="none" w:sz="0" w:space="0" w:color="auto"/>
                                        <w:bottom w:val="none" w:sz="0" w:space="0" w:color="auto"/>
                                        <w:right w:val="none" w:sz="0" w:space="0" w:color="auto"/>
                                      </w:divBdr>
                                      <w:divsChild>
                                        <w:div w:id="1817526029">
                                          <w:marLeft w:val="-204"/>
                                          <w:marRight w:val="-204"/>
                                          <w:marTop w:val="0"/>
                                          <w:marBottom w:val="136"/>
                                          <w:divBdr>
                                            <w:top w:val="none" w:sz="0" w:space="0" w:color="auto"/>
                                            <w:left w:val="none" w:sz="0" w:space="0" w:color="auto"/>
                                            <w:bottom w:val="none" w:sz="0" w:space="0" w:color="auto"/>
                                            <w:right w:val="none" w:sz="0" w:space="0" w:color="auto"/>
                                          </w:divBdr>
                                          <w:divsChild>
                                            <w:div w:id="1444495437">
                                              <w:marLeft w:val="0"/>
                                              <w:marRight w:val="0"/>
                                              <w:marTop w:val="0"/>
                                              <w:marBottom w:val="0"/>
                                              <w:divBdr>
                                                <w:top w:val="none" w:sz="0" w:space="0" w:color="auto"/>
                                                <w:left w:val="none" w:sz="0" w:space="0" w:color="auto"/>
                                                <w:bottom w:val="none" w:sz="0" w:space="0" w:color="auto"/>
                                                <w:right w:val="none" w:sz="0" w:space="0" w:color="auto"/>
                                              </w:divBdr>
                                              <w:divsChild>
                                                <w:div w:id="1454710865">
                                                  <w:marLeft w:val="-204"/>
                                                  <w:marRight w:val="-204"/>
                                                  <w:marTop w:val="0"/>
                                                  <w:marBottom w:val="0"/>
                                                  <w:divBdr>
                                                    <w:top w:val="none" w:sz="0" w:space="0" w:color="auto"/>
                                                    <w:left w:val="none" w:sz="0" w:space="0" w:color="auto"/>
                                                    <w:bottom w:val="none" w:sz="0" w:space="0" w:color="auto"/>
                                                    <w:right w:val="none" w:sz="0" w:space="0" w:color="auto"/>
                                                  </w:divBdr>
                                                  <w:divsChild>
                                                    <w:div w:id="15687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690370">
                                  <w:marLeft w:val="0"/>
                                  <w:marRight w:val="0"/>
                                  <w:marTop w:val="0"/>
                                  <w:marBottom w:val="204"/>
                                  <w:divBdr>
                                    <w:top w:val="single" w:sz="6" w:space="7" w:color="DADADA"/>
                                    <w:left w:val="single" w:sz="6" w:space="10" w:color="DADADA"/>
                                    <w:bottom w:val="single" w:sz="6" w:space="0" w:color="DADADA"/>
                                    <w:right w:val="single" w:sz="6" w:space="10" w:color="DADADA"/>
                                  </w:divBdr>
                                  <w:divsChild>
                                    <w:div w:id="551501346">
                                      <w:marLeft w:val="0"/>
                                      <w:marRight w:val="0"/>
                                      <w:marTop w:val="0"/>
                                      <w:marBottom w:val="0"/>
                                      <w:divBdr>
                                        <w:top w:val="none" w:sz="0" w:space="0" w:color="auto"/>
                                        <w:left w:val="none" w:sz="0" w:space="0" w:color="auto"/>
                                        <w:bottom w:val="none" w:sz="0" w:space="0" w:color="auto"/>
                                        <w:right w:val="none" w:sz="0" w:space="0" w:color="auto"/>
                                      </w:divBdr>
                                      <w:divsChild>
                                        <w:div w:id="1828474449">
                                          <w:marLeft w:val="-204"/>
                                          <w:marRight w:val="-204"/>
                                          <w:marTop w:val="0"/>
                                          <w:marBottom w:val="136"/>
                                          <w:divBdr>
                                            <w:top w:val="none" w:sz="0" w:space="0" w:color="auto"/>
                                            <w:left w:val="none" w:sz="0" w:space="0" w:color="auto"/>
                                            <w:bottom w:val="none" w:sz="0" w:space="0" w:color="auto"/>
                                            <w:right w:val="none" w:sz="0" w:space="0" w:color="auto"/>
                                          </w:divBdr>
                                          <w:divsChild>
                                            <w:div w:id="192109327">
                                              <w:marLeft w:val="0"/>
                                              <w:marRight w:val="0"/>
                                              <w:marTop w:val="0"/>
                                              <w:marBottom w:val="0"/>
                                              <w:divBdr>
                                                <w:top w:val="none" w:sz="0" w:space="0" w:color="auto"/>
                                                <w:left w:val="none" w:sz="0" w:space="0" w:color="auto"/>
                                                <w:bottom w:val="none" w:sz="0" w:space="0" w:color="auto"/>
                                                <w:right w:val="none" w:sz="0" w:space="0" w:color="auto"/>
                                              </w:divBdr>
                                              <w:divsChild>
                                                <w:div w:id="878276759">
                                                  <w:marLeft w:val="-204"/>
                                                  <w:marRight w:val="-204"/>
                                                  <w:marTop w:val="0"/>
                                                  <w:marBottom w:val="0"/>
                                                  <w:divBdr>
                                                    <w:top w:val="none" w:sz="0" w:space="0" w:color="auto"/>
                                                    <w:left w:val="none" w:sz="0" w:space="0" w:color="auto"/>
                                                    <w:bottom w:val="none" w:sz="0" w:space="0" w:color="auto"/>
                                                    <w:right w:val="none" w:sz="0" w:space="0" w:color="auto"/>
                                                  </w:divBdr>
                                                  <w:divsChild>
                                                    <w:div w:id="10059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815717">
                                  <w:marLeft w:val="0"/>
                                  <w:marRight w:val="0"/>
                                  <w:marTop w:val="0"/>
                                  <w:marBottom w:val="204"/>
                                  <w:divBdr>
                                    <w:top w:val="single" w:sz="6" w:space="7" w:color="DADADA"/>
                                    <w:left w:val="single" w:sz="6" w:space="10" w:color="DADADA"/>
                                    <w:bottom w:val="single" w:sz="6" w:space="0" w:color="DADADA"/>
                                    <w:right w:val="single" w:sz="6" w:space="10" w:color="DADADA"/>
                                  </w:divBdr>
                                  <w:divsChild>
                                    <w:div w:id="215547965">
                                      <w:marLeft w:val="0"/>
                                      <w:marRight w:val="0"/>
                                      <w:marTop w:val="0"/>
                                      <w:marBottom w:val="0"/>
                                      <w:divBdr>
                                        <w:top w:val="none" w:sz="0" w:space="0" w:color="auto"/>
                                        <w:left w:val="none" w:sz="0" w:space="0" w:color="auto"/>
                                        <w:bottom w:val="none" w:sz="0" w:space="0" w:color="auto"/>
                                        <w:right w:val="none" w:sz="0" w:space="0" w:color="auto"/>
                                      </w:divBdr>
                                      <w:divsChild>
                                        <w:div w:id="1117527593">
                                          <w:marLeft w:val="-204"/>
                                          <w:marRight w:val="-204"/>
                                          <w:marTop w:val="0"/>
                                          <w:marBottom w:val="136"/>
                                          <w:divBdr>
                                            <w:top w:val="none" w:sz="0" w:space="0" w:color="auto"/>
                                            <w:left w:val="none" w:sz="0" w:space="0" w:color="auto"/>
                                            <w:bottom w:val="none" w:sz="0" w:space="0" w:color="auto"/>
                                            <w:right w:val="none" w:sz="0" w:space="0" w:color="auto"/>
                                          </w:divBdr>
                                          <w:divsChild>
                                            <w:div w:id="640960405">
                                              <w:marLeft w:val="0"/>
                                              <w:marRight w:val="0"/>
                                              <w:marTop w:val="0"/>
                                              <w:marBottom w:val="0"/>
                                              <w:divBdr>
                                                <w:top w:val="none" w:sz="0" w:space="0" w:color="auto"/>
                                                <w:left w:val="none" w:sz="0" w:space="0" w:color="auto"/>
                                                <w:bottom w:val="none" w:sz="0" w:space="0" w:color="auto"/>
                                                <w:right w:val="none" w:sz="0" w:space="0" w:color="auto"/>
                                              </w:divBdr>
                                              <w:divsChild>
                                                <w:div w:id="740955001">
                                                  <w:marLeft w:val="-204"/>
                                                  <w:marRight w:val="-204"/>
                                                  <w:marTop w:val="0"/>
                                                  <w:marBottom w:val="0"/>
                                                  <w:divBdr>
                                                    <w:top w:val="none" w:sz="0" w:space="0" w:color="auto"/>
                                                    <w:left w:val="none" w:sz="0" w:space="0" w:color="auto"/>
                                                    <w:bottom w:val="none" w:sz="0" w:space="0" w:color="auto"/>
                                                    <w:right w:val="none" w:sz="0" w:space="0" w:color="auto"/>
                                                  </w:divBdr>
                                                  <w:divsChild>
                                                    <w:div w:id="8977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623722">
                                  <w:marLeft w:val="0"/>
                                  <w:marRight w:val="0"/>
                                  <w:marTop w:val="0"/>
                                  <w:marBottom w:val="204"/>
                                  <w:divBdr>
                                    <w:top w:val="single" w:sz="6" w:space="7" w:color="DADADA"/>
                                    <w:left w:val="single" w:sz="6" w:space="10" w:color="DADADA"/>
                                    <w:bottom w:val="single" w:sz="6" w:space="0" w:color="DADADA"/>
                                    <w:right w:val="single" w:sz="6" w:space="10" w:color="DADADA"/>
                                  </w:divBdr>
                                  <w:divsChild>
                                    <w:div w:id="439765973">
                                      <w:marLeft w:val="0"/>
                                      <w:marRight w:val="0"/>
                                      <w:marTop w:val="0"/>
                                      <w:marBottom w:val="0"/>
                                      <w:divBdr>
                                        <w:top w:val="none" w:sz="0" w:space="0" w:color="auto"/>
                                        <w:left w:val="none" w:sz="0" w:space="0" w:color="auto"/>
                                        <w:bottom w:val="none" w:sz="0" w:space="0" w:color="auto"/>
                                        <w:right w:val="none" w:sz="0" w:space="0" w:color="auto"/>
                                      </w:divBdr>
                                      <w:divsChild>
                                        <w:div w:id="254637001">
                                          <w:marLeft w:val="-204"/>
                                          <w:marRight w:val="-204"/>
                                          <w:marTop w:val="0"/>
                                          <w:marBottom w:val="136"/>
                                          <w:divBdr>
                                            <w:top w:val="none" w:sz="0" w:space="0" w:color="auto"/>
                                            <w:left w:val="none" w:sz="0" w:space="0" w:color="auto"/>
                                            <w:bottom w:val="none" w:sz="0" w:space="0" w:color="auto"/>
                                            <w:right w:val="none" w:sz="0" w:space="0" w:color="auto"/>
                                          </w:divBdr>
                                          <w:divsChild>
                                            <w:div w:id="1259482759">
                                              <w:marLeft w:val="0"/>
                                              <w:marRight w:val="0"/>
                                              <w:marTop w:val="0"/>
                                              <w:marBottom w:val="0"/>
                                              <w:divBdr>
                                                <w:top w:val="none" w:sz="0" w:space="0" w:color="auto"/>
                                                <w:left w:val="none" w:sz="0" w:space="0" w:color="auto"/>
                                                <w:bottom w:val="none" w:sz="0" w:space="0" w:color="auto"/>
                                                <w:right w:val="none" w:sz="0" w:space="0" w:color="auto"/>
                                              </w:divBdr>
                                              <w:divsChild>
                                                <w:div w:id="1073090009">
                                                  <w:marLeft w:val="-204"/>
                                                  <w:marRight w:val="-204"/>
                                                  <w:marTop w:val="0"/>
                                                  <w:marBottom w:val="0"/>
                                                  <w:divBdr>
                                                    <w:top w:val="none" w:sz="0" w:space="0" w:color="auto"/>
                                                    <w:left w:val="none" w:sz="0" w:space="0" w:color="auto"/>
                                                    <w:bottom w:val="none" w:sz="0" w:space="0" w:color="auto"/>
                                                    <w:right w:val="none" w:sz="0" w:space="0" w:color="auto"/>
                                                  </w:divBdr>
                                                  <w:divsChild>
                                                    <w:div w:id="838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12516">
                                  <w:marLeft w:val="0"/>
                                  <w:marRight w:val="0"/>
                                  <w:marTop w:val="0"/>
                                  <w:marBottom w:val="204"/>
                                  <w:divBdr>
                                    <w:top w:val="single" w:sz="6" w:space="7" w:color="DADADA"/>
                                    <w:left w:val="single" w:sz="6" w:space="10" w:color="DADADA"/>
                                    <w:bottom w:val="single" w:sz="6" w:space="0" w:color="DADADA"/>
                                    <w:right w:val="single" w:sz="6" w:space="10" w:color="DADADA"/>
                                  </w:divBdr>
                                  <w:divsChild>
                                    <w:div w:id="1485051610">
                                      <w:marLeft w:val="0"/>
                                      <w:marRight w:val="0"/>
                                      <w:marTop w:val="0"/>
                                      <w:marBottom w:val="0"/>
                                      <w:divBdr>
                                        <w:top w:val="none" w:sz="0" w:space="0" w:color="auto"/>
                                        <w:left w:val="none" w:sz="0" w:space="0" w:color="auto"/>
                                        <w:bottom w:val="none" w:sz="0" w:space="0" w:color="auto"/>
                                        <w:right w:val="none" w:sz="0" w:space="0" w:color="auto"/>
                                      </w:divBdr>
                                      <w:divsChild>
                                        <w:div w:id="671490957">
                                          <w:marLeft w:val="-204"/>
                                          <w:marRight w:val="-204"/>
                                          <w:marTop w:val="0"/>
                                          <w:marBottom w:val="136"/>
                                          <w:divBdr>
                                            <w:top w:val="none" w:sz="0" w:space="0" w:color="auto"/>
                                            <w:left w:val="none" w:sz="0" w:space="0" w:color="auto"/>
                                            <w:bottom w:val="none" w:sz="0" w:space="0" w:color="auto"/>
                                            <w:right w:val="none" w:sz="0" w:space="0" w:color="auto"/>
                                          </w:divBdr>
                                          <w:divsChild>
                                            <w:div w:id="961113720">
                                              <w:marLeft w:val="0"/>
                                              <w:marRight w:val="0"/>
                                              <w:marTop w:val="0"/>
                                              <w:marBottom w:val="0"/>
                                              <w:divBdr>
                                                <w:top w:val="none" w:sz="0" w:space="0" w:color="auto"/>
                                                <w:left w:val="none" w:sz="0" w:space="0" w:color="auto"/>
                                                <w:bottom w:val="none" w:sz="0" w:space="0" w:color="auto"/>
                                                <w:right w:val="none" w:sz="0" w:space="0" w:color="auto"/>
                                              </w:divBdr>
                                              <w:divsChild>
                                                <w:div w:id="1204248601">
                                                  <w:marLeft w:val="-204"/>
                                                  <w:marRight w:val="-204"/>
                                                  <w:marTop w:val="0"/>
                                                  <w:marBottom w:val="0"/>
                                                  <w:divBdr>
                                                    <w:top w:val="none" w:sz="0" w:space="0" w:color="auto"/>
                                                    <w:left w:val="none" w:sz="0" w:space="0" w:color="auto"/>
                                                    <w:bottom w:val="none" w:sz="0" w:space="0" w:color="auto"/>
                                                    <w:right w:val="none" w:sz="0" w:space="0" w:color="auto"/>
                                                  </w:divBdr>
                                                  <w:divsChild>
                                                    <w:div w:id="18836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8338">
                                  <w:marLeft w:val="0"/>
                                  <w:marRight w:val="0"/>
                                  <w:marTop w:val="0"/>
                                  <w:marBottom w:val="204"/>
                                  <w:divBdr>
                                    <w:top w:val="single" w:sz="6" w:space="7" w:color="DADADA"/>
                                    <w:left w:val="single" w:sz="6" w:space="10" w:color="DADADA"/>
                                    <w:bottom w:val="single" w:sz="6" w:space="0" w:color="DADADA"/>
                                    <w:right w:val="single" w:sz="6" w:space="10" w:color="DADADA"/>
                                  </w:divBdr>
                                  <w:divsChild>
                                    <w:div w:id="687758414">
                                      <w:marLeft w:val="0"/>
                                      <w:marRight w:val="0"/>
                                      <w:marTop w:val="0"/>
                                      <w:marBottom w:val="0"/>
                                      <w:divBdr>
                                        <w:top w:val="none" w:sz="0" w:space="0" w:color="auto"/>
                                        <w:left w:val="none" w:sz="0" w:space="0" w:color="auto"/>
                                        <w:bottom w:val="none" w:sz="0" w:space="0" w:color="auto"/>
                                        <w:right w:val="none" w:sz="0" w:space="0" w:color="auto"/>
                                      </w:divBdr>
                                      <w:divsChild>
                                        <w:div w:id="1355840778">
                                          <w:marLeft w:val="-204"/>
                                          <w:marRight w:val="-204"/>
                                          <w:marTop w:val="0"/>
                                          <w:marBottom w:val="136"/>
                                          <w:divBdr>
                                            <w:top w:val="none" w:sz="0" w:space="0" w:color="auto"/>
                                            <w:left w:val="none" w:sz="0" w:space="0" w:color="auto"/>
                                            <w:bottom w:val="none" w:sz="0" w:space="0" w:color="auto"/>
                                            <w:right w:val="none" w:sz="0" w:space="0" w:color="auto"/>
                                          </w:divBdr>
                                          <w:divsChild>
                                            <w:div w:id="1032146288">
                                              <w:marLeft w:val="0"/>
                                              <w:marRight w:val="0"/>
                                              <w:marTop w:val="0"/>
                                              <w:marBottom w:val="0"/>
                                              <w:divBdr>
                                                <w:top w:val="none" w:sz="0" w:space="0" w:color="auto"/>
                                                <w:left w:val="none" w:sz="0" w:space="0" w:color="auto"/>
                                                <w:bottom w:val="none" w:sz="0" w:space="0" w:color="auto"/>
                                                <w:right w:val="none" w:sz="0" w:space="0" w:color="auto"/>
                                              </w:divBdr>
                                              <w:divsChild>
                                                <w:div w:id="2048097620">
                                                  <w:marLeft w:val="-204"/>
                                                  <w:marRight w:val="-204"/>
                                                  <w:marTop w:val="0"/>
                                                  <w:marBottom w:val="0"/>
                                                  <w:divBdr>
                                                    <w:top w:val="none" w:sz="0" w:space="0" w:color="auto"/>
                                                    <w:left w:val="none" w:sz="0" w:space="0" w:color="auto"/>
                                                    <w:bottom w:val="none" w:sz="0" w:space="0" w:color="auto"/>
                                                    <w:right w:val="none" w:sz="0" w:space="0" w:color="auto"/>
                                                  </w:divBdr>
                                                  <w:divsChild>
                                                    <w:div w:id="15103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901365">
                                  <w:marLeft w:val="0"/>
                                  <w:marRight w:val="0"/>
                                  <w:marTop w:val="0"/>
                                  <w:marBottom w:val="204"/>
                                  <w:divBdr>
                                    <w:top w:val="single" w:sz="6" w:space="7" w:color="DADADA"/>
                                    <w:left w:val="single" w:sz="6" w:space="10" w:color="DADADA"/>
                                    <w:bottom w:val="single" w:sz="6" w:space="0" w:color="DADADA"/>
                                    <w:right w:val="single" w:sz="6" w:space="10" w:color="DADADA"/>
                                  </w:divBdr>
                                  <w:divsChild>
                                    <w:div w:id="2044943025">
                                      <w:marLeft w:val="0"/>
                                      <w:marRight w:val="0"/>
                                      <w:marTop w:val="0"/>
                                      <w:marBottom w:val="0"/>
                                      <w:divBdr>
                                        <w:top w:val="none" w:sz="0" w:space="0" w:color="auto"/>
                                        <w:left w:val="none" w:sz="0" w:space="0" w:color="auto"/>
                                        <w:bottom w:val="none" w:sz="0" w:space="0" w:color="auto"/>
                                        <w:right w:val="none" w:sz="0" w:space="0" w:color="auto"/>
                                      </w:divBdr>
                                      <w:divsChild>
                                        <w:div w:id="175191627">
                                          <w:marLeft w:val="-204"/>
                                          <w:marRight w:val="-204"/>
                                          <w:marTop w:val="0"/>
                                          <w:marBottom w:val="136"/>
                                          <w:divBdr>
                                            <w:top w:val="none" w:sz="0" w:space="0" w:color="auto"/>
                                            <w:left w:val="none" w:sz="0" w:space="0" w:color="auto"/>
                                            <w:bottom w:val="none" w:sz="0" w:space="0" w:color="auto"/>
                                            <w:right w:val="none" w:sz="0" w:space="0" w:color="auto"/>
                                          </w:divBdr>
                                          <w:divsChild>
                                            <w:div w:id="1098983103">
                                              <w:marLeft w:val="0"/>
                                              <w:marRight w:val="0"/>
                                              <w:marTop w:val="0"/>
                                              <w:marBottom w:val="0"/>
                                              <w:divBdr>
                                                <w:top w:val="none" w:sz="0" w:space="0" w:color="auto"/>
                                                <w:left w:val="none" w:sz="0" w:space="0" w:color="auto"/>
                                                <w:bottom w:val="none" w:sz="0" w:space="0" w:color="auto"/>
                                                <w:right w:val="none" w:sz="0" w:space="0" w:color="auto"/>
                                              </w:divBdr>
                                              <w:divsChild>
                                                <w:div w:id="479350004">
                                                  <w:marLeft w:val="-204"/>
                                                  <w:marRight w:val="-204"/>
                                                  <w:marTop w:val="0"/>
                                                  <w:marBottom w:val="0"/>
                                                  <w:divBdr>
                                                    <w:top w:val="none" w:sz="0" w:space="0" w:color="auto"/>
                                                    <w:left w:val="none" w:sz="0" w:space="0" w:color="auto"/>
                                                    <w:bottom w:val="none" w:sz="0" w:space="0" w:color="auto"/>
                                                    <w:right w:val="none" w:sz="0" w:space="0" w:color="auto"/>
                                                  </w:divBdr>
                                                  <w:divsChild>
                                                    <w:div w:id="5649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245147">
                                  <w:marLeft w:val="0"/>
                                  <w:marRight w:val="0"/>
                                  <w:marTop w:val="0"/>
                                  <w:marBottom w:val="204"/>
                                  <w:divBdr>
                                    <w:top w:val="single" w:sz="6" w:space="7" w:color="DADADA"/>
                                    <w:left w:val="single" w:sz="6" w:space="10" w:color="DADADA"/>
                                    <w:bottom w:val="single" w:sz="6" w:space="0" w:color="DADADA"/>
                                    <w:right w:val="single" w:sz="6" w:space="10" w:color="DADADA"/>
                                  </w:divBdr>
                                  <w:divsChild>
                                    <w:div w:id="1109085077">
                                      <w:marLeft w:val="0"/>
                                      <w:marRight w:val="0"/>
                                      <w:marTop w:val="0"/>
                                      <w:marBottom w:val="0"/>
                                      <w:divBdr>
                                        <w:top w:val="none" w:sz="0" w:space="0" w:color="auto"/>
                                        <w:left w:val="none" w:sz="0" w:space="0" w:color="auto"/>
                                        <w:bottom w:val="none" w:sz="0" w:space="0" w:color="auto"/>
                                        <w:right w:val="none" w:sz="0" w:space="0" w:color="auto"/>
                                      </w:divBdr>
                                      <w:divsChild>
                                        <w:div w:id="916327003">
                                          <w:marLeft w:val="-204"/>
                                          <w:marRight w:val="-204"/>
                                          <w:marTop w:val="0"/>
                                          <w:marBottom w:val="136"/>
                                          <w:divBdr>
                                            <w:top w:val="none" w:sz="0" w:space="0" w:color="auto"/>
                                            <w:left w:val="none" w:sz="0" w:space="0" w:color="auto"/>
                                            <w:bottom w:val="none" w:sz="0" w:space="0" w:color="auto"/>
                                            <w:right w:val="none" w:sz="0" w:space="0" w:color="auto"/>
                                          </w:divBdr>
                                          <w:divsChild>
                                            <w:div w:id="217594458">
                                              <w:marLeft w:val="0"/>
                                              <w:marRight w:val="0"/>
                                              <w:marTop w:val="0"/>
                                              <w:marBottom w:val="0"/>
                                              <w:divBdr>
                                                <w:top w:val="none" w:sz="0" w:space="0" w:color="auto"/>
                                                <w:left w:val="none" w:sz="0" w:space="0" w:color="auto"/>
                                                <w:bottom w:val="none" w:sz="0" w:space="0" w:color="auto"/>
                                                <w:right w:val="none" w:sz="0" w:space="0" w:color="auto"/>
                                              </w:divBdr>
                                              <w:divsChild>
                                                <w:div w:id="1311129434">
                                                  <w:marLeft w:val="-204"/>
                                                  <w:marRight w:val="-204"/>
                                                  <w:marTop w:val="0"/>
                                                  <w:marBottom w:val="0"/>
                                                  <w:divBdr>
                                                    <w:top w:val="none" w:sz="0" w:space="0" w:color="auto"/>
                                                    <w:left w:val="none" w:sz="0" w:space="0" w:color="auto"/>
                                                    <w:bottom w:val="none" w:sz="0" w:space="0" w:color="auto"/>
                                                    <w:right w:val="none" w:sz="0" w:space="0" w:color="auto"/>
                                                  </w:divBdr>
                                                  <w:divsChild>
                                                    <w:div w:id="3832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787453">
                                  <w:marLeft w:val="0"/>
                                  <w:marRight w:val="0"/>
                                  <w:marTop w:val="0"/>
                                  <w:marBottom w:val="204"/>
                                  <w:divBdr>
                                    <w:top w:val="single" w:sz="6" w:space="7" w:color="DADADA"/>
                                    <w:left w:val="single" w:sz="6" w:space="10" w:color="DADADA"/>
                                    <w:bottom w:val="single" w:sz="6" w:space="0" w:color="DADADA"/>
                                    <w:right w:val="single" w:sz="6" w:space="10" w:color="DADADA"/>
                                  </w:divBdr>
                                  <w:divsChild>
                                    <w:div w:id="771366326">
                                      <w:marLeft w:val="0"/>
                                      <w:marRight w:val="0"/>
                                      <w:marTop w:val="0"/>
                                      <w:marBottom w:val="0"/>
                                      <w:divBdr>
                                        <w:top w:val="none" w:sz="0" w:space="0" w:color="auto"/>
                                        <w:left w:val="none" w:sz="0" w:space="0" w:color="auto"/>
                                        <w:bottom w:val="none" w:sz="0" w:space="0" w:color="auto"/>
                                        <w:right w:val="none" w:sz="0" w:space="0" w:color="auto"/>
                                      </w:divBdr>
                                      <w:divsChild>
                                        <w:div w:id="2063795992">
                                          <w:marLeft w:val="-204"/>
                                          <w:marRight w:val="-204"/>
                                          <w:marTop w:val="0"/>
                                          <w:marBottom w:val="136"/>
                                          <w:divBdr>
                                            <w:top w:val="none" w:sz="0" w:space="0" w:color="auto"/>
                                            <w:left w:val="none" w:sz="0" w:space="0" w:color="auto"/>
                                            <w:bottom w:val="none" w:sz="0" w:space="0" w:color="auto"/>
                                            <w:right w:val="none" w:sz="0" w:space="0" w:color="auto"/>
                                          </w:divBdr>
                                          <w:divsChild>
                                            <w:div w:id="1326125811">
                                              <w:marLeft w:val="0"/>
                                              <w:marRight w:val="0"/>
                                              <w:marTop w:val="0"/>
                                              <w:marBottom w:val="0"/>
                                              <w:divBdr>
                                                <w:top w:val="none" w:sz="0" w:space="0" w:color="auto"/>
                                                <w:left w:val="none" w:sz="0" w:space="0" w:color="auto"/>
                                                <w:bottom w:val="none" w:sz="0" w:space="0" w:color="auto"/>
                                                <w:right w:val="none" w:sz="0" w:space="0" w:color="auto"/>
                                              </w:divBdr>
                                              <w:divsChild>
                                                <w:div w:id="310059683">
                                                  <w:marLeft w:val="-204"/>
                                                  <w:marRight w:val="-204"/>
                                                  <w:marTop w:val="0"/>
                                                  <w:marBottom w:val="0"/>
                                                  <w:divBdr>
                                                    <w:top w:val="none" w:sz="0" w:space="0" w:color="auto"/>
                                                    <w:left w:val="none" w:sz="0" w:space="0" w:color="auto"/>
                                                    <w:bottom w:val="none" w:sz="0" w:space="0" w:color="auto"/>
                                                    <w:right w:val="none" w:sz="0" w:space="0" w:color="auto"/>
                                                  </w:divBdr>
                                                  <w:divsChild>
                                                    <w:div w:id="8352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454523">
                                  <w:marLeft w:val="0"/>
                                  <w:marRight w:val="0"/>
                                  <w:marTop w:val="0"/>
                                  <w:marBottom w:val="204"/>
                                  <w:divBdr>
                                    <w:top w:val="single" w:sz="6" w:space="7" w:color="DADADA"/>
                                    <w:left w:val="single" w:sz="6" w:space="10" w:color="DADADA"/>
                                    <w:bottom w:val="single" w:sz="6" w:space="0" w:color="DADADA"/>
                                    <w:right w:val="single" w:sz="6" w:space="10" w:color="DADADA"/>
                                  </w:divBdr>
                                  <w:divsChild>
                                    <w:div w:id="182207599">
                                      <w:marLeft w:val="0"/>
                                      <w:marRight w:val="0"/>
                                      <w:marTop w:val="0"/>
                                      <w:marBottom w:val="0"/>
                                      <w:divBdr>
                                        <w:top w:val="none" w:sz="0" w:space="0" w:color="auto"/>
                                        <w:left w:val="none" w:sz="0" w:space="0" w:color="auto"/>
                                        <w:bottom w:val="none" w:sz="0" w:space="0" w:color="auto"/>
                                        <w:right w:val="none" w:sz="0" w:space="0" w:color="auto"/>
                                      </w:divBdr>
                                      <w:divsChild>
                                        <w:div w:id="941180640">
                                          <w:marLeft w:val="-204"/>
                                          <w:marRight w:val="-204"/>
                                          <w:marTop w:val="0"/>
                                          <w:marBottom w:val="136"/>
                                          <w:divBdr>
                                            <w:top w:val="none" w:sz="0" w:space="0" w:color="auto"/>
                                            <w:left w:val="none" w:sz="0" w:space="0" w:color="auto"/>
                                            <w:bottom w:val="none" w:sz="0" w:space="0" w:color="auto"/>
                                            <w:right w:val="none" w:sz="0" w:space="0" w:color="auto"/>
                                          </w:divBdr>
                                          <w:divsChild>
                                            <w:div w:id="1863737375">
                                              <w:marLeft w:val="0"/>
                                              <w:marRight w:val="0"/>
                                              <w:marTop w:val="0"/>
                                              <w:marBottom w:val="0"/>
                                              <w:divBdr>
                                                <w:top w:val="none" w:sz="0" w:space="0" w:color="auto"/>
                                                <w:left w:val="none" w:sz="0" w:space="0" w:color="auto"/>
                                                <w:bottom w:val="none" w:sz="0" w:space="0" w:color="auto"/>
                                                <w:right w:val="none" w:sz="0" w:space="0" w:color="auto"/>
                                              </w:divBdr>
                                              <w:divsChild>
                                                <w:div w:id="251358238">
                                                  <w:marLeft w:val="-204"/>
                                                  <w:marRight w:val="-204"/>
                                                  <w:marTop w:val="0"/>
                                                  <w:marBottom w:val="0"/>
                                                  <w:divBdr>
                                                    <w:top w:val="none" w:sz="0" w:space="0" w:color="auto"/>
                                                    <w:left w:val="none" w:sz="0" w:space="0" w:color="auto"/>
                                                    <w:bottom w:val="none" w:sz="0" w:space="0" w:color="auto"/>
                                                    <w:right w:val="none" w:sz="0" w:space="0" w:color="auto"/>
                                                  </w:divBdr>
                                                  <w:divsChild>
                                                    <w:div w:id="5768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572116">
                                  <w:marLeft w:val="0"/>
                                  <w:marRight w:val="0"/>
                                  <w:marTop w:val="0"/>
                                  <w:marBottom w:val="204"/>
                                  <w:divBdr>
                                    <w:top w:val="single" w:sz="6" w:space="7" w:color="DADADA"/>
                                    <w:left w:val="single" w:sz="6" w:space="10" w:color="DADADA"/>
                                    <w:bottom w:val="single" w:sz="6" w:space="0" w:color="DADADA"/>
                                    <w:right w:val="single" w:sz="6" w:space="10" w:color="DADADA"/>
                                  </w:divBdr>
                                  <w:divsChild>
                                    <w:div w:id="451019946">
                                      <w:marLeft w:val="0"/>
                                      <w:marRight w:val="0"/>
                                      <w:marTop w:val="0"/>
                                      <w:marBottom w:val="0"/>
                                      <w:divBdr>
                                        <w:top w:val="none" w:sz="0" w:space="0" w:color="auto"/>
                                        <w:left w:val="none" w:sz="0" w:space="0" w:color="auto"/>
                                        <w:bottom w:val="none" w:sz="0" w:space="0" w:color="auto"/>
                                        <w:right w:val="none" w:sz="0" w:space="0" w:color="auto"/>
                                      </w:divBdr>
                                      <w:divsChild>
                                        <w:div w:id="336884905">
                                          <w:marLeft w:val="-204"/>
                                          <w:marRight w:val="-204"/>
                                          <w:marTop w:val="0"/>
                                          <w:marBottom w:val="136"/>
                                          <w:divBdr>
                                            <w:top w:val="none" w:sz="0" w:space="0" w:color="auto"/>
                                            <w:left w:val="none" w:sz="0" w:space="0" w:color="auto"/>
                                            <w:bottom w:val="none" w:sz="0" w:space="0" w:color="auto"/>
                                            <w:right w:val="none" w:sz="0" w:space="0" w:color="auto"/>
                                          </w:divBdr>
                                          <w:divsChild>
                                            <w:div w:id="351415887">
                                              <w:marLeft w:val="0"/>
                                              <w:marRight w:val="0"/>
                                              <w:marTop w:val="0"/>
                                              <w:marBottom w:val="0"/>
                                              <w:divBdr>
                                                <w:top w:val="none" w:sz="0" w:space="0" w:color="auto"/>
                                                <w:left w:val="none" w:sz="0" w:space="0" w:color="auto"/>
                                                <w:bottom w:val="none" w:sz="0" w:space="0" w:color="auto"/>
                                                <w:right w:val="none" w:sz="0" w:space="0" w:color="auto"/>
                                              </w:divBdr>
                                              <w:divsChild>
                                                <w:div w:id="2144233249">
                                                  <w:marLeft w:val="-204"/>
                                                  <w:marRight w:val="-204"/>
                                                  <w:marTop w:val="0"/>
                                                  <w:marBottom w:val="0"/>
                                                  <w:divBdr>
                                                    <w:top w:val="none" w:sz="0" w:space="0" w:color="auto"/>
                                                    <w:left w:val="none" w:sz="0" w:space="0" w:color="auto"/>
                                                    <w:bottom w:val="none" w:sz="0" w:space="0" w:color="auto"/>
                                                    <w:right w:val="none" w:sz="0" w:space="0" w:color="auto"/>
                                                  </w:divBdr>
                                                  <w:divsChild>
                                                    <w:div w:id="6172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527916">
                                  <w:marLeft w:val="0"/>
                                  <w:marRight w:val="0"/>
                                  <w:marTop w:val="0"/>
                                  <w:marBottom w:val="204"/>
                                  <w:divBdr>
                                    <w:top w:val="single" w:sz="6" w:space="7" w:color="DADADA"/>
                                    <w:left w:val="single" w:sz="6" w:space="10" w:color="DADADA"/>
                                    <w:bottom w:val="single" w:sz="6" w:space="0" w:color="DADADA"/>
                                    <w:right w:val="single" w:sz="6" w:space="10" w:color="DADADA"/>
                                  </w:divBdr>
                                  <w:divsChild>
                                    <w:div w:id="1594439891">
                                      <w:marLeft w:val="0"/>
                                      <w:marRight w:val="0"/>
                                      <w:marTop w:val="0"/>
                                      <w:marBottom w:val="0"/>
                                      <w:divBdr>
                                        <w:top w:val="none" w:sz="0" w:space="0" w:color="auto"/>
                                        <w:left w:val="none" w:sz="0" w:space="0" w:color="auto"/>
                                        <w:bottom w:val="none" w:sz="0" w:space="0" w:color="auto"/>
                                        <w:right w:val="none" w:sz="0" w:space="0" w:color="auto"/>
                                      </w:divBdr>
                                      <w:divsChild>
                                        <w:div w:id="1759325269">
                                          <w:marLeft w:val="-204"/>
                                          <w:marRight w:val="-204"/>
                                          <w:marTop w:val="0"/>
                                          <w:marBottom w:val="136"/>
                                          <w:divBdr>
                                            <w:top w:val="none" w:sz="0" w:space="0" w:color="auto"/>
                                            <w:left w:val="none" w:sz="0" w:space="0" w:color="auto"/>
                                            <w:bottom w:val="none" w:sz="0" w:space="0" w:color="auto"/>
                                            <w:right w:val="none" w:sz="0" w:space="0" w:color="auto"/>
                                          </w:divBdr>
                                          <w:divsChild>
                                            <w:div w:id="1862818742">
                                              <w:marLeft w:val="0"/>
                                              <w:marRight w:val="0"/>
                                              <w:marTop w:val="0"/>
                                              <w:marBottom w:val="0"/>
                                              <w:divBdr>
                                                <w:top w:val="none" w:sz="0" w:space="0" w:color="auto"/>
                                                <w:left w:val="none" w:sz="0" w:space="0" w:color="auto"/>
                                                <w:bottom w:val="none" w:sz="0" w:space="0" w:color="auto"/>
                                                <w:right w:val="none" w:sz="0" w:space="0" w:color="auto"/>
                                              </w:divBdr>
                                              <w:divsChild>
                                                <w:div w:id="1048068313">
                                                  <w:marLeft w:val="-204"/>
                                                  <w:marRight w:val="-204"/>
                                                  <w:marTop w:val="0"/>
                                                  <w:marBottom w:val="0"/>
                                                  <w:divBdr>
                                                    <w:top w:val="none" w:sz="0" w:space="0" w:color="auto"/>
                                                    <w:left w:val="none" w:sz="0" w:space="0" w:color="auto"/>
                                                    <w:bottom w:val="none" w:sz="0" w:space="0" w:color="auto"/>
                                                    <w:right w:val="none" w:sz="0" w:space="0" w:color="auto"/>
                                                  </w:divBdr>
                                                  <w:divsChild>
                                                    <w:div w:id="1814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16115">
                                  <w:marLeft w:val="0"/>
                                  <w:marRight w:val="0"/>
                                  <w:marTop w:val="0"/>
                                  <w:marBottom w:val="204"/>
                                  <w:divBdr>
                                    <w:top w:val="single" w:sz="6" w:space="7" w:color="DADADA"/>
                                    <w:left w:val="single" w:sz="6" w:space="10" w:color="DADADA"/>
                                    <w:bottom w:val="single" w:sz="6" w:space="0" w:color="DADADA"/>
                                    <w:right w:val="single" w:sz="6" w:space="10" w:color="DADADA"/>
                                  </w:divBdr>
                                  <w:divsChild>
                                    <w:div w:id="405878216">
                                      <w:marLeft w:val="0"/>
                                      <w:marRight w:val="0"/>
                                      <w:marTop w:val="0"/>
                                      <w:marBottom w:val="0"/>
                                      <w:divBdr>
                                        <w:top w:val="none" w:sz="0" w:space="0" w:color="auto"/>
                                        <w:left w:val="none" w:sz="0" w:space="0" w:color="auto"/>
                                        <w:bottom w:val="none" w:sz="0" w:space="0" w:color="auto"/>
                                        <w:right w:val="none" w:sz="0" w:space="0" w:color="auto"/>
                                      </w:divBdr>
                                      <w:divsChild>
                                        <w:div w:id="722410522">
                                          <w:marLeft w:val="-204"/>
                                          <w:marRight w:val="-204"/>
                                          <w:marTop w:val="0"/>
                                          <w:marBottom w:val="136"/>
                                          <w:divBdr>
                                            <w:top w:val="none" w:sz="0" w:space="0" w:color="auto"/>
                                            <w:left w:val="none" w:sz="0" w:space="0" w:color="auto"/>
                                            <w:bottom w:val="none" w:sz="0" w:space="0" w:color="auto"/>
                                            <w:right w:val="none" w:sz="0" w:space="0" w:color="auto"/>
                                          </w:divBdr>
                                          <w:divsChild>
                                            <w:div w:id="1157573963">
                                              <w:marLeft w:val="0"/>
                                              <w:marRight w:val="0"/>
                                              <w:marTop w:val="0"/>
                                              <w:marBottom w:val="0"/>
                                              <w:divBdr>
                                                <w:top w:val="none" w:sz="0" w:space="0" w:color="auto"/>
                                                <w:left w:val="none" w:sz="0" w:space="0" w:color="auto"/>
                                                <w:bottom w:val="none" w:sz="0" w:space="0" w:color="auto"/>
                                                <w:right w:val="none" w:sz="0" w:space="0" w:color="auto"/>
                                              </w:divBdr>
                                              <w:divsChild>
                                                <w:div w:id="1615751087">
                                                  <w:marLeft w:val="-204"/>
                                                  <w:marRight w:val="-204"/>
                                                  <w:marTop w:val="0"/>
                                                  <w:marBottom w:val="0"/>
                                                  <w:divBdr>
                                                    <w:top w:val="none" w:sz="0" w:space="0" w:color="auto"/>
                                                    <w:left w:val="none" w:sz="0" w:space="0" w:color="auto"/>
                                                    <w:bottom w:val="none" w:sz="0" w:space="0" w:color="auto"/>
                                                    <w:right w:val="none" w:sz="0" w:space="0" w:color="auto"/>
                                                  </w:divBdr>
                                                  <w:divsChild>
                                                    <w:div w:id="16720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917096">
                                  <w:marLeft w:val="0"/>
                                  <w:marRight w:val="0"/>
                                  <w:marTop w:val="0"/>
                                  <w:marBottom w:val="204"/>
                                  <w:divBdr>
                                    <w:top w:val="single" w:sz="6" w:space="7" w:color="DADADA"/>
                                    <w:left w:val="single" w:sz="6" w:space="10" w:color="DADADA"/>
                                    <w:bottom w:val="single" w:sz="6" w:space="0" w:color="DADADA"/>
                                    <w:right w:val="single" w:sz="6" w:space="10" w:color="DADADA"/>
                                  </w:divBdr>
                                  <w:divsChild>
                                    <w:div w:id="1067730113">
                                      <w:marLeft w:val="0"/>
                                      <w:marRight w:val="0"/>
                                      <w:marTop w:val="0"/>
                                      <w:marBottom w:val="0"/>
                                      <w:divBdr>
                                        <w:top w:val="none" w:sz="0" w:space="0" w:color="auto"/>
                                        <w:left w:val="none" w:sz="0" w:space="0" w:color="auto"/>
                                        <w:bottom w:val="none" w:sz="0" w:space="0" w:color="auto"/>
                                        <w:right w:val="none" w:sz="0" w:space="0" w:color="auto"/>
                                      </w:divBdr>
                                      <w:divsChild>
                                        <w:div w:id="100998688">
                                          <w:marLeft w:val="-204"/>
                                          <w:marRight w:val="-204"/>
                                          <w:marTop w:val="0"/>
                                          <w:marBottom w:val="136"/>
                                          <w:divBdr>
                                            <w:top w:val="none" w:sz="0" w:space="0" w:color="auto"/>
                                            <w:left w:val="none" w:sz="0" w:space="0" w:color="auto"/>
                                            <w:bottom w:val="none" w:sz="0" w:space="0" w:color="auto"/>
                                            <w:right w:val="none" w:sz="0" w:space="0" w:color="auto"/>
                                          </w:divBdr>
                                          <w:divsChild>
                                            <w:div w:id="1242595254">
                                              <w:marLeft w:val="0"/>
                                              <w:marRight w:val="0"/>
                                              <w:marTop w:val="0"/>
                                              <w:marBottom w:val="0"/>
                                              <w:divBdr>
                                                <w:top w:val="none" w:sz="0" w:space="0" w:color="auto"/>
                                                <w:left w:val="none" w:sz="0" w:space="0" w:color="auto"/>
                                                <w:bottom w:val="none" w:sz="0" w:space="0" w:color="auto"/>
                                                <w:right w:val="none" w:sz="0" w:space="0" w:color="auto"/>
                                              </w:divBdr>
                                              <w:divsChild>
                                                <w:div w:id="994603224">
                                                  <w:marLeft w:val="-204"/>
                                                  <w:marRight w:val="-204"/>
                                                  <w:marTop w:val="0"/>
                                                  <w:marBottom w:val="0"/>
                                                  <w:divBdr>
                                                    <w:top w:val="none" w:sz="0" w:space="0" w:color="auto"/>
                                                    <w:left w:val="none" w:sz="0" w:space="0" w:color="auto"/>
                                                    <w:bottom w:val="none" w:sz="0" w:space="0" w:color="auto"/>
                                                    <w:right w:val="none" w:sz="0" w:space="0" w:color="auto"/>
                                                  </w:divBdr>
                                                  <w:divsChild>
                                                    <w:div w:id="3294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524259">
                                  <w:marLeft w:val="0"/>
                                  <w:marRight w:val="0"/>
                                  <w:marTop w:val="0"/>
                                  <w:marBottom w:val="204"/>
                                  <w:divBdr>
                                    <w:top w:val="single" w:sz="6" w:space="7" w:color="DADADA"/>
                                    <w:left w:val="single" w:sz="6" w:space="10" w:color="DADADA"/>
                                    <w:bottom w:val="single" w:sz="6" w:space="0" w:color="DADADA"/>
                                    <w:right w:val="single" w:sz="6" w:space="10" w:color="DADADA"/>
                                  </w:divBdr>
                                  <w:divsChild>
                                    <w:div w:id="2059280301">
                                      <w:marLeft w:val="0"/>
                                      <w:marRight w:val="0"/>
                                      <w:marTop w:val="0"/>
                                      <w:marBottom w:val="0"/>
                                      <w:divBdr>
                                        <w:top w:val="none" w:sz="0" w:space="0" w:color="auto"/>
                                        <w:left w:val="none" w:sz="0" w:space="0" w:color="auto"/>
                                        <w:bottom w:val="none" w:sz="0" w:space="0" w:color="auto"/>
                                        <w:right w:val="none" w:sz="0" w:space="0" w:color="auto"/>
                                      </w:divBdr>
                                      <w:divsChild>
                                        <w:div w:id="443041183">
                                          <w:marLeft w:val="-204"/>
                                          <w:marRight w:val="-204"/>
                                          <w:marTop w:val="0"/>
                                          <w:marBottom w:val="136"/>
                                          <w:divBdr>
                                            <w:top w:val="none" w:sz="0" w:space="0" w:color="auto"/>
                                            <w:left w:val="none" w:sz="0" w:space="0" w:color="auto"/>
                                            <w:bottom w:val="none" w:sz="0" w:space="0" w:color="auto"/>
                                            <w:right w:val="none" w:sz="0" w:space="0" w:color="auto"/>
                                          </w:divBdr>
                                          <w:divsChild>
                                            <w:div w:id="276521688">
                                              <w:marLeft w:val="0"/>
                                              <w:marRight w:val="0"/>
                                              <w:marTop w:val="0"/>
                                              <w:marBottom w:val="0"/>
                                              <w:divBdr>
                                                <w:top w:val="none" w:sz="0" w:space="0" w:color="auto"/>
                                                <w:left w:val="none" w:sz="0" w:space="0" w:color="auto"/>
                                                <w:bottom w:val="none" w:sz="0" w:space="0" w:color="auto"/>
                                                <w:right w:val="none" w:sz="0" w:space="0" w:color="auto"/>
                                              </w:divBdr>
                                              <w:divsChild>
                                                <w:div w:id="1299991161">
                                                  <w:marLeft w:val="-204"/>
                                                  <w:marRight w:val="-204"/>
                                                  <w:marTop w:val="0"/>
                                                  <w:marBottom w:val="0"/>
                                                  <w:divBdr>
                                                    <w:top w:val="none" w:sz="0" w:space="0" w:color="auto"/>
                                                    <w:left w:val="none" w:sz="0" w:space="0" w:color="auto"/>
                                                    <w:bottom w:val="none" w:sz="0" w:space="0" w:color="auto"/>
                                                    <w:right w:val="none" w:sz="0" w:space="0" w:color="auto"/>
                                                  </w:divBdr>
                                                  <w:divsChild>
                                                    <w:div w:id="9089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3045">
                                  <w:marLeft w:val="0"/>
                                  <w:marRight w:val="0"/>
                                  <w:marTop w:val="0"/>
                                  <w:marBottom w:val="204"/>
                                  <w:divBdr>
                                    <w:top w:val="single" w:sz="6" w:space="7" w:color="DADADA"/>
                                    <w:left w:val="single" w:sz="6" w:space="10" w:color="DADADA"/>
                                    <w:bottom w:val="single" w:sz="6" w:space="0" w:color="DADADA"/>
                                    <w:right w:val="single" w:sz="6" w:space="10" w:color="DADADA"/>
                                  </w:divBdr>
                                  <w:divsChild>
                                    <w:div w:id="356854333">
                                      <w:marLeft w:val="0"/>
                                      <w:marRight w:val="0"/>
                                      <w:marTop w:val="0"/>
                                      <w:marBottom w:val="0"/>
                                      <w:divBdr>
                                        <w:top w:val="none" w:sz="0" w:space="0" w:color="auto"/>
                                        <w:left w:val="none" w:sz="0" w:space="0" w:color="auto"/>
                                        <w:bottom w:val="none" w:sz="0" w:space="0" w:color="auto"/>
                                        <w:right w:val="none" w:sz="0" w:space="0" w:color="auto"/>
                                      </w:divBdr>
                                      <w:divsChild>
                                        <w:div w:id="463085821">
                                          <w:marLeft w:val="-204"/>
                                          <w:marRight w:val="-204"/>
                                          <w:marTop w:val="0"/>
                                          <w:marBottom w:val="136"/>
                                          <w:divBdr>
                                            <w:top w:val="none" w:sz="0" w:space="0" w:color="auto"/>
                                            <w:left w:val="none" w:sz="0" w:space="0" w:color="auto"/>
                                            <w:bottom w:val="none" w:sz="0" w:space="0" w:color="auto"/>
                                            <w:right w:val="none" w:sz="0" w:space="0" w:color="auto"/>
                                          </w:divBdr>
                                          <w:divsChild>
                                            <w:div w:id="1649823924">
                                              <w:marLeft w:val="0"/>
                                              <w:marRight w:val="0"/>
                                              <w:marTop w:val="0"/>
                                              <w:marBottom w:val="0"/>
                                              <w:divBdr>
                                                <w:top w:val="none" w:sz="0" w:space="0" w:color="auto"/>
                                                <w:left w:val="none" w:sz="0" w:space="0" w:color="auto"/>
                                                <w:bottom w:val="none" w:sz="0" w:space="0" w:color="auto"/>
                                                <w:right w:val="none" w:sz="0" w:space="0" w:color="auto"/>
                                              </w:divBdr>
                                              <w:divsChild>
                                                <w:div w:id="694580848">
                                                  <w:marLeft w:val="-204"/>
                                                  <w:marRight w:val="-204"/>
                                                  <w:marTop w:val="0"/>
                                                  <w:marBottom w:val="0"/>
                                                  <w:divBdr>
                                                    <w:top w:val="none" w:sz="0" w:space="0" w:color="auto"/>
                                                    <w:left w:val="none" w:sz="0" w:space="0" w:color="auto"/>
                                                    <w:bottom w:val="none" w:sz="0" w:space="0" w:color="auto"/>
                                                    <w:right w:val="none" w:sz="0" w:space="0" w:color="auto"/>
                                                  </w:divBdr>
                                                  <w:divsChild>
                                                    <w:div w:id="10971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800903">
                                  <w:marLeft w:val="0"/>
                                  <w:marRight w:val="0"/>
                                  <w:marTop w:val="0"/>
                                  <w:marBottom w:val="204"/>
                                  <w:divBdr>
                                    <w:top w:val="single" w:sz="6" w:space="7" w:color="DADADA"/>
                                    <w:left w:val="single" w:sz="6" w:space="10" w:color="DADADA"/>
                                    <w:bottom w:val="single" w:sz="6" w:space="0" w:color="DADADA"/>
                                    <w:right w:val="single" w:sz="6" w:space="10" w:color="DADADA"/>
                                  </w:divBdr>
                                  <w:divsChild>
                                    <w:div w:id="1352417573">
                                      <w:marLeft w:val="0"/>
                                      <w:marRight w:val="0"/>
                                      <w:marTop w:val="0"/>
                                      <w:marBottom w:val="0"/>
                                      <w:divBdr>
                                        <w:top w:val="none" w:sz="0" w:space="0" w:color="auto"/>
                                        <w:left w:val="none" w:sz="0" w:space="0" w:color="auto"/>
                                        <w:bottom w:val="none" w:sz="0" w:space="0" w:color="auto"/>
                                        <w:right w:val="none" w:sz="0" w:space="0" w:color="auto"/>
                                      </w:divBdr>
                                      <w:divsChild>
                                        <w:div w:id="1699770108">
                                          <w:marLeft w:val="-204"/>
                                          <w:marRight w:val="-204"/>
                                          <w:marTop w:val="0"/>
                                          <w:marBottom w:val="136"/>
                                          <w:divBdr>
                                            <w:top w:val="none" w:sz="0" w:space="0" w:color="auto"/>
                                            <w:left w:val="none" w:sz="0" w:space="0" w:color="auto"/>
                                            <w:bottom w:val="none" w:sz="0" w:space="0" w:color="auto"/>
                                            <w:right w:val="none" w:sz="0" w:space="0" w:color="auto"/>
                                          </w:divBdr>
                                          <w:divsChild>
                                            <w:div w:id="355544019">
                                              <w:marLeft w:val="0"/>
                                              <w:marRight w:val="0"/>
                                              <w:marTop w:val="0"/>
                                              <w:marBottom w:val="0"/>
                                              <w:divBdr>
                                                <w:top w:val="none" w:sz="0" w:space="0" w:color="auto"/>
                                                <w:left w:val="none" w:sz="0" w:space="0" w:color="auto"/>
                                                <w:bottom w:val="none" w:sz="0" w:space="0" w:color="auto"/>
                                                <w:right w:val="none" w:sz="0" w:space="0" w:color="auto"/>
                                              </w:divBdr>
                                              <w:divsChild>
                                                <w:div w:id="844586732">
                                                  <w:marLeft w:val="-204"/>
                                                  <w:marRight w:val="-204"/>
                                                  <w:marTop w:val="0"/>
                                                  <w:marBottom w:val="0"/>
                                                  <w:divBdr>
                                                    <w:top w:val="none" w:sz="0" w:space="0" w:color="auto"/>
                                                    <w:left w:val="none" w:sz="0" w:space="0" w:color="auto"/>
                                                    <w:bottom w:val="none" w:sz="0" w:space="0" w:color="auto"/>
                                                    <w:right w:val="none" w:sz="0" w:space="0" w:color="auto"/>
                                                  </w:divBdr>
                                                  <w:divsChild>
                                                    <w:div w:id="19624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933396">
                                  <w:marLeft w:val="0"/>
                                  <w:marRight w:val="0"/>
                                  <w:marTop w:val="0"/>
                                  <w:marBottom w:val="204"/>
                                  <w:divBdr>
                                    <w:top w:val="single" w:sz="6" w:space="7" w:color="DADADA"/>
                                    <w:left w:val="single" w:sz="6" w:space="10" w:color="DADADA"/>
                                    <w:bottom w:val="single" w:sz="6" w:space="0" w:color="DADADA"/>
                                    <w:right w:val="single" w:sz="6" w:space="10" w:color="DADADA"/>
                                  </w:divBdr>
                                  <w:divsChild>
                                    <w:div w:id="623930077">
                                      <w:marLeft w:val="0"/>
                                      <w:marRight w:val="0"/>
                                      <w:marTop w:val="0"/>
                                      <w:marBottom w:val="0"/>
                                      <w:divBdr>
                                        <w:top w:val="none" w:sz="0" w:space="0" w:color="auto"/>
                                        <w:left w:val="none" w:sz="0" w:space="0" w:color="auto"/>
                                        <w:bottom w:val="none" w:sz="0" w:space="0" w:color="auto"/>
                                        <w:right w:val="none" w:sz="0" w:space="0" w:color="auto"/>
                                      </w:divBdr>
                                      <w:divsChild>
                                        <w:div w:id="1537893127">
                                          <w:marLeft w:val="-204"/>
                                          <w:marRight w:val="-204"/>
                                          <w:marTop w:val="0"/>
                                          <w:marBottom w:val="136"/>
                                          <w:divBdr>
                                            <w:top w:val="none" w:sz="0" w:space="0" w:color="auto"/>
                                            <w:left w:val="none" w:sz="0" w:space="0" w:color="auto"/>
                                            <w:bottom w:val="none" w:sz="0" w:space="0" w:color="auto"/>
                                            <w:right w:val="none" w:sz="0" w:space="0" w:color="auto"/>
                                          </w:divBdr>
                                          <w:divsChild>
                                            <w:div w:id="1992709001">
                                              <w:marLeft w:val="0"/>
                                              <w:marRight w:val="0"/>
                                              <w:marTop w:val="0"/>
                                              <w:marBottom w:val="0"/>
                                              <w:divBdr>
                                                <w:top w:val="none" w:sz="0" w:space="0" w:color="auto"/>
                                                <w:left w:val="none" w:sz="0" w:space="0" w:color="auto"/>
                                                <w:bottom w:val="none" w:sz="0" w:space="0" w:color="auto"/>
                                                <w:right w:val="none" w:sz="0" w:space="0" w:color="auto"/>
                                              </w:divBdr>
                                              <w:divsChild>
                                                <w:div w:id="352151742">
                                                  <w:marLeft w:val="-204"/>
                                                  <w:marRight w:val="-204"/>
                                                  <w:marTop w:val="0"/>
                                                  <w:marBottom w:val="0"/>
                                                  <w:divBdr>
                                                    <w:top w:val="none" w:sz="0" w:space="0" w:color="auto"/>
                                                    <w:left w:val="none" w:sz="0" w:space="0" w:color="auto"/>
                                                    <w:bottom w:val="none" w:sz="0" w:space="0" w:color="auto"/>
                                                    <w:right w:val="none" w:sz="0" w:space="0" w:color="auto"/>
                                                  </w:divBdr>
                                                  <w:divsChild>
                                                    <w:div w:id="1581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439335">
                                  <w:marLeft w:val="0"/>
                                  <w:marRight w:val="0"/>
                                  <w:marTop w:val="0"/>
                                  <w:marBottom w:val="204"/>
                                  <w:divBdr>
                                    <w:top w:val="single" w:sz="6" w:space="7" w:color="DADADA"/>
                                    <w:left w:val="single" w:sz="6" w:space="10" w:color="DADADA"/>
                                    <w:bottom w:val="single" w:sz="6" w:space="0" w:color="DADADA"/>
                                    <w:right w:val="single" w:sz="6" w:space="10" w:color="DADADA"/>
                                  </w:divBdr>
                                  <w:divsChild>
                                    <w:div w:id="1723097146">
                                      <w:marLeft w:val="0"/>
                                      <w:marRight w:val="0"/>
                                      <w:marTop w:val="0"/>
                                      <w:marBottom w:val="0"/>
                                      <w:divBdr>
                                        <w:top w:val="none" w:sz="0" w:space="0" w:color="auto"/>
                                        <w:left w:val="none" w:sz="0" w:space="0" w:color="auto"/>
                                        <w:bottom w:val="none" w:sz="0" w:space="0" w:color="auto"/>
                                        <w:right w:val="none" w:sz="0" w:space="0" w:color="auto"/>
                                      </w:divBdr>
                                      <w:divsChild>
                                        <w:div w:id="1964773013">
                                          <w:marLeft w:val="-204"/>
                                          <w:marRight w:val="-204"/>
                                          <w:marTop w:val="0"/>
                                          <w:marBottom w:val="136"/>
                                          <w:divBdr>
                                            <w:top w:val="none" w:sz="0" w:space="0" w:color="auto"/>
                                            <w:left w:val="none" w:sz="0" w:space="0" w:color="auto"/>
                                            <w:bottom w:val="none" w:sz="0" w:space="0" w:color="auto"/>
                                            <w:right w:val="none" w:sz="0" w:space="0" w:color="auto"/>
                                          </w:divBdr>
                                          <w:divsChild>
                                            <w:div w:id="2016030703">
                                              <w:marLeft w:val="0"/>
                                              <w:marRight w:val="0"/>
                                              <w:marTop w:val="0"/>
                                              <w:marBottom w:val="0"/>
                                              <w:divBdr>
                                                <w:top w:val="none" w:sz="0" w:space="0" w:color="auto"/>
                                                <w:left w:val="none" w:sz="0" w:space="0" w:color="auto"/>
                                                <w:bottom w:val="none" w:sz="0" w:space="0" w:color="auto"/>
                                                <w:right w:val="none" w:sz="0" w:space="0" w:color="auto"/>
                                              </w:divBdr>
                                              <w:divsChild>
                                                <w:div w:id="2020082054">
                                                  <w:marLeft w:val="-204"/>
                                                  <w:marRight w:val="-204"/>
                                                  <w:marTop w:val="0"/>
                                                  <w:marBottom w:val="0"/>
                                                  <w:divBdr>
                                                    <w:top w:val="none" w:sz="0" w:space="0" w:color="auto"/>
                                                    <w:left w:val="none" w:sz="0" w:space="0" w:color="auto"/>
                                                    <w:bottom w:val="none" w:sz="0" w:space="0" w:color="auto"/>
                                                    <w:right w:val="none" w:sz="0" w:space="0" w:color="auto"/>
                                                  </w:divBdr>
                                                  <w:divsChild>
                                                    <w:div w:id="21038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5005">
                                  <w:marLeft w:val="0"/>
                                  <w:marRight w:val="0"/>
                                  <w:marTop w:val="0"/>
                                  <w:marBottom w:val="204"/>
                                  <w:divBdr>
                                    <w:top w:val="single" w:sz="6" w:space="7" w:color="DADADA"/>
                                    <w:left w:val="single" w:sz="6" w:space="10" w:color="DADADA"/>
                                    <w:bottom w:val="single" w:sz="6" w:space="0" w:color="DADADA"/>
                                    <w:right w:val="single" w:sz="6" w:space="10" w:color="DADADA"/>
                                  </w:divBdr>
                                  <w:divsChild>
                                    <w:div w:id="696126369">
                                      <w:marLeft w:val="0"/>
                                      <w:marRight w:val="0"/>
                                      <w:marTop w:val="0"/>
                                      <w:marBottom w:val="0"/>
                                      <w:divBdr>
                                        <w:top w:val="none" w:sz="0" w:space="0" w:color="auto"/>
                                        <w:left w:val="none" w:sz="0" w:space="0" w:color="auto"/>
                                        <w:bottom w:val="none" w:sz="0" w:space="0" w:color="auto"/>
                                        <w:right w:val="none" w:sz="0" w:space="0" w:color="auto"/>
                                      </w:divBdr>
                                      <w:divsChild>
                                        <w:div w:id="666174282">
                                          <w:marLeft w:val="-204"/>
                                          <w:marRight w:val="-204"/>
                                          <w:marTop w:val="0"/>
                                          <w:marBottom w:val="136"/>
                                          <w:divBdr>
                                            <w:top w:val="none" w:sz="0" w:space="0" w:color="auto"/>
                                            <w:left w:val="none" w:sz="0" w:space="0" w:color="auto"/>
                                            <w:bottom w:val="none" w:sz="0" w:space="0" w:color="auto"/>
                                            <w:right w:val="none" w:sz="0" w:space="0" w:color="auto"/>
                                          </w:divBdr>
                                          <w:divsChild>
                                            <w:div w:id="565920900">
                                              <w:marLeft w:val="0"/>
                                              <w:marRight w:val="0"/>
                                              <w:marTop w:val="0"/>
                                              <w:marBottom w:val="0"/>
                                              <w:divBdr>
                                                <w:top w:val="none" w:sz="0" w:space="0" w:color="auto"/>
                                                <w:left w:val="none" w:sz="0" w:space="0" w:color="auto"/>
                                                <w:bottom w:val="none" w:sz="0" w:space="0" w:color="auto"/>
                                                <w:right w:val="none" w:sz="0" w:space="0" w:color="auto"/>
                                              </w:divBdr>
                                              <w:divsChild>
                                                <w:div w:id="807936240">
                                                  <w:marLeft w:val="-204"/>
                                                  <w:marRight w:val="-204"/>
                                                  <w:marTop w:val="0"/>
                                                  <w:marBottom w:val="0"/>
                                                  <w:divBdr>
                                                    <w:top w:val="none" w:sz="0" w:space="0" w:color="auto"/>
                                                    <w:left w:val="none" w:sz="0" w:space="0" w:color="auto"/>
                                                    <w:bottom w:val="none" w:sz="0" w:space="0" w:color="auto"/>
                                                    <w:right w:val="none" w:sz="0" w:space="0" w:color="auto"/>
                                                  </w:divBdr>
                                                  <w:divsChild>
                                                    <w:div w:id="8023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752532">
                                  <w:marLeft w:val="0"/>
                                  <w:marRight w:val="0"/>
                                  <w:marTop w:val="0"/>
                                  <w:marBottom w:val="204"/>
                                  <w:divBdr>
                                    <w:top w:val="single" w:sz="6" w:space="7" w:color="DADADA"/>
                                    <w:left w:val="single" w:sz="6" w:space="10" w:color="DADADA"/>
                                    <w:bottom w:val="single" w:sz="6" w:space="0" w:color="DADADA"/>
                                    <w:right w:val="single" w:sz="6" w:space="10" w:color="DADADA"/>
                                  </w:divBdr>
                                  <w:divsChild>
                                    <w:div w:id="1340959379">
                                      <w:marLeft w:val="0"/>
                                      <w:marRight w:val="0"/>
                                      <w:marTop w:val="0"/>
                                      <w:marBottom w:val="0"/>
                                      <w:divBdr>
                                        <w:top w:val="none" w:sz="0" w:space="0" w:color="auto"/>
                                        <w:left w:val="none" w:sz="0" w:space="0" w:color="auto"/>
                                        <w:bottom w:val="none" w:sz="0" w:space="0" w:color="auto"/>
                                        <w:right w:val="none" w:sz="0" w:space="0" w:color="auto"/>
                                      </w:divBdr>
                                      <w:divsChild>
                                        <w:div w:id="1563833917">
                                          <w:marLeft w:val="-204"/>
                                          <w:marRight w:val="-204"/>
                                          <w:marTop w:val="0"/>
                                          <w:marBottom w:val="136"/>
                                          <w:divBdr>
                                            <w:top w:val="none" w:sz="0" w:space="0" w:color="auto"/>
                                            <w:left w:val="none" w:sz="0" w:space="0" w:color="auto"/>
                                            <w:bottom w:val="none" w:sz="0" w:space="0" w:color="auto"/>
                                            <w:right w:val="none" w:sz="0" w:space="0" w:color="auto"/>
                                          </w:divBdr>
                                          <w:divsChild>
                                            <w:div w:id="621158992">
                                              <w:marLeft w:val="0"/>
                                              <w:marRight w:val="0"/>
                                              <w:marTop w:val="0"/>
                                              <w:marBottom w:val="0"/>
                                              <w:divBdr>
                                                <w:top w:val="none" w:sz="0" w:space="0" w:color="auto"/>
                                                <w:left w:val="none" w:sz="0" w:space="0" w:color="auto"/>
                                                <w:bottom w:val="none" w:sz="0" w:space="0" w:color="auto"/>
                                                <w:right w:val="none" w:sz="0" w:space="0" w:color="auto"/>
                                              </w:divBdr>
                                              <w:divsChild>
                                                <w:div w:id="1021586716">
                                                  <w:marLeft w:val="-204"/>
                                                  <w:marRight w:val="-204"/>
                                                  <w:marTop w:val="0"/>
                                                  <w:marBottom w:val="0"/>
                                                  <w:divBdr>
                                                    <w:top w:val="none" w:sz="0" w:space="0" w:color="auto"/>
                                                    <w:left w:val="none" w:sz="0" w:space="0" w:color="auto"/>
                                                    <w:bottom w:val="none" w:sz="0" w:space="0" w:color="auto"/>
                                                    <w:right w:val="none" w:sz="0" w:space="0" w:color="auto"/>
                                                  </w:divBdr>
                                                  <w:divsChild>
                                                    <w:div w:id="20889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216848">
                                  <w:marLeft w:val="0"/>
                                  <w:marRight w:val="0"/>
                                  <w:marTop w:val="0"/>
                                  <w:marBottom w:val="204"/>
                                  <w:divBdr>
                                    <w:top w:val="single" w:sz="6" w:space="7" w:color="DADADA"/>
                                    <w:left w:val="single" w:sz="6" w:space="10" w:color="DADADA"/>
                                    <w:bottom w:val="single" w:sz="6" w:space="0" w:color="DADADA"/>
                                    <w:right w:val="single" w:sz="6" w:space="10" w:color="DADADA"/>
                                  </w:divBdr>
                                  <w:divsChild>
                                    <w:div w:id="2006977722">
                                      <w:marLeft w:val="0"/>
                                      <w:marRight w:val="0"/>
                                      <w:marTop w:val="0"/>
                                      <w:marBottom w:val="0"/>
                                      <w:divBdr>
                                        <w:top w:val="none" w:sz="0" w:space="0" w:color="auto"/>
                                        <w:left w:val="none" w:sz="0" w:space="0" w:color="auto"/>
                                        <w:bottom w:val="none" w:sz="0" w:space="0" w:color="auto"/>
                                        <w:right w:val="none" w:sz="0" w:space="0" w:color="auto"/>
                                      </w:divBdr>
                                      <w:divsChild>
                                        <w:div w:id="962613914">
                                          <w:marLeft w:val="-204"/>
                                          <w:marRight w:val="-204"/>
                                          <w:marTop w:val="0"/>
                                          <w:marBottom w:val="136"/>
                                          <w:divBdr>
                                            <w:top w:val="none" w:sz="0" w:space="0" w:color="auto"/>
                                            <w:left w:val="none" w:sz="0" w:space="0" w:color="auto"/>
                                            <w:bottom w:val="none" w:sz="0" w:space="0" w:color="auto"/>
                                            <w:right w:val="none" w:sz="0" w:space="0" w:color="auto"/>
                                          </w:divBdr>
                                          <w:divsChild>
                                            <w:div w:id="790586366">
                                              <w:marLeft w:val="0"/>
                                              <w:marRight w:val="0"/>
                                              <w:marTop w:val="0"/>
                                              <w:marBottom w:val="0"/>
                                              <w:divBdr>
                                                <w:top w:val="none" w:sz="0" w:space="0" w:color="auto"/>
                                                <w:left w:val="none" w:sz="0" w:space="0" w:color="auto"/>
                                                <w:bottom w:val="none" w:sz="0" w:space="0" w:color="auto"/>
                                                <w:right w:val="none" w:sz="0" w:space="0" w:color="auto"/>
                                              </w:divBdr>
                                              <w:divsChild>
                                                <w:div w:id="1707412172">
                                                  <w:marLeft w:val="-204"/>
                                                  <w:marRight w:val="-204"/>
                                                  <w:marTop w:val="0"/>
                                                  <w:marBottom w:val="0"/>
                                                  <w:divBdr>
                                                    <w:top w:val="none" w:sz="0" w:space="0" w:color="auto"/>
                                                    <w:left w:val="none" w:sz="0" w:space="0" w:color="auto"/>
                                                    <w:bottom w:val="none" w:sz="0" w:space="0" w:color="auto"/>
                                                    <w:right w:val="none" w:sz="0" w:space="0" w:color="auto"/>
                                                  </w:divBdr>
                                                  <w:divsChild>
                                                    <w:div w:id="5279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254474">
                                  <w:marLeft w:val="0"/>
                                  <w:marRight w:val="0"/>
                                  <w:marTop w:val="0"/>
                                  <w:marBottom w:val="204"/>
                                  <w:divBdr>
                                    <w:top w:val="single" w:sz="6" w:space="7" w:color="DADADA"/>
                                    <w:left w:val="single" w:sz="6" w:space="10" w:color="DADADA"/>
                                    <w:bottom w:val="single" w:sz="6" w:space="0" w:color="DADADA"/>
                                    <w:right w:val="single" w:sz="6" w:space="10" w:color="DADADA"/>
                                  </w:divBdr>
                                  <w:divsChild>
                                    <w:div w:id="214973708">
                                      <w:marLeft w:val="0"/>
                                      <w:marRight w:val="0"/>
                                      <w:marTop w:val="0"/>
                                      <w:marBottom w:val="0"/>
                                      <w:divBdr>
                                        <w:top w:val="none" w:sz="0" w:space="0" w:color="auto"/>
                                        <w:left w:val="none" w:sz="0" w:space="0" w:color="auto"/>
                                        <w:bottom w:val="none" w:sz="0" w:space="0" w:color="auto"/>
                                        <w:right w:val="none" w:sz="0" w:space="0" w:color="auto"/>
                                      </w:divBdr>
                                      <w:divsChild>
                                        <w:div w:id="223181706">
                                          <w:marLeft w:val="-204"/>
                                          <w:marRight w:val="-204"/>
                                          <w:marTop w:val="0"/>
                                          <w:marBottom w:val="136"/>
                                          <w:divBdr>
                                            <w:top w:val="none" w:sz="0" w:space="0" w:color="auto"/>
                                            <w:left w:val="none" w:sz="0" w:space="0" w:color="auto"/>
                                            <w:bottom w:val="none" w:sz="0" w:space="0" w:color="auto"/>
                                            <w:right w:val="none" w:sz="0" w:space="0" w:color="auto"/>
                                          </w:divBdr>
                                          <w:divsChild>
                                            <w:div w:id="117183159">
                                              <w:marLeft w:val="0"/>
                                              <w:marRight w:val="0"/>
                                              <w:marTop w:val="0"/>
                                              <w:marBottom w:val="0"/>
                                              <w:divBdr>
                                                <w:top w:val="none" w:sz="0" w:space="0" w:color="auto"/>
                                                <w:left w:val="none" w:sz="0" w:space="0" w:color="auto"/>
                                                <w:bottom w:val="none" w:sz="0" w:space="0" w:color="auto"/>
                                                <w:right w:val="none" w:sz="0" w:space="0" w:color="auto"/>
                                              </w:divBdr>
                                              <w:divsChild>
                                                <w:div w:id="52311170">
                                                  <w:marLeft w:val="-204"/>
                                                  <w:marRight w:val="-204"/>
                                                  <w:marTop w:val="0"/>
                                                  <w:marBottom w:val="0"/>
                                                  <w:divBdr>
                                                    <w:top w:val="none" w:sz="0" w:space="0" w:color="auto"/>
                                                    <w:left w:val="none" w:sz="0" w:space="0" w:color="auto"/>
                                                    <w:bottom w:val="none" w:sz="0" w:space="0" w:color="auto"/>
                                                    <w:right w:val="none" w:sz="0" w:space="0" w:color="auto"/>
                                                  </w:divBdr>
                                                  <w:divsChild>
                                                    <w:div w:id="17283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172066">
                                  <w:marLeft w:val="0"/>
                                  <w:marRight w:val="0"/>
                                  <w:marTop w:val="0"/>
                                  <w:marBottom w:val="204"/>
                                  <w:divBdr>
                                    <w:top w:val="single" w:sz="6" w:space="7" w:color="DADADA"/>
                                    <w:left w:val="single" w:sz="6" w:space="10" w:color="DADADA"/>
                                    <w:bottom w:val="single" w:sz="6" w:space="0" w:color="DADADA"/>
                                    <w:right w:val="single" w:sz="6" w:space="10" w:color="DADADA"/>
                                  </w:divBdr>
                                  <w:divsChild>
                                    <w:div w:id="2032103122">
                                      <w:marLeft w:val="0"/>
                                      <w:marRight w:val="0"/>
                                      <w:marTop w:val="0"/>
                                      <w:marBottom w:val="0"/>
                                      <w:divBdr>
                                        <w:top w:val="none" w:sz="0" w:space="0" w:color="auto"/>
                                        <w:left w:val="none" w:sz="0" w:space="0" w:color="auto"/>
                                        <w:bottom w:val="none" w:sz="0" w:space="0" w:color="auto"/>
                                        <w:right w:val="none" w:sz="0" w:space="0" w:color="auto"/>
                                      </w:divBdr>
                                      <w:divsChild>
                                        <w:div w:id="1091000900">
                                          <w:marLeft w:val="-204"/>
                                          <w:marRight w:val="-204"/>
                                          <w:marTop w:val="0"/>
                                          <w:marBottom w:val="136"/>
                                          <w:divBdr>
                                            <w:top w:val="none" w:sz="0" w:space="0" w:color="auto"/>
                                            <w:left w:val="none" w:sz="0" w:space="0" w:color="auto"/>
                                            <w:bottom w:val="none" w:sz="0" w:space="0" w:color="auto"/>
                                            <w:right w:val="none" w:sz="0" w:space="0" w:color="auto"/>
                                          </w:divBdr>
                                          <w:divsChild>
                                            <w:div w:id="494341406">
                                              <w:marLeft w:val="0"/>
                                              <w:marRight w:val="0"/>
                                              <w:marTop w:val="0"/>
                                              <w:marBottom w:val="0"/>
                                              <w:divBdr>
                                                <w:top w:val="none" w:sz="0" w:space="0" w:color="auto"/>
                                                <w:left w:val="none" w:sz="0" w:space="0" w:color="auto"/>
                                                <w:bottom w:val="none" w:sz="0" w:space="0" w:color="auto"/>
                                                <w:right w:val="none" w:sz="0" w:space="0" w:color="auto"/>
                                              </w:divBdr>
                                              <w:divsChild>
                                                <w:div w:id="101460378">
                                                  <w:marLeft w:val="-204"/>
                                                  <w:marRight w:val="-204"/>
                                                  <w:marTop w:val="0"/>
                                                  <w:marBottom w:val="0"/>
                                                  <w:divBdr>
                                                    <w:top w:val="none" w:sz="0" w:space="0" w:color="auto"/>
                                                    <w:left w:val="none" w:sz="0" w:space="0" w:color="auto"/>
                                                    <w:bottom w:val="none" w:sz="0" w:space="0" w:color="auto"/>
                                                    <w:right w:val="none" w:sz="0" w:space="0" w:color="auto"/>
                                                  </w:divBdr>
                                                  <w:divsChild>
                                                    <w:div w:id="7783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53375">
                                  <w:marLeft w:val="0"/>
                                  <w:marRight w:val="0"/>
                                  <w:marTop w:val="0"/>
                                  <w:marBottom w:val="204"/>
                                  <w:divBdr>
                                    <w:top w:val="single" w:sz="6" w:space="7" w:color="DADADA"/>
                                    <w:left w:val="single" w:sz="6" w:space="10" w:color="DADADA"/>
                                    <w:bottom w:val="single" w:sz="6" w:space="0" w:color="DADADA"/>
                                    <w:right w:val="single" w:sz="6" w:space="10" w:color="DADADA"/>
                                  </w:divBdr>
                                  <w:divsChild>
                                    <w:div w:id="268974961">
                                      <w:marLeft w:val="0"/>
                                      <w:marRight w:val="0"/>
                                      <w:marTop w:val="0"/>
                                      <w:marBottom w:val="0"/>
                                      <w:divBdr>
                                        <w:top w:val="none" w:sz="0" w:space="0" w:color="auto"/>
                                        <w:left w:val="none" w:sz="0" w:space="0" w:color="auto"/>
                                        <w:bottom w:val="none" w:sz="0" w:space="0" w:color="auto"/>
                                        <w:right w:val="none" w:sz="0" w:space="0" w:color="auto"/>
                                      </w:divBdr>
                                      <w:divsChild>
                                        <w:div w:id="20984068">
                                          <w:marLeft w:val="-204"/>
                                          <w:marRight w:val="-204"/>
                                          <w:marTop w:val="0"/>
                                          <w:marBottom w:val="136"/>
                                          <w:divBdr>
                                            <w:top w:val="none" w:sz="0" w:space="0" w:color="auto"/>
                                            <w:left w:val="none" w:sz="0" w:space="0" w:color="auto"/>
                                            <w:bottom w:val="none" w:sz="0" w:space="0" w:color="auto"/>
                                            <w:right w:val="none" w:sz="0" w:space="0" w:color="auto"/>
                                          </w:divBdr>
                                          <w:divsChild>
                                            <w:div w:id="1887569427">
                                              <w:marLeft w:val="0"/>
                                              <w:marRight w:val="0"/>
                                              <w:marTop w:val="0"/>
                                              <w:marBottom w:val="0"/>
                                              <w:divBdr>
                                                <w:top w:val="none" w:sz="0" w:space="0" w:color="auto"/>
                                                <w:left w:val="none" w:sz="0" w:space="0" w:color="auto"/>
                                                <w:bottom w:val="none" w:sz="0" w:space="0" w:color="auto"/>
                                                <w:right w:val="none" w:sz="0" w:space="0" w:color="auto"/>
                                              </w:divBdr>
                                              <w:divsChild>
                                                <w:div w:id="427582194">
                                                  <w:marLeft w:val="-204"/>
                                                  <w:marRight w:val="-204"/>
                                                  <w:marTop w:val="0"/>
                                                  <w:marBottom w:val="0"/>
                                                  <w:divBdr>
                                                    <w:top w:val="none" w:sz="0" w:space="0" w:color="auto"/>
                                                    <w:left w:val="none" w:sz="0" w:space="0" w:color="auto"/>
                                                    <w:bottom w:val="none" w:sz="0" w:space="0" w:color="auto"/>
                                                    <w:right w:val="none" w:sz="0" w:space="0" w:color="auto"/>
                                                  </w:divBdr>
                                                  <w:divsChild>
                                                    <w:div w:id="2054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519956">
                                  <w:marLeft w:val="0"/>
                                  <w:marRight w:val="0"/>
                                  <w:marTop w:val="0"/>
                                  <w:marBottom w:val="204"/>
                                  <w:divBdr>
                                    <w:top w:val="single" w:sz="6" w:space="7" w:color="DADADA"/>
                                    <w:left w:val="single" w:sz="6" w:space="10" w:color="DADADA"/>
                                    <w:bottom w:val="single" w:sz="6" w:space="0" w:color="DADADA"/>
                                    <w:right w:val="single" w:sz="6" w:space="10" w:color="DADADA"/>
                                  </w:divBdr>
                                  <w:divsChild>
                                    <w:div w:id="1058093651">
                                      <w:marLeft w:val="0"/>
                                      <w:marRight w:val="0"/>
                                      <w:marTop w:val="0"/>
                                      <w:marBottom w:val="0"/>
                                      <w:divBdr>
                                        <w:top w:val="none" w:sz="0" w:space="0" w:color="auto"/>
                                        <w:left w:val="none" w:sz="0" w:space="0" w:color="auto"/>
                                        <w:bottom w:val="none" w:sz="0" w:space="0" w:color="auto"/>
                                        <w:right w:val="none" w:sz="0" w:space="0" w:color="auto"/>
                                      </w:divBdr>
                                      <w:divsChild>
                                        <w:div w:id="1003435790">
                                          <w:marLeft w:val="-204"/>
                                          <w:marRight w:val="-204"/>
                                          <w:marTop w:val="0"/>
                                          <w:marBottom w:val="136"/>
                                          <w:divBdr>
                                            <w:top w:val="none" w:sz="0" w:space="0" w:color="auto"/>
                                            <w:left w:val="none" w:sz="0" w:space="0" w:color="auto"/>
                                            <w:bottom w:val="none" w:sz="0" w:space="0" w:color="auto"/>
                                            <w:right w:val="none" w:sz="0" w:space="0" w:color="auto"/>
                                          </w:divBdr>
                                          <w:divsChild>
                                            <w:div w:id="821504638">
                                              <w:marLeft w:val="0"/>
                                              <w:marRight w:val="0"/>
                                              <w:marTop w:val="0"/>
                                              <w:marBottom w:val="0"/>
                                              <w:divBdr>
                                                <w:top w:val="none" w:sz="0" w:space="0" w:color="auto"/>
                                                <w:left w:val="none" w:sz="0" w:space="0" w:color="auto"/>
                                                <w:bottom w:val="none" w:sz="0" w:space="0" w:color="auto"/>
                                                <w:right w:val="none" w:sz="0" w:space="0" w:color="auto"/>
                                              </w:divBdr>
                                              <w:divsChild>
                                                <w:div w:id="949892017">
                                                  <w:marLeft w:val="-204"/>
                                                  <w:marRight w:val="-204"/>
                                                  <w:marTop w:val="0"/>
                                                  <w:marBottom w:val="0"/>
                                                  <w:divBdr>
                                                    <w:top w:val="none" w:sz="0" w:space="0" w:color="auto"/>
                                                    <w:left w:val="none" w:sz="0" w:space="0" w:color="auto"/>
                                                    <w:bottom w:val="none" w:sz="0" w:space="0" w:color="auto"/>
                                                    <w:right w:val="none" w:sz="0" w:space="0" w:color="auto"/>
                                                  </w:divBdr>
                                                  <w:divsChild>
                                                    <w:div w:id="919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908001">
                                  <w:marLeft w:val="0"/>
                                  <w:marRight w:val="0"/>
                                  <w:marTop w:val="0"/>
                                  <w:marBottom w:val="204"/>
                                  <w:divBdr>
                                    <w:top w:val="single" w:sz="6" w:space="7" w:color="DADADA"/>
                                    <w:left w:val="single" w:sz="6" w:space="10" w:color="DADADA"/>
                                    <w:bottom w:val="single" w:sz="6" w:space="0" w:color="DADADA"/>
                                    <w:right w:val="single" w:sz="6" w:space="10" w:color="DADADA"/>
                                  </w:divBdr>
                                  <w:divsChild>
                                    <w:div w:id="1611351963">
                                      <w:marLeft w:val="0"/>
                                      <w:marRight w:val="0"/>
                                      <w:marTop w:val="0"/>
                                      <w:marBottom w:val="0"/>
                                      <w:divBdr>
                                        <w:top w:val="none" w:sz="0" w:space="0" w:color="auto"/>
                                        <w:left w:val="none" w:sz="0" w:space="0" w:color="auto"/>
                                        <w:bottom w:val="none" w:sz="0" w:space="0" w:color="auto"/>
                                        <w:right w:val="none" w:sz="0" w:space="0" w:color="auto"/>
                                      </w:divBdr>
                                      <w:divsChild>
                                        <w:div w:id="1322584274">
                                          <w:marLeft w:val="-204"/>
                                          <w:marRight w:val="-204"/>
                                          <w:marTop w:val="0"/>
                                          <w:marBottom w:val="136"/>
                                          <w:divBdr>
                                            <w:top w:val="none" w:sz="0" w:space="0" w:color="auto"/>
                                            <w:left w:val="none" w:sz="0" w:space="0" w:color="auto"/>
                                            <w:bottom w:val="none" w:sz="0" w:space="0" w:color="auto"/>
                                            <w:right w:val="none" w:sz="0" w:space="0" w:color="auto"/>
                                          </w:divBdr>
                                          <w:divsChild>
                                            <w:div w:id="1876772514">
                                              <w:marLeft w:val="0"/>
                                              <w:marRight w:val="0"/>
                                              <w:marTop w:val="0"/>
                                              <w:marBottom w:val="0"/>
                                              <w:divBdr>
                                                <w:top w:val="none" w:sz="0" w:space="0" w:color="auto"/>
                                                <w:left w:val="none" w:sz="0" w:space="0" w:color="auto"/>
                                                <w:bottom w:val="none" w:sz="0" w:space="0" w:color="auto"/>
                                                <w:right w:val="none" w:sz="0" w:space="0" w:color="auto"/>
                                              </w:divBdr>
                                              <w:divsChild>
                                                <w:div w:id="1415781594">
                                                  <w:marLeft w:val="-204"/>
                                                  <w:marRight w:val="-204"/>
                                                  <w:marTop w:val="0"/>
                                                  <w:marBottom w:val="0"/>
                                                  <w:divBdr>
                                                    <w:top w:val="none" w:sz="0" w:space="0" w:color="auto"/>
                                                    <w:left w:val="none" w:sz="0" w:space="0" w:color="auto"/>
                                                    <w:bottom w:val="none" w:sz="0" w:space="0" w:color="auto"/>
                                                    <w:right w:val="none" w:sz="0" w:space="0" w:color="auto"/>
                                                  </w:divBdr>
                                                  <w:divsChild>
                                                    <w:div w:id="15072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620659">
                                  <w:marLeft w:val="0"/>
                                  <w:marRight w:val="0"/>
                                  <w:marTop w:val="0"/>
                                  <w:marBottom w:val="204"/>
                                  <w:divBdr>
                                    <w:top w:val="single" w:sz="6" w:space="7" w:color="DADADA"/>
                                    <w:left w:val="single" w:sz="6" w:space="10" w:color="DADADA"/>
                                    <w:bottom w:val="single" w:sz="6" w:space="0" w:color="DADADA"/>
                                    <w:right w:val="single" w:sz="6" w:space="10" w:color="DADADA"/>
                                  </w:divBdr>
                                  <w:divsChild>
                                    <w:div w:id="1243218648">
                                      <w:marLeft w:val="0"/>
                                      <w:marRight w:val="0"/>
                                      <w:marTop w:val="0"/>
                                      <w:marBottom w:val="0"/>
                                      <w:divBdr>
                                        <w:top w:val="none" w:sz="0" w:space="0" w:color="auto"/>
                                        <w:left w:val="none" w:sz="0" w:space="0" w:color="auto"/>
                                        <w:bottom w:val="none" w:sz="0" w:space="0" w:color="auto"/>
                                        <w:right w:val="none" w:sz="0" w:space="0" w:color="auto"/>
                                      </w:divBdr>
                                      <w:divsChild>
                                        <w:div w:id="1158611359">
                                          <w:marLeft w:val="-204"/>
                                          <w:marRight w:val="-204"/>
                                          <w:marTop w:val="0"/>
                                          <w:marBottom w:val="136"/>
                                          <w:divBdr>
                                            <w:top w:val="none" w:sz="0" w:space="0" w:color="auto"/>
                                            <w:left w:val="none" w:sz="0" w:space="0" w:color="auto"/>
                                            <w:bottom w:val="none" w:sz="0" w:space="0" w:color="auto"/>
                                            <w:right w:val="none" w:sz="0" w:space="0" w:color="auto"/>
                                          </w:divBdr>
                                          <w:divsChild>
                                            <w:div w:id="1002242477">
                                              <w:marLeft w:val="0"/>
                                              <w:marRight w:val="0"/>
                                              <w:marTop w:val="0"/>
                                              <w:marBottom w:val="0"/>
                                              <w:divBdr>
                                                <w:top w:val="none" w:sz="0" w:space="0" w:color="auto"/>
                                                <w:left w:val="none" w:sz="0" w:space="0" w:color="auto"/>
                                                <w:bottom w:val="none" w:sz="0" w:space="0" w:color="auto"/>
                                                <w:right w:val="none" w:sz="0" w:space="0" w:color="auto"/>
                                              </w:divBdr>
                                              <w:divsChild>
                                                <w:div w:id="1911499417">
                                                  <w:marLeft w:val="-204"/>
                                                  <w:marRight w:val="-204"/>
                                                  <w:marTop w:val="0"/>
                                                  <w:marBottom w:val="0"/>
                                                  <w:divBdr>
                                                    <w:top w:val="none" w:sz="0" w:space="0" w:color="auto"/>
                                                    <w:left w:val="none" w:sz="0" w:space="0" w:color="auto"/>
                                                    <w:bottom w:val="none" w:sz="0" w:space="0" w:color="auto"/>
                                                    <w:right w:val="none" w:sz="0" w:space="0" w:color="auto"/>
                                                  </w:divBdr>
                                                  <w:divsChild>
                                                    <w:div w:id="11926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85312">
                                  <w:marLeft w:val="0"/>
                                  <w:marRight w:val="0"/>
                                  <w:marTop w:val="0"/>
                                  <w:marBottom w:val="204"/>
                                  <w:divBdr>
                                    <w:top w:val="single" w:sz="6" w:space="7" w:color="DADADA"/>
                                    <w:left w:val="single" w:sz="6" w:space="10" w:color="DADADA"/>
                                    <w:bottom w:val="single" w:sz="6" w:space="0" w:color="DADADA"/>
                                    <w:right w:val="single" w:sz="6" w:space="10" w:color="DADADA"/>
                                  </w:divBdr>
                                  <w:divsChild>
                                    <w:div w:id="429350500">
                                      <w:marLeft w:val="0"/>
                                      <w:marRight w:val="0"/>
                                      <w:marTop w:val="0"/>
                                      <w:marBottom w:val="0"/>
                                      <w:divBdr>
                                        <w:top w:val="none" w:sz="0" w:space="0" w:color="auto"/>
                                        <w:left w:val="none" w:sz="0" w:space="0" w:color="auto"/>
                                        <w:bottom w:val="none" w:sz="0" w:space="0" w:color="auto"/>
                                        <w:right w:val="none" w:sz="0" w:space="0" w:color="auto"/>
                                      </w:divBdr>
                                      <w:divsChild>
                                        <w:div w:id="693307340">
                                          <w:marLeft w:val="-204"/>
                                          <w:marRight w:val="-204"/>
                                          <w:marTop w:val="0"/>
                                          <w:marBottom w:val="136"/>
                                          <w:divBdr>
                                            <w:top w:val="none" w:sz="0" w:space="0" w:color="auto"/>
                                            <w:left w:val="none" w:sz="0" w:space="0" w:color="auto"/>
                                            <w:bottom w:val="none" w:sz="0" w:space="0" w:color="auto"/>
                                            <w:right w:val="none" w:sz="0" w:space="0" w:color="auto"/>
                                          </w:divBdr>
                                          <w:divsChild>
                                            <w:div w:id="150415257">
                                              <w:marLeft w:val="0"/>
                                              <w:marRight w:val="0"/>
                                              <w:marTop w:val="0"/>
                                              <w:marBottom w:val="0"/>
                                              <w:divBdr>
                                                <w:top w:val="none" w:sz="0" w:space="0" w:color="auto"/>
                                                <w:left w:val="none" w:sz="0" w:space="0" w:color="auto"/>
                                                <w:bottom w:val="none" w:sz="0" w:space="0" w:color="auto"/>
                                                <w:right w:val="none" w:sz="0" w:space="0" w:color="auto"/>
                                              </w:divBdr>
                                              <w:divsChild>
                                                <w:div w:id="238295092">
                                                  <w:marLeft w:val="-204"/>
                                                  <w:marRight w:val="-204"/>
                                                  <w:marTop w:val="0"/>
                                                  <w:marBottom w:val="0"/>
                                                  <w:divBdr>
                                                    <w:top w:val="none" w:sz="0" w:space="0" w:color="auto"/>
                                                    <w:left w:val="none" w:sz="0" w:space="0" w:color="auto"/>
                                                    <w:bottom w:val="none" w:sz="0" w:space="0" w:color="auto"/>
                                                    <w:right w:val="none" w:sz="0" w:space="0" w:color="auto"/>
                                                  </w:divBdr>
                                                  <w:divsChild>
                                                    <w:div w:id="20000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957889">
                                  <w:marLeft w:val="0"/>
                                  <w:marRight w:val="0"/>
                                  <w:marTop w:val="0"/>
                                  <w:marBottom w:val="204"/>
                                  <w:divBdr>
                                    <w:top w:val="single" w:sz="6" w:space="7" w:color="DADADA"/>
                                    <w:left w:val="single" w:sz="6" w:space="10" w:color="DADADA"/>
                                    <w:bottom w:val="single" w:sz="6" w:space="0" w:color="DADADA"/>
                                    <w:right w:val="single" w:sz="6" w:space="10" w:color="DADADA"/>
                                  </w:divBdr>
                                  <w:divsChild>
                                    <w:div w:id="1713378558">
                                      <w:marLeft w:val="0"/>
                                      <w:marRight w:val="0"/>
                                      <w:marTop w:val="0"/>
                                      <w:marBottom w:val="0"/>
                                      <w:divBdr>
                                        <w:top w:val="none" w:sz="0" w:space="0" w:color="auto"/>
                                        <w:left w:val="none" w:sz="0" w:space="0" w:color="auto"/>
                                        <w:bottom w:val="none" w:sz="0" w:space="0" w:color="auto"/>
                                        <w:right w:val="none" w:sz="0" w:space="0" w:color="auto"/>
                                      </w:divBdr>
                                      <w:divsChild>
                                        <w:div w:id="14162855">
                                          <w:marLeft w:val="-204"/>
                                          <w:marRight w:val="-204"/>
                                          <w:marTop w:val="0"/>
                                          <w:marBottom w:val="136"/>
                                          <w:divBdr>
                                            <w:top w:val="none" w:sz="0" w:space="0" w:color="auto"/>
                                            <w:left w:val="none" w:sz="0" w:space="0" w:color="auto"/>
                                            <w:bottom w:val="none" w:sz="0" w:space="0" w:color="auto"/>
                                            <w:right w:val="none" w:sz="0" w:space="0" w:color="auto"/>
                                          </w:divBdr>
                                          <w:divsChild>
                                            <w:div w:id="1617592102">
                                              <w:marLeft w:val="0"/>
                                              <w:marRight w:val="0"/>
                                              <w:marTop w:val="0"/>
                                              <w:marBottom w:val="0"/>
                                              <w:divBdr>
                                                <w:top w:val="none" w:sz="0" w:space="0" w:color="auto"/>
                                                <w:left w:val="none" w:sz="0" w:space="0" w:color="auto"/>
                                                <w:bottom w:val="none" w:sz="0" w:space="0" w:color="auto"/>
                                                <w:right w:val="none" w:sz="0" w:space="0" w:color="auto"/>
                                              </w:divBdr>
                                              <w:divsChild>
                                                <w:div w:id="1197039402">
                                                  <w:marLeft w:val="-204"/>
                                                  <w:marRight w:val="-204"/>
                                                  <w:marTop w:val="0"/>
                                                  <w:marBottom w:val="0"/>
                                                  <w:divBdr>
                                                    <w:top w:val="none" w:sz="0" w:space="0" w:color="auto"/>
                                                    <w:left w:val="none" w:sz="0" w:space="0" w:color="auto"/>
                                                    <w:bottom w:val="none" w:sz="0" w:space="0" w:color="auto"/>
                                                    <w:right w:val="none" w:sz="0" w:space="0" w:color="auto"/>
                                                  </w:divBdr>
                                                  <w:divsChild>
                                                    <w:div w:id="768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977826">
                                  <w:marLeft w:val="0"/>
                                  <w:marRight w:val="0"/>
                                  <w:marTop w:val="0"/>
                                  <w:marBottom w:val="204"/>
                                  <w:divBdr>
                                    <w:top w:val="single" w:sz="6" w:space="7" w:color="DADADA"/>
                                    <w:left w:val="single" w:sz="6" w:space="10" w:color="DADADA"/>
                                    <w:bottom w:val="single" w:sz="6" w:space="0" w:color="DADADA"/>
                                    <w:right w:val="single" w:sz="6" w:space="10" w:color="DADADA"/>
                                  </w:divBdr>
                                  <w:divsChild>
                                    <w:div w:id="1918397955">
                                      <w:marLeft w:val="0"/>
                                      <w:marRight w:val="0"/>
                                      <w:marTop w:val="0"/>
                                      <w:marBottom w:val="0"/>
                                      <w:divBdr>
                                        <w:top w:val="none" w:sz="0" w:space="0" w:color="auto"/>
                                        <w:left w:val="none" w:sz="0" w:space="0" w:color="auto"/>
                                        <w:bottom w:val="none" w:sz="0" w:space="0" w:color="auto"/>
                                        <w:right w:val="none" w:sz="0" w:space="0" w:color="auto"/>
                                      </w:divBdr>
                                      <w:divsChild>
                                        <w:div w:id="927805786">
                                          <w:marLeft w:val="-204"/>
                                          <w:marRight w:val="-204"/>
                                          <w:marTop w:val="0"/>
                                          <w:marBottom w:val="136"/>
                                          <w:divBdr>
                                            <w:top w:val="none" w:sz="0" w:space="0" w:color="auto"/>
                                            <w:left w:val="none" w:sz="0" w:space="0" w:color="auto"/>
                                            <w:bottom w:val="none" w:sz="0" w:space="0" w:color="auto"/>
                                            <w:right w:val="none" w:sz="0" w:space="0" w:color="auto"/>
                                          </w:divBdr>
                                          <w:divsChild>
                                            <w:div w:id="1579827076">
                                              <w:marLeft w:val="0"/>
                                              <w:marRight w:val="0"/>
                                              <w:marTop w:val="0"/>
                                              <w:marBottom w:val="0"/>
                                              <w:divBdr>
                                                <w:top w:val="none" w:sz="0" w:space="0" w:color="auto"/>
                                                <w:left w:val="none" w:sz="0" w:space="0" w:color="auto"/>
                                                <w:bottom w:val="none" w:sz="0" w:space="0" w:color="auto"/>
                                                <w:right w:val="none" w:sz="0" w:space="0" w:color="auto"/>
                                              </w:divBdr>
                                              <w:divsChild>
                                                <w:div w:id="68426593">
                                                  <w:marLeft w:val="-204"/>
                                                  <w:marRight w:val="-204"/>
                                                  <w:marTop w:val="0"/>
                                                  <w:marBottom w:val="0"/>
                                                  <w:divBdr>
                                                    <w:top w:val="none" w:sz="0" w:space="0" w:color="auto"/>
                                                    <w:left w:val="none" w:sz="0" w:space="0" w:color="auto"/>
                                                    <w:bottom w:val="none" w:sz="0" w:space="0" w:color="auto"/>
                                                    <w:right w:val="none" w:sz="0" w:space="0" w:color="auto"/>
                                                  </w:divBdr>
                                                  <w:divsChild>
                                                    <w:div w:id="2795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537017">
                                  <w:marLeft w:val="0"/>
                                  <w:marRight w:val="0"/>
                                  <w:marTop w:val="0"/>
                                  <w:marBottom w:val="204"/>
                                  <w:divBdr>
                                    <w:top w:val="single" w:sz="6" w:space="7" w:color="DADADA"/>
                                    <w:left w:val="single" w:sz="6" w:space="10" w:color="DADADA"/>
                                    <w:bottom w:val="single" w:sz="6" w:space="0" w:color="DADADA"/>
                                    <w:right w:val="single" w:sz="6" w:space="10" w:color="DADADA"/>
                                  </w:divBdr>
                                  <w:divsChild>
                                    <w:div w:id="1508717471">
                                      <w:marLeft w:val="0"/>
                                      <w:marRight w:val="0"/>
                                      <w:marTop w:val="0"/>
                                      <w:marBottom w:val="0"/>
                                      <w:divBdr>
                                        <w:top w:val="none" w:sz="0" w:space="0" w:color="auto"/>
                                        <w:left w:val="none" w:sz="0" w:space="0" w:color="auto"/>
                                        <w:bottom w:val="none" w:sz="0" w:space="0" w:color="auto"/>
                                        <w:right w:val="none" w:sz="0" w:space="0" w:color="auto"/>
                                      </w:divBdr>
                                      <w:divsChild>
                                        <w:div w:id="1565608197">
                                          <w:marLeft w:val="-204"/>
                                          <w:marRight w:val="-204"/>
                                          <w:marTop w:val="0"/>
                                          <w:marBottom w:val="136"/>
                                          <w:divBdr>
                                            <w:top w:val="none" w:sz="0" w:space="0" w:color="auto"/>
                                            <w:left w:val="none" w:sz="0" w:space="0" w:color="auto"/>
                                            <w:bottom w:val="none" w:sz="0" w:space="0" w:color="auto"/>
                                            <w:right w:val="none" w:sz="0" w:space="0" w:color="auto"/>
                                          </w:divBdr>
                                          <w:divsChild>
                                            <w:div w:id="1200892686">
                                              <w:marLeft w:val="0"/>
                                              <w:marRight w:val="0"/>
                                              <w:marTop w:val="0"/>
                                              <w:marBottom w:val="0"/>
                                              <w:divBdr>
                                                <w:top w:val="none" w:sz="0" w:space="0" w:color="auto"/>
                                                <w:left w:val="none" w:sz="0" w:space="0" w:color="auto"/>
                                                <w:bottom w:val="none" w:sz="0" w:space="0" w:color="auto"/>
                                                <w:right w:val="none" w:sz="0" w:space="0" w:color="auto"/>
                                              </w:divBdr>
                                              <w:divsChild>
                                                <w:div w:id="1662418728">
                                                  <w:marLeft w:val="-204"/>
                                                  <w:marRight w:val="-204"/>
                                                  <w:marTop w:val="0"/>
                                                  <w:marBottom w:val="0"/>
                                                  <w:divBdr>
                                                    <w:top w:val="none" w:sz="0" w:space="0" w:color="auto"/>
                                                    <w:left w:val="none" w:sz="0" w:space="0" w:color="auto"/>
                                                    <w:bottom w:val="none" w:sz="0" w:space="0" w:color="auto"/>
                                                    <w:right w:val="none" w:sz="0" w:space="0" w:color="auto"/>
                                                  </w:divBdr>
                                                  <w:divsChild>
                                                    <w:div w:id="8927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281311">
                                  <w:marLeft w:val="0"/>
                                  <w:marRight w:val="0"/>
                                  <w:marTop w:val="0"/>
                                  <w:marBottom w:val="204"/>
                                  <w:divBdr>
                                    <w:top w:val="single" w:sz="6" w:space="7" w:color="DADADA"/>
                                    <w:left w:val="single" w:sz="6" w:space="10" w:color="DADADA"/>
                                    <w:bottom w:val="single" w:sz="6" w:space="0" w:color="DADADA"/>
                                    <w:right w:val="single" w:sz="6" w:space="10" w:color="DADADA"/>
                                  </w:divBdr>
                                  <w:divsChild>
                                    <w:div w:id="939681849">
                                      <w:marLeft w:val="0"/>
                                      <w:marRight w:val="0"/>
                                      <w:marTop w:val="0"/>
                                      <w:marBottom w:val="0"/>
                                      <w:divBdr>
                                        <w:top w:val="none" w:sz="0" w:space="0" w:color="auto"/>
                                        <w:left w:val="none" w:sz="0" w:space="0" w:color="auto"/>
                                        <w:bottom w:val="none" w:sz="0" w:space="0" w:color="auto"/>
                                        <w:right w:val="none" w:sz="0" w:space="0" w:color="auto"/>
                                      </w:divBdr>
                                      <w:divsChild>
                                        <w:div w:id="761146289">
                                          <w:marLeft w:val="-204"/>
                                          <w:marRight w:val="-204"/>
                                          <w:marTop w:val="0"/>
                                          <w:marBottom w:val="136"/>
                                          <w:divBdr>
                                            <w:top w:val="none" w:sz="0" w:space="0" w:color="auto"/>
                                            <w:left w:val="none" w:sz="0" w:space="0" w:color="auto"/>
                                            <w:bottom w:val="none" w:sz="0" w:space="0" w:color="auto"/>
                                            <w:right w:val="none" w:sz="0" w:space="0" w:color="auto"/>
                                          </w:divBdr>
                                          <w:divsChild>
                                            <w:div w:id="34086148">
                                              <w:marLeft w:val="0"/>
                                              <w:marRight w:val="0"/>
                                              <w:marTop w:val="0"/>
                                              <w:marBottom w:val="0"/>
                                              <w:divBdr>
                                                <w:top w:val="none" w:sz="0" w:space="0" w:color="auto"/>
                                                <w:left w:val="none" w:sz="0" w:space="0" w:color="auto"/>
                                                <w:bottom w:val="none" w:sz="0" w:space="0" w:color="auto"/>
                                                <w:right w:val="none" w:sz="0" w:space="0" w:color="auto"/>
                                              </w:divBdr>
                                              <w:divsChild>
                                                <w:div w:id="537353199">
                                                  <w:marLeft w:val="-204"/>
                                                  <w:marRight w:val="-204"/>
                                                  <w:marTop w:val="0"/>
                                                  <w:marBottom w:val="0"/>
                                                  <w:divBdr>
                                                    <w:top w:val="none" w:sz="0" w:space="0" w:color="auto"/>
                                                    <w:left w:val="none" w:sz="0" w:space="0" w:color="auto"/>
                                                    <w:bottom w:val="none" w:sz="0" w:space="0" w:color="auto"/>
                                                    <w:right w:val="none" w:sz="0" w:space="0" w:color="auto"/>
                                                  </w:divBdr>
                                                  <w:divsChild>
                                                    <w:div w:id="60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9724">
                                  <w:marLeft w:val="0"/>
                                  <w:marRight w:val="0"/>
                                  <w:marTop w:val="0"/>
                                  <w:marBottom w:val="204"/>
                                  <w:divBdr>
                                    <w:top w:val="single" w:sz="6" w:space="7" w:color="DADADA"/>
                                    <w:left w:val="single" w:sz="6" w:space="10" w:color="DADADA"/>
                                    <w:bottom w:val="single" w:sz="6" w:space="0" w:color="DADADA"/>
                                    <w:right w:val="single" w:sz="6" w:space="10" w:color="DADADA"/>
                                  </w:divBdr>
                                  <w:divsChild>
                                    <w:div w:id="2091343349">
                                      <w:marLeft w:val="0"/>
                                      <w:marRight w:val="0"/>
                                      <w:marTop w:val="0"/>
                                      <w:marBottom w:val="0"/>
                                      <w:divBdr>
                                        <w:top w:val="none" w:sz="0" w:space="0" w:color="auto"/>
                                        <w:left w:val="none" w:sz="0" w:space="0" w:color="auto"/>
                                        <w:bottom w:val="none" w:sz="0" w:space="0" w:color="auto"/>
                                        <w:right w:val="none" w:sz="0" w:space="0" w:color="auto"/>
                                      </w:divBdr>
                                      <w:divsChild>
                                        <w:div w:id="608247006">
                                          <w:marLeft w:val="-204"/>
                                          <w:marRight w:val="-204"/>
                                          <w:marTop w:val="0"/>
                                          <w:marBottom w:val="136"/>
                                          <w:divBdr>
                                            <w:top w:val="none" w:sz="0" w:space="0" w:color="auto"/>
                                            <w:left w:val="none" w:sz="0" w:space="0" w:color="auto"/>
                                            <w:bottom w:val="none" w:sz="0" w:space="0" w:color="auto"/>
                                            <w:right w:val="none" w:sz="0" w:space="0" w:color="auto"/>
                                          </w:divBdr>
                                          <w:divsChild>
                                            <w:div w:id="1381124419">
                                              <w:marLeft w:val="0"/>
                                              <w:marRight w:val="0"/>
                                              <w:marTop w:val="0"/>
                                              <w:marBottom w:val="0"/>
                                              <w:divBdr>
                                                <w:top w:val="none" w:sz="0" w:space="0" w:color="auto"/>
                                                <w:left w:val="none" w:sz="0" w:space="0" w:color="auto"/>
                                                <w:bottom w:val="none" w:sz="0" w:space="0" w:color="auto"/>
                                                <w:right w:val="none" w:sz="0" w:space="0" w:color="auto"/>
                                              </w:divBdr>
                                              <w:divsChild>
                                                <w:div w:id="569315221">
                                                  <w:marLeft w:val="-204"/>
                                                  <w:marRight w:val="-204"/>
                                                  <w:marTop w:val="0"/>
                                                  <w:marBottom w:val="0"/>
                                                  <w:divBdr>
                                                    <w:top w:val="none" w:sz="0" w:space="0" w:color="auto"/>
                                                    <w:left w:val="none" w:sz="0" w:space="0" w:color="auto"/>
                                                    <w:bottom w:val="none" w:sz="0" w:space="0" w:color="auto"/>
                                                    <w:right w:val="none" w:sz="0" w:space="0" w:color="auto"/>
                                                  </w:divBdr>
                                                  <w:divsChild>
                                                    <w:div w:id="11694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171636">
                                  <w:marLeft w:val="0"/>
                                  <w:marRight w:val="0"/>
                                  <w:marTop w:val="0"/>
                                  <w:marBottom w:val="204"/>
                                  <w:divBdr>
                                    <w:top w:val="single" w:sz="6" w:space="7" w:color="DADADA"/>
                                    <w:left w:val="single" w:sz="6" w:space="10" w:color="DADADA"/>
                                    <w:bottom w:val="single" w:sz="6" w:space="0" w:color="DADADA"/>
                                    <w:right w:val="single" w:sz="6" w:space="10" w:color="DADADA"/>
                                  </w:divBdr>
                                  <w:divsChild>
                                    <w:div w:id="1660036837">
                                      <w:marLeft w:val="0"/>
                                      <w:marRight w:val="0"/>
                                      <w:marTop w:val="0"/>
                                      <w:marBottom w:val="0"/>
                                      <w:divBdr>
                                        <w:top w:val="none" w:sz="0" w:space="0" w:color="auto"/>
                                        <w:left w:val="none" w:sz="0" w:space="0" w:color="auto"/>
                                        <w:bottom w:val="none" w:sz="0" w:space="0" w:color="auto"/>
                                        <w:right w:val="none" w:sz="0" w:space="0" w:color="auto"/>
                                      </w:divBdr>
                                      <w:divsChild>
                                        <w:div w:id="200824630">
                                          <w:marLeft w:val="-204"/>
                                          <w:marRight w:val="-204"/>
                                          <w:marTop w:val="0"/>
                                          <w:marBottom w:val="136"/>
                                          <w:divBdr>
                                            <w:top w:val="none" w:sz="0" w:space="0" w:color="auto"/>
                                            <w:left w:val="none" w:sz="0" w:space="0" w:color="auto"/>
                                            <w:bottom w:val="none" w:sz="0" w:space="0" w:color="auto"/>
                                            <w:right w:val="none" w:sz="0" w:space="0" w:color="auto"/>
                                          </w:divBdr>
                                          <w:divsChild>
                                            <w:div w:id="83117104">
                                              <w:marLeft w:val="0"/>
                                              <w:marRight w:val="0"/>
                                              <w:marTop w:val="0"/>
                                              <w:marBottom w:val="0"/>
                                              <w:divBdr>
                                                <w:top w:val="none" w:sz="0" w:space="0" w:color="auto"/>
                                                <w:left w:val="none" w:sz="0" w:space="0" w:color="auto"/>
                                                <w:bottom w:val="none" w:sz="0" w:space="0" w:color="auto"/>
                                                <w:right w:val="none" w:sz="0" w:space="0" w:color="auto"/>
                                              </w:divBdr>
                                              <w:divsChild>
                                                <w:div w:id="1084566334">
                                                  <w:marLeft w:val="-204"/>
                                                  <w:marRight w:val="-204"/>
                                                  <w:marTop w:val="0"/>
                                                  <w:marBottom w:val="0"/>
                                                  <w:divBdr>
                                                    <w:top w:val="none" w:sz="0" w:space="0" w:color="auto"/>
                                                    <w:left w:val="none" w:sz="0" w:space="0" w:color="auto"/>
                                                    <w:bottom w:val="none" w:sz="0" w:space="0" w:color="auto"/>
                                                    <w:right w:val="none" w:sz="0" w:space="0" w:color="auto"/>
                                                  </w:divBdr>
                                                  <w:divsChild>
                                                    <w:div w:id="1863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182629">
                                  <w:marLeft w:val="0"/>
                                  <w:marRight w:val="0"/>
                                  <w:marTop w:val="0"/>
                                  <w:marBottom w:val="204"/>
                                  <w:divBdr>
                                    <w:top w:val="single" w:sz="6" w:space="7" w:color="DADADA"/>
                                    <w:left w:val="single" w:sz="6" w:space="10" w:color="DADADA"/>
                                    <w:bottom w:val="single" w:sz="6" w:space="0" w:color="DADADA"/>
                                    <w:right w:val="single" w:sz="6" w:space="10" w:color="DADADA"/>
                                  </w:divBdr>
                                  <w:divsChild>
                                    <w:div w:id="1472752348">
                                      <w:marLeft w:val="0"/>
                                      <w:marRight w:val="0"/>
                                      <w:marTop w:val="0"/>
                                      <w:marBottom w:val="0"/>
                                      <w:divBdr>
                                        <w:top w:val="none" w:sz="0" w:space="0" w:color="auto"/>
                                        <w:left w:val="none" w:sz="0" w:space="0" w:color="auto"/>
                                        <w:bottom w:val="none" w:sz="0" w:space="0" w:color="auto"/>
                                        <w:right w:val="none" w:sz="0" w:space="0" w:color="auto"/>
                                      </w:divBdr>
                                      <w:divsChild>
                                        <w:div w:id="508299230">
                                          <w:marLeft w:val="-204"/>
                                          <w:marRight w:val="-204"/>
                                          <w:marTop w:val="0"/>
                                          <w:marBottom w:val="136"/>
                                          <w:divBdr>
                                            <w:top w:val="none" w:sz="0" w:space="0" w:color="auto"/>
                                            <w:left w:val="none" w:sz="0" w:space="0" w:color="auto"/>
                                            <w:bottom w:val="none" w:sz="0" w:space="0" w:color="auto"/>
                                            <w:right w:val="none" w:sz="0" w:space="0" w:color="auto"/>
                                          </w:divBdr>
                                          <w:divsChild>
                                            <w:div w:id="104156543">
                                              <w:marLeft w:val="0"/>
                                              <w:marRight w:val="0"/>
                                              <w:marTop w:val="0"/>
                                              <w:marBottom w:val="0"/>
                                              <w:divBdr>
                                                <w:top w:val="none" w:sz="0" w:space="0" w:color="auto"/>
                                                <w:left w:val="none" w:sz="0" w:space="0" w:color="auto"/>
                                                <w:bottom w:val="none" w:sz="0" w:space="0" w:color="auto"/>
                                                <w:right w:val="none" w:sz="0" w:space="0" w:color="auto"/>
                                              </w:divBdr>
                                              <w:divsChild>
                                                <w:div w:id="2113667556">
                                                  <w:marLeft w:val="-204"/>
                                                  <w:marRight w:val="-204"/>
                                                  <w:marTop w:val="0"/>
                                                  <w:marBottom w:val="0"/>
                                                  <w:divBdr>
                                                    <w:top w:val="none" w:sz="0" w:space="0" w:color="auto"/>
                                                    <w:left w:val="none" w:sz="0" w:space="0" w:color="auto"/>
                                                    <w:bottom w:val="none" w:sz="0" w:space="0" w:color="auto"/>
                                                    <w:right w:val="none" w:sz="0" w:space="0" w:color="auto"/>
                                                  </w:divBdr>
                                                  <w:divsChild>
                                                    <w:div w:id="16170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82366">
                                  <w:marLeft w:val="0"/>
                                  <w:marRight w:val="0"/>
                                  <w:marTop w:val="0"/>
                                  <w:marBottom w:val="204"/>
                                  <w:divBdr>
                                    <w:top w:val="single" w:sz="6" w:space="7" w:color="DADADA"/>
                                    <w:left w:val="single" w:sz="6" w:space="10" w:color="DADADA"/>
                                    <w:bottom w:val="single" w:sz="6" w:space="0" w:color="DADADA"/>
                                    <w:right w:val="single" w:sz="6" w:space="10" w:color="DADADA"/>
                                  </w:divBdr>
                                  <w:divsChild>
                                    <w:div w:id="777330153">
                                      <w:marLeft w:val="0"/>
                                      <w:marRight w:val="0"/>
                                      <w:marTop w:val="0"/>
                                      <w:marBottom w:val="0"/>
                                      <w:divBdr>
                                        <w:top w:val="none" w:sz="0" w:space="0" w:color="auto"/>
                                        <w:left w:val="none" w:sz="0" w:space="0" w:color="auto"/>
                                        <w:bottom w:val="none" w:sz="0" w:space="0" w:color="auto"/>
                                        <w:right w:val="none" w:sz="0" w:space="0" w:color="auto"/>
                                      </w:divBdr>
                                      <w:divsChild>
                                        <w:div w:id="1709135542">
                                          <w:marLeft w:val="-204"/>
                                          <w:marRight w:val="-204"/>
                                          <w:marTop w:val="0"/>
                                          <w:marBottom w:val="136"/>
                                          <w:divBdr>
                                            <w:top w:val="none" w:sz="0" w:space="0" w:color="auto"/>
                                            <w:left w:val="none" w:sz="0" w:space="0" w:color="auto"/>
                                            <w:bottom w:val="none" w:sz="0" w:space="0" w:color="auto"/>
                                            <w:right w:val="none" w:sz="0" w:space="0" w:color="auto"/>
                                          </w:divBdr>
                                          <w:divsChild>
                                            <w:div w:id="321928059">
                                              <w:marLeft w:val="0"/>
                                              <w:marRight w:val="0"/>
                                              <w:marTop w:val="0"/>
                                              <w:marBottom w:val="0"/>
                                              <w:divBdr>
                                                <w:top w:val="none" w:sz="0" w:space="0" w:color="auto"/>
                                                <w:left w:val="none" w:sz="0" w:space="0" w:color="auto"/>
                                                <w:bottom w:val="none" w:sz="0" w:space="0" w:color="auto"/>
                                                <w:right w:val="none" w:sz="0" w:space="0" w:color="auto"/>
                                              </w:divBdr>
                                              <w:divsChild>
                                                <w:div w:id="112090963">
                                                  <w:marLeft w:val="-204"/>
                                                  <w:marRight w:val="-204"/>
                                                  <w:marTop w:val="0"/>
                                                  <w:marBottom w:val="0"/>
                                                  <w:divBdr>
                                                    <w:top w:val="none" w:sz="0" w:space="0" w:color="auto"/>
                                                    <w:left w:val="none" w:sz="0" w:space="0" w:color="auto"/>
                                                    <w:bottom w:val="none" w:sz="0" w:space="0" w:color="auto"/>
                                                    <w:right w:val="none" w:sz="0" w:space="0" w:color="auto"/>
                                                  </w:divBdr>
                                                  <w:divsChild>
                                                    <w:div w:id="12342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212904">
                                  <w:marLeft w:val="0"/>
                                  <w:marRight w:val="0"/>
                                  <w:marTop w:val="0"/>
                                  <w:marBottom w:val="204"/>
                                  <w:divBdr>
                                    <w:top w:val="single" w:sz="6" w:space="7" w:color="DADADA"/>
                                    <w:left w:val="single" w:sz="6" w:space="10" w:color="DADADA"/>
                                    <w:bottom w:val="single" w:sz="6" w:space="0" w:color="DADADA"/>
                                    <w:right w:val="single" w:sz="6" w:space="10" w:color="DADADA"/>
                                  </w:divBdr>
                                  <w:divsChild>
                                    <w:div w:id="1296644305">
                                      <w:marLeft w:val="0"/>
                                      <w:marRight w:val="0"/>
                                      <w:marTop w:val="0"/>
                                      <w:marBottom w:val="0"/>
                                      <w:divBdr>
                                        <w:top w:val="none" w:sz="0" w:space="0" w:color="auto"/>
                                        <w:left w:val="none" w:sz="0" w:space="0" w:color="auto"/>
                                        <w:bottom w:val="none" w:sz="0" w:space="0" w:color="auto"/>
                                        <w:right w:val="none" w:sz="0" w:space="0" w:color="auto"/>
                                      </w:divBdr>
                                      <w:divsChild>
                                        <w:div w:id="1637442325">
                                          <w:marLeft w:val="-204"/>
                                          <w:marRight w:val="-204"/>
                                          <w:marTop w:val="0"/>
                                          <w:marBottom w:val="136"/>
                                          <w:divBdr>
                                            <w:top w:val="none" w:sz="0" w:space="0" w:color="auto"/>
                                            <w:left w:val="none" w:sz="0" w:space="0" w:color="auto"/>
                                            <w:bottom w:val="none" w:sz="0" w:space="0" w:color="auto"/>
                                            <w:right w:val="none" w:sz="0" w:space="0" w:color="auto"/>
                                          </w:divBdr>
                                          <w:divsChild>
                                            <w:div w:id="489715366">
                                              <w:marLeft w:val="0"/>
                                              <w:marRight w:val="0"/>
                                              <w:marTop w:val="0"/>
                                              <w:marBottom w:val="0"/>
                                              <w:divBdr>
                                                <w:top w:val="none" w:sz="0" w:space="0" w:color="auto"/>
                                                <w:left w:val="none" w:sz="0" w:space="0" w:color="auto"/>
                                                <w:bottom w:val="none" w:sz="0" w:space="0" w:color="auto"/>
                                                <w:right w:val="none" w:sz="0" w:space="0" w:color="auto"/>
                                              </w:divBdr>
                                              <w:divsChild>
                                                <w:div w:id="1003387770">
                                                  <w:marLeft w:val="-204"/>
                                                  <w:marRight w:val="-204"/>
                                                  <w:marTop w:val="0"/>
                                                  <w:marBottom w:val="0"/>
                                                  <w:divBdr>
                                                    <w:top w:val="none" w:sz="0" w:space="0" w:color="auto"/>
                                                    <w:left w:val="none" w:sz="0" w:space="0" w:color="auto"/>
                                                    <w:bottom w:val="none" w:sz="0" w:space="0" w:color="auto"/>
                                                    <w:right w:val="none" w:sz="0" w:space="0" w:color="auto"/>
                                                  </w:divBdr>
                                                  <w:divsChild>
                                                    <w:div w:id="4176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981380">
                                  <w:marLeft w:val="0"/>
                                  <w:marRight w:val="0"/>
                                  <w:marTop w:val="0"/>
                                  <w:marBottom w:val="204"/>
                                  <w:divBdr>
                                    <w:top w:val="single" w:sz="6" w:space="7" w:color="DADADA"/>
                                    <w:left w:val="single" w:sz="6" w:space="10" w:color="DADADA"/>
                                    <w:bottom w:val="single" w:sz="6" w:space="0" w:color="DADADA"/>
                                    <w:right w:val="single" w:sz="6" w:space="10" w:color="DADADA"/>
                                  </w:divBdr>
                                  <w:divsChild>
                                    <w:div w:id="1775973647">
                                      <w:marLeft w:val="0"/>
                                      <w:marRight w:val="0"/>
                                      <w:marTop w:val="0"/>
                                      <w:marBottom w:val="0"/>
                                      <w:divBdr>
                                        <w:top w:val="none" w:sz="0" w:space="0" w:color="auto"/>
                                        <w:left w:val="none" w:sz="0" w:space="0" w:color="auto"/>
                                        <w:bottom w:val="none" w:sz="0" w:space="0" w:color="auto"/>
                                        <w:right w:val="none" w:sz="0" w:space="0" w:color="auto"/>
                                      </w:divBdr>
                                      <w:divsChild>
                                        <w:div w:id="518664778">
                                          <w:marLeft w:val="-204"/>
                                          <w:marRight w:val="-204"/>
                                          <w:marTop w:val="0"/>
                                          <w:marBottom w:val="136"/>
                                          <w:divBdr>
                                            <w:top w:val="none" w:sz="0" w:space="0" w:color="auto"/>
                                            <w:left w:val="none" w:sz="0" w:space="0" w:color="auto"/>
                                            <w:bottom w:val="none" w:sz="0" w:space="0" w:color="auto"/>
                                            <w:right w:val="none" w:sz="0" w:space="0" w:color="auto"/>
                                          </w:divBdr>
                                          <w:divsChild>
                                            <w:div w:id="1985893309">
                                              <w:marLeft w:val="0"/>
                                              <w:marRight w:val="0"/>
                                              <w:marTop w:val="0"/>
                                              <w:marBottom w:val="0"/>
                                              <w:divBdr>
                                                <w:top w:val="none" w:sz="0" w:space="0" w:color="auto"/>
                                                <w:left w:val="none" w:sz="0" w:space="0" w:color="auto"/>
                                                <w:bottom w:val="none" w:sz="0" w:space="0" w:color="auto"/>
                                                <w:right w:val="none" w:sz="0" w:space="0" w:color="auto"/>
                                              </w:divBdr>
                                              <w:divsChild>
                                                <w:div w:id="860704683">
                                                  <w:marLeft w:val="-204"/>
                                                  <w:marRight w:val="-204"/>
                                                  <w:marTop w:val="0"/>
                                                  <w:marBottom w:val="0"/>
                                                  <w:divBdr>
                                                    <w:top w:val="none" w:sz="0" w:space="0" w:color="auto"/>
                                                    <w:left w:val="none" w:sz="0" w:space="0" w:color="auto"/>
                                                    <w:bottom w:val="none" w:sz="0" w:space="0" w:color="auto"/>
                                                    <w:right w:val="none" w:sz="0" w:space="0" w:color="auto"/>
                                                  </w:divBdr>
                                                  <w:divsChild>
                                                    <w:div w:id="8047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82952">
                                  <w:marLeft w:val="0"/>
                                  <w:marRight w:val="0"/>
                                  <w:marTop w:val="0"/>
                                  <w:marBottom w:val="204"/>
                                  <w:divBdr>
                                    <w:top w:val="single" w:sz="6" w:space="7" w:color="DADADA"/>
                                    <w:left w:val="single" w:sz="6" w:space="10" w:color="DADADA"/>
                                    <w:bottom w:val="single" w:sz="6" w:space="0" w:color="DADADA"/>
                                    <w:right w:val="single" w:sz="6" w:space="10" w:color="DADADA"/>
                                  </w:divBdr>
                                  <w:divsChild>
                                    <w:div w:id="481891532">
                                      <w:marLeft w:val="0"/>
                                      <w:marRight w:val="0"/>
                                      <w:marTop w:val="0"/>
                                      <w:marBottom w:val="0"/>
                                      <w:divBdr>
                                        <w:top w:val="none" w:sz="0" w:space="0" w:color="auto"/>
                                        <w:left w:val="none" w:sz="0" w:space="0" w:color="auto"/>
                                        <w:bottom w:val="none" w:sz="0" w:space="0" w:color="auto"/>
                                        <w:right w:val="none" w:sz="0" w:space="0" w:color="auto"/>
                                      </w:divBdr>
                                      <w:divsChild>
                                        <w:div w:id="1033306726">
                                          <w:marLeft w:val="-204"/>
                                          <w:marRight w:val="-204"/>
                                          <w:marTop w:val="0"/>
                                          <w:marBottom w:val="136"/>
                                          <w:divBdr>
                                            <w:top w:val="none" w:sz="0" w:space="0" w:color="auto"/>
                                            <w:left w:val="none" w:sz="0" w:space="0" w:color="auto"/>
                                            <w:bottom w:val="none" w:sz="0" w:space="0" w:color="auto"/>
                                            <w:right w:val="none" w:sz="0" w:space="0" w:color="auto"/>
                                          </w:divBdr>
                                          <w:divsChild>
                                            <w:div w:id="1951471579">
                                              <w:marLeft w:val="0"/>
                                              <w:marRight w:val="0"/>
                                              <w:marTop w:val="0"/>
                                              <w:marBottom w:val="0"/>
                                              <w:divBdr>
                                                <w:top w:val="none" w:sz="0" w:space="0" w:color="auto"/>
                                                <w:left w:val="none" w:sz="0" w:space="0" w:color="auto"/>
                                                <w:bottom w:val="none" w:sz="0" w:space="0" w:color="auto"/>
                                                <w:right w:val="none" w:sz="0" w:space="0" w:color="auto"/>
                                              </w:divBdr>
                                              <w:divsChild>
                                                <w:div w:id="497156186">
                                                  <w:marLeft w:val="-204"/>
                                                  <w:marRight w:val="-204"/>
                                                  <w:marTop w:val="0"/>
                                                  <w:marBottom w:val="0"/>
                                                  <w:divBdr>
                                                    <w:top w:val="none" w:sz="0" w:space="0" w:color="auto"/>
                                                    <w:left w:val="none" w:sz="0" w:space="0" w:color="auto"/>
                                                    <w:bottom w:val="none" w:sz="0" w:space="0" w:color="auto"/>
                                                    <w:right w:val="none" w:sz="0" w:space="0" w:color="auto"/>
                                                  </w:divBdr>
                                                  <w:divsChild>
                                                    <w:div w:id="800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110106">
                                  <w:marLeft w:val="0"/>
                                  <w:marRight w:val="0"/>
                                  <w:marTop w:val="0"/>
                                  <w:marBottom w:val="204"/>
                                  <w:divBdr>
                                    <w:top w:val="single" w:sz="6" w:space="7" w:color="DADADA"/>
                                    <w:left w:val="single" w:sz="6" w:space="10" w:color="DADADA"/>
                                    <w:bottom w:val="single" w:sz="6" w:space="0" w:color="DADADA"/>
                                    <w:right w:val="single" w:sz="6" w:space="10" w:color="DADADA"/>
                                  </w:divBdr>
                                  <w:divsChild>
                                    <w:div w:id="2067561715">
                                      <w:marLeft w:val="0"/>
                                      <w:marRight w:val="0"/>
                                      <w:marTop w:val="0"/>
                                      <w:marBottom w:val="0"/>
                                      <w:divBdr>
                                        <w:top w:val="none" w:sz="0" w:space="0" w:color="auto"/>
                                        <w:left w:val="none" w:sz="0" w:space="0" w:color="auto"/>
                                        <w:bottom w:val="none" w:sz="0" w:space="0" w:color="auto"/>
                                        <w:right w:val="none" w:sz="0" w:space="0" w:color="auto"/>
                                      </w:divBdr>
                                      <w:divsChild>
                                        <w:div w:id="894391358">
                                          <w:marLeft w:val="-204"/>
                                          <w:marRight w:val="-204"/>
                                          <w:marTop w:val="0"/>
                                          <w:marBottom w:val="136"/>
                                          <w:divBdr>
                                            <w:top w:val="none" w:sz="0" w:space="0" w:color="auto"/>
                                            <w:left w:val="none" w:sz="0" w:space="0" w:color="auto"/>
                                            <w:bottom w:val="none" w:sz="0" w:space="0" w:color="auto"/>
                                            <w:right w:val="none" w:sz="0" w:space="0" w:color="auto"/>
                                          </w:divBdr>
                                          <w:divsChild>
                                            <w:div w:id="1391922789">
                                              <w:marLeft w:val="0"/>
                                              <w:marRight w:val="0"/>
                                              <w:marTop w:val="0"/>
                                              <w:marBottom w:val="0"/>
                                              <w:divBdr>
                                                <w:top w:val="none" w:sz="0" w:space="0" w:color="auto"/>
                                                <w:left w:val="none" w:sz="0" w:space="0" w:color="auto"/>
                                                <w:bottom w:val="none" w:sz="0" w:space="0" w:color="auto"/>
                                                <w:right w:val="none" w:sz="0" w:space="0" w:color="auto"/>
                                              </w:divBdr>
                                              <w:divsChild>
                                                <w:div w:id="923563322">
                                                  <w:marLeft w:val="-204"/>
                                                  <w:marRight w:val="-204"/>
                                                  <w:marTop w:val="0"/>
                                                  <w:marBottom w:val="0"/>
                                                  <w:divBdr>
                                                    <w:top w:val="none" w:sz="0" w:space="0" w:color="auto"/>
                                                    <w:left w:val="none" w:sz="0" w:space="0" w:color="auto"/>
                                                    <w:bottom w:val="none" w:sz="0" w:space="0" w:color="auto"/>
                                                    <w:right w:val="none" w:sz="0" w:space="0" w:color="auto"/>
                                                  </w:divBdr>
                                                  <w:divsChild>
                                                    <w:div w:id="4364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424143">
                                  <w:marLeft w:val="0"/>
                                  <w:marRight w:val="0"/>
                                  <w:marTop w:val="0"/>
                                  <w:marBottom w:val="204"/>
                                  <w:divBdr>
                                    <w:top w:val="single" w:sz="6" w:space="7" w:color="DADADA"/>
                                    <w:left w:val="single" w:sz="6" w:space="10" w:color="DADADA"/>
                                    <w:bottom w:val="single" w:sz="6" w:space="0" w:color="DADADA"/>
                                    <w:right w:val="single" w:sz="6" w:space="10" w:color="DADADA"/>
                                  </w:divBdr>
                                  <w:divsChild>
                                    <w:div w:id="404882598">
                                      <w:marLeft w:val="0"/>
                                      <w:marRight w:val="0"/>
                                      <w:marTop w:val="0"/>
                                      <w:marBottom w:val="0"/>
                                      <w:divBdr>
                                        <w:top w:val="none" w:sz="0" w:space="0" w:color="auto"/>
                                        <w:left w:val="none" w:sz="0" w:space="0" w:color="auto"/>
                                        <w:bottom w:val="none" w:sz="0" w:space="0" w:color="auto"/>
                                        <w:right w:val="none" w:sz="0" w:space="0" w:color="auto"/>
                                      </w:divBdr>
                                      <w:divsChild>
                                        <w:div w:id="819464407">
                                          <w:marLeft w:val="-204"/>
                                          <w:marRight w:val="-204"/>
                                          <w:marTop w:val="0"/>
                                          <w:marBottom w:val="136"/>
                                          <w:divBdr>
                                            <w:top w:val="none" w:sz="0" w:space="0" w:color="auto"/>
                                            <w:left w:val="none" w:sz="0" w:space="0" w:color="auto"/>
                                            <w:bottom w:val="none" w:sz="0" w:space="0" w:color="auto"/>
                                            <w:right w:val="none" w:sz="0" w:space="0" w:color="auto"/>
                                          </w:divBdr>
                                          <w:divsChild>
                                            <w:div w:id="254169465">
                                              <w:marLeft w:val="0"/>
                                              <w:marRight w:val="0"/>
                                              <w:marTop w:val="0"/>
                                              <w:marBottom w:val="0"/>
                                              <w:divBdr>
                                                <w:top w:val="none" w:sz="0" w:space="0" w:color="auto"/>
                                                <w:left w:val="none" w:sz="0" w:space="0" w:color="auto"/>
                                                <w:bottom w:val="none" w:sz="0" w:space="0" w:color="auto"/>
                                                <w:right w:val="none" w:sz="0" w:space="0" w:color="auto"/>
                                              </w:divBdr>
                                              <w:divsChild>
                                                <w:div w:id="743339230">
                                                  <w:marLeft w:val="-204"/>
                                                  <w:marRight w:val="-204"/>
                                                  <w:marTop w:val="0"/>
                                                  <w:marBottom w:val="0"/>
                                                  <w:divBdr>
                                                    <w:top w:val="none" w:sz="0" w:space="0" w:color="auto"/>
                                                    <w:left w:val="none" w:sz="0" w:space="0" w:color="auto"/>
                                                    <w:bottom w:val="none" w:sz="0" w:space="0" w:color="auto"/>
                                                    <w:right w:val="none" w:sz="0" w:space="0" w:color="auto"/>
                                                  </w:divBdr>
                                                  <w:divsChild>
                                                    <w:div w:id="20991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30619">
                                  <w:marLeft w:val="0"/>
                                  <w:marRight w:val="0"/>
                                  <w:marTop w:val="0"/>
                                  <w:marBottom w:val="204"/>
                                  <w:divBdr>
                                    <w:top w:val="single" w:sz="6" w:space="7" w:color="DADADA"/>
                                    <w:left w:val="single" w:sz="6" w:space="10" w:color="DADADA"/>
                                    <w:bottom w:val="single" w:sz="6" w:space="0" w:color="DADADA"/>
                                    <w:right w:val="single" w:sz="6" w:space="10" w:color="DADADA"/>
                                  </w:divBdr>
                                  <w:divsChild>
                                    <w:div w:id="1486237902">
                                      <w:marLeft w:val="0"/>
                                      <w:marRight w:val="0"/>
                                      <w:marTop w:val="0"/>
                                      <w:marBottom w:val="0"/>
                                      <w:divBdr>
                                        <w:top w:val="none" w:sz="0" w:space="0" w:color="auto"/>
                                        <w:left w:val="none" w:sz="0" w:space="0" w:color="auto"/>
                                        <w:bottom w:val="none" w:sz="0" w:space="0" w:color="auto"/>
                                        <w:right w:val="none" w:sz="0" w:space="0" w:color="auto"/>
                                      </w:divBdr>
                                      <w:divsChild>
                                        <w:div w:id="227807302">
                                          <w:marLeft w:val="-204"/>
                                          <w:marRight w:val="-204"/>
                                          <w:marTop w:val="0"/>
                                          <w:marBottom w:val="136"/>
                                          <w:divBdr>
                                            <w:top w:val="none" w:sz="0" w:space="0" w:color="auto"/>
                                            <w:left w:val="none" w:sz="0" w:space="0" w:color="auto"/>
                                            <w:bottom w:val="none" w:sz="0" w:space="0" w:color="auto"/>
                                            <w:right w:val="none" w:sz="0" w:space="0" w:color="auto"/>
                                          </w:divBdr>
                                          <w:divsChild>
                                            <w:div w:id="387803514">
                                              <w:marLeft w:val="0"/>
                                              <w:marRight w:val="0"/>
                                              <w:marTop w:val="0"/>
                                              <w:marBottom w:val="0"/>
                                              <w:divBdr>
                                                <w:top w:val="none" w:sz="0" w:space="0" w:color="auto"/>
                                                <w:left w:val="none" w:sz="0" w:space="0" w:color="auto"/>
                                                <w:bottom w:val="none" w:sz="0" w:space="0" w:color="auto"/>
                                                <w:right w:val="none" w:sz="0" w:space="0" w:color="auto"/>
                                              </w:divBdr>
                                              <w:divsChild>
                                                <w:div w:id="255482466">
                                                  <w:marLeft w:val="-204"/>
                                                  <w:marRight w:val="-204"/>
                                                  <w:marTop w:val="0"/>
                                                  <w:marBottom w:val="0"/>
                                                  <w:divBdr>
                                                    <w:top w:val="none" w:sz="0" w:space="0" w:color="auto"/>
                                                    <w:left w:val="none" w:sz="0" w:space="0" w:color="auto"/>
                                                    <w:bottom w:val="none" w:sz="0" w:space="0" w:color="auto"/>
                                                    <w:right w:val="none" w:sz="0" w:space="0" w:color="auto"/>
                                                  </w:divBdr>
                                                  <w:divsChild>
                                                    <w:div w:id="2299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080071">
                                  <w:marLeft w:val="0"/>
                                  <w:marRight w:val="0"/>
                                  <w:marTop w:val="0"/>
                                  <w:marBottom w:val="204"/>
                                  <w:divBdr>
                                    <w:top w:val="single" w:sz="6" w:space="7" w:color="DADADA"/>
                                    <w:left w:val="single" w:sz="6" w:space="10" w:color="DADADA"/>
                                    <w:bottom w:val="single" w:sz="6" w:space="0" w:color="DADADA"/>
                                    <w:right w:val="single" w:sz="6" w:space="10" w:color="DADADA"/>
                                  </w:divBdr>
                                  <w:divsChild>
                                    <w:div w:id="772045242">
                                      <w:marLeft w:val="0"/>
                                      <w:marRight w:val="0"/>
                                      <w:marTop w:val="0"/>
                                      <w:marBottom w:val="0"/>
                                      <w:divBdr>
                                        <w:top w:val="none" w:sz="0" w:space="0" w:color="auto"/>
                                        <w:left w:val="none" w:sz="0" w:space="0" w:color="auto"/>
                                        <w:bottom w:val="none" w:sz="0" w:space="0" w:color="auto"/>
                                        <w:right w:val="none" w:sz="0" w:space="0" w:color="auto"/>
                                      </w:divBdr>
                                      <w:divsChild>
                                        <w:div w:id="1383940589">
                                          <w:marLeft w:val="-204"/>
                                          <w:marRight w:val="-204"/>
                                          <w:marTop w:val="0"/>
                                          <w:marBottom w:val="136"/>
                                          <w:divBdr>
                                            <w:top w:val="none" w:sz="0" w:space="0" w:color="auto"/>
                                            <w:left w:val="none" w:sz="0" w:space="0" w:color="auto"/>
                                            <w:bottom w:val="none" w:sz="0" w:space="0" w:color="auto"/>
                                            <w:right w:val="none" w:sz="0" w:space="0" w:color="auto"/>
                                          </w:divBdr>
                                          <w:divsChild>
                                            <w:div w:id="732003342">
                                              <w:marLeft w:val="0"/>
                                              <w:marRight w:val="0"/>
                                              <w:marTop w:val="0"/>
                                              <w:marBottom w:val="0"/>
                                              <w:divBdr>
                                                <w:top w:val="none" w:sz="0" w:space="0" w:color="auto"/>
                                                <w:left w:val="none" w:sz="0" w:space="0" w:color="auto"/>
                                                <w:bottom w:val="none" w:sz="0" w:space="0" w:color="auto"/>
                                                <w:right w:val="none" w:sz="0" w:space="0" w:color="auto"/>
                                              </w:divBdr>
                                              <w:divsChild>
                                                <w:div w:id="728649838">
                                                  <w:marLeft w:val="-204"/>
                                                  <w:marRight w:val="-204"/>
                                                  <w:marTop w:val="0"/>
                                                  <w:marBottom w:val="0"/>
                                                  <w:divBdr>
                                                    <w:top w:val="none" w:sz="0" w:space="0" w:color="auto"/>
                                                    <w:left w:val="none" w:sz="0" w:space="0" w:color="auto"/>
                                                    <w:bottom w:val="none" w:sz="0" w:space="0" w:color="auto"/>
                                                    <w:right w:val="none" w:sz="0" w:space="0" w:color="auto"/>
                                                  </w:divBdr>
                                                  <w:divsChild>
                                                    <w:div w:id="12737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685714">
                              <w:marLeft w:val="-204"/>
                              <w:marRight w:val="-204"/>
                              <w:marTop w:val="0"/>
                              <w:marBottom w:val="0"/>
                              <w:divBdr>
                                <w:top w:val="none" w:sz="0" w:space="0" w:color="auto"/>
                                <w:left w:val="none" w:sz="0" w:space="0" w:color="auto"/>
                                <w:bottom w:val="none" w:sz="0" w:space="0" w:color="auto"/>
                                <w:right w:val="none" w:sz="0" w:space="0" w:color="auto"/>
                              </w:divBdr>
                            </w:div>
                            <w:div w:id="1633824361">
                              <w:marLeft w:val="0"/>
                              <w:marRight w:val="0"/>
                              <w:marTop w:val="0"/>
                              <w:marBottom w:val="408"/>
                              <w:divBdr>
                                <w:top w:val="none" w:sz="0" w:space="0" w:color="auto"/>
                                <w:left w:val="none" w:sz="0" w:space="0" w:color="auto"/>
                                <w:bottom w:val="none" w:sz="0" w:space="0" w:color="auto"/>
                                <w:right w:val="none" w:sz="0" w:space="0" w:color="auto"/>
                              </w:divBdr>
                              <w:divsChild>
                                <w:div w:id="2037341974">
                                  <w:marLeft w:val="0"/>
                                  <w:marRight w:val="0"/>
                                  <w:marTop w:val="0"/>
                                  <w:marBottom w:val="0"/>
                                  <w:divBdr>
                                    <w:top w:val="single" w:sz="6" w:space="0" w:color="DADADA"/>
                                    <w:left w:val="single" w:sz="6" w:space="0" w:color="DADADA"/>
                                    <w:bottom w:val="single" w:sz="6" w:space="0" w:color="DADADA"/>
                                    <w:right w:val="single" w:sz="6" w:space="0" w:color="DADADA"/>
                                  </w:divBdr>
                                </w:div>
                              </w:divsChild>
                            </w:div>
                            <w:div w:id="960913214">
                              <w:marLeft w:val="0"/>
                              <w:marRight w:val="0"/>
                              <w:marTop w:val="0"/>
                              <w:marBottom w:val="408"/>
                              <w:divBdr>
                                <w:top w:val="none" w:sz="0" w:space="0" w:color="auto"/>
                                <w:left w:val="none" w:sz="0" w:space="0" w:color="auto"/>
                                <w:bottom w:val="none" w:sz="0" w:space="0" w:color="auto"/>
                                <w:right w:val="none" w:sz="0" w:space="0" w:color="auto"/>
                              </w:divBdr>
                              <w:divsChild>
                                <w:div w:id="1086880745">
                                  <w:marLeft w:val="0"/>
                                  <w:marRight w:val="0"/>
                                  <w:marTop w:val="0"/>
                                  <w:marBottom w:val="0"/>
                                  <w:divBdr>
                                    <w:top w:val="none" w:sz="0" w:space="0" w:color="auto"/>
                                    <w:left w:val="none" w:sz="0" w:space="0" w:color="auto"/>
                                    <w:bottom w:val="none" w:sz="0" w:space="0" w:color="auto"/>
                                    <w:right w:val="none" w:sz="0" w:space="0" w:color="auto"/>
                                  </w:divBdr>
                                  <w:divsChild>
                                    <w:div w:id="21440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1134">
                              <w:marLeft w:val="0"/>
                              <w:marRight w:val="0"/>
                              <w:marTop w:val="0"/>
                              <w:marBottom w:val="408"/>
                              <w:divBdr>
                                <w:top w:val="none" w:sz="0" w:space="0" w:color="auto"/>
                                <w:left w:val="none" w:sz="0" w:space="0" w:color="auto"/>
                                <w:bottom w:val="none" w:sz="0" w:space="0" w:color="auto"/>
                                <w:right w:val="none" w:sz="0" w:space="0" w:color="auto"/>
                              </w:divBdr>
                              <w:divsChild>
                                <w:div w:id="1475641189">
                                  <w:marLeft w:val="0"/>
                                  <w:marRight w:val="0"/>
                                  <w:marTop w:val="0"/>
                                  <w:marBottom w:val="0"/>
                                  <w:divBdr>
                                    <w:top w:val="single" w:sz="6" w:space="0" w:color="DADADA"/>
                                    <w:left w:val="single" w:sz="6" w:space="0" w:color="DADADA"/>
                                    <w:bottom w:val="single" w:sz="6" w:space="0" w:color="DADADA"/>
                                    <w:right w:val="single" w:sz="6" w:space="0" w:color="DADADA"/>
                                  </w:divBdr>
                                  <w:divsChild>
                                    <w:div w:id="21230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1712">
                          <w:marLeft w:val="0"/>
                          <w:marRight w:val="0"/>
                          <w:marTop w:val="0"/>
                          <w:marBottom w:val="0"/>
                          <w:divBdr>
                            <w:top w:val="none" w:sz="0" w:space="0" w:color="auto"/>
                            <w:left w:val="none" w:sz="0" w:space="0" w:color="auto"/>
                            <w:bottom w:val="none" w:sz="0" w:space="0" w:color="auto"/>
                            <w:right w:val="none" w:sz="0" w:space="0" w:color="auto"/>
                          </w:divBdr>
                          <w:divsChild>
                            <w:div w:id="1605068924">
                              <w:marLeft w:val="0"/>
                              <w:marRight w:val="0"/>
                              <w:marTop w:val="0"/>
                              <w:marBottom w:val="0"/>
                              <w:divBdr>
                                <w:top w:val="none" w:sz="0" w:space="0" w:color="auto"/>
                                <w:left w:val="none" w:sz="0" w:space="0" w:color="auto"/>
                                <w:bottom w:val="none" w:sz="0" w:space="0" w:color="auto"/>
                                <w:right w:val="none" w:sz="0" w:space="0" w:color="auto"/>
                              </w:divBdr>
                              <w:divsChild>
                                <w:div w:id="61753370">
                                  <w:marLeft w:val="0"/>
                                  <w:marRight w:val="0"/>
                                  <w:marTop w:val="0"/>
                                  <w:marBottom w:val="0"/>
                                  <w:divBdr>
                                    <w:top w:val="none" w:sz="0" w:space="0" w:color="auto"/>
                                    <w:left w:val="none" w:sz="0" w:space="0" w:color="auto"/>
                                    <w:bottom w:val="none" w:sz="0" w:space="0" w:color="auto"/>
                                    <w:right w:val="none" w:sz="0" w:space="0" w:color="auto"/>
                                  </w:divBdr>
                                </w:div>
                                <w:div w:id="12592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418041">
          <w:marLeft w:val="0"/>
          <w:marRight w:val="0"/>
          <w:marTop w:val="0"/>
          <w:marBottom w:val="0"/>
          <w:divBdr>
            <w:top w:val="none" w:sz="0" w:space="0" w:color="auto"/>
            <w:left w:val="none" w:sz="0" w:space="0" w:color="auto"/>
            <w:bottom w:val="none" w:sz="0" w:space="0" w:color="auto"/>
            <w:right w:val="none" w:sz="0" w:space="0" w:color="auto"/>
          </w:divBdr>
          <w:divsChild>
            <w:div w:id="1516917775">
              <w:marLeft w:val="0"/>
              <w:marRight w:val="0"/>
              <w:marTop w:val="0"/>
              <w:marBottom w:val="0"/>
              <w:divBdr>
                <w:top w:val="none" w:sz="0" w:space="0" w:color="auto"/>
                <w:left w:val="none" w:sz="0" w:space="0" w:color="auto"/>
                <w:bottom w:val="none" w:sz="0" w:space="0" w:color="auto"/>
                <w:right w:val="none" w:sz="0" w:space="0" w:color="auto"/>
              </w:divBdr>
            </w:div>
            <w:div w:id="1706247175">
              <w:marLeft w:val="0"/>
              <w:marRight w:val="0"/>
              <w:marTop w:val="0"/>
              <w:marBottom w:val="0"/>
              <w:divBdr>
                <w:top w:val="none" w:sz="0" w:space="0" w:color="auto"/>
                <w:left w:val="none" w:sz="0" w:space="0" w:color="auto"/>
                <w:bottom w:val="none" w:sz="0" w:space="0" w:color="auto"/>
                <w:right w:val="none" w:sz="0" w:space="0" w:color="auto"/>
              </w:divBdr>
              <w:divsChild>
                <w:div w:id="221139443">
                  <w:marLeft w:val="0"/>
                  <w:marRight w:val="0"/>
                  <w:marTop w:val="0"/>
                  <w:marBottom w:val="0"/>
                  <w:divBdr>
                    <w:top w:val="none" w:sz="0" w:space="0" w:color="auto"/>
                    <w:left w:val="none" w:sz="0" w:space="0" w:color="auto"/>
                    <w:bottom w:val="none" w:sz="0" w:space="0" w:color="auto"/>
                    <w:right w:val="none" w:sz="0" w:space="0" w:color="auto"/>
                  </w:divBdr>
                  <w:divsChild>
                    <w:div w:id="1989049613">
                      <w:marLeft w:val="0"/>
                      <w:marRight w:val="0"/>
                      <w:marTop w:val="0"/>
                      <w:marBottom w:val="0"/>
                      <w:divBdr>
                        <w:top w:val="single" w:sz="6" w:space="0" w:color="DADADA"/>
                        <w:left w:val="single" w:sz="6" w:space="20" w:color="DADADA"/>
                        <w:bottom w:val="single" w:sz="6" w:space="0" w:color="DADADA"/>
                        <w:right w:val="single" w:sz="6" w:space="20" w:color="DADADA"/>
                      </w:divBdr>
                      <w:divsChild>
                        <w:div w:id="1358626956">
                          <w:marLeft w:val="-204"/>
                          <w:marRight w:val="-204"/>
                          <w:marTop w:val="0"/>
                          <w:marBottom w:val="0"/>
                          <w:divBdr>
                            <w:top w:val="none" w:sz="0" w:space="0" w:color="auto"/>
                            <w:left w:val="none" w:sz="0" w:space="0" w:color="auto"/>
                            <w:bottom w:val="none" w:sz="0" w:space="0" w:color="auto"/>
                            <w:right w:val="none" w:sz="0" w:space="0" w:color="auto"/>
                          </w:divBdr>
                          <w:divsChild>
                            <w:div w:id="14514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743496">
          <w:marLeft w:val="0"/>
          <w:marRight w:val="0"/>
          <w:marTop w:val="0"/>
          <w:marBottom w:val="0"/>
          <w:divBdr>
            <w:top w:val="none" w:sz="0" w:space="0" w:color="auto"/>
            <w:left w:val="none" w:sz="0" w:space="0" w:color="auto"/>
            <w:bottom w:val="none" w:sz="0" w:space="0" w:color="auto"/>
            <w:right w:val="none" w:sz="0" w:space="0" w:color="auto"/>
          </w:divBdr>
          <w:divsChild>
            <w:div w:id="669678542">
              <w:marLeft w:val="-204"/>
              <w:marRight w:val="-204"/>
              <w:marTop w:val="0"/>
              <w:marBottom w:val="0"/>
              <w:divBdr>
                <w:top w:val="none" w:sz="0" w:space="0" w:color="auto"/>
                <w:left w:val="none" w:sz="0" w:space="0" w:color="auto"/>
                <w:bottom w:val="none" w:sz="0" w:space="0" w:color="auto"/>
                <w:right w:val="none" w:sz="0" w:space="0" w:color="auto"/>
              </w:divBdr>
              <w:divsChild>
                <w:div w:id="1940403605">
                  <w:marLeft w:val="0"/>
                  <w:marRight w:val="0"/>
                  <w:marTop w:val="0"/>
                  <w:marBottom w:val="0"/>
                  <w:divBdr>
                    <w:top w:val="none" w:sz="0" w:space="0" w:color="auto"/>
                    <w:left w:val="none" w:sz="0" w:space="0" w:color="auto"/>
                    <w:bottom w:val="none" w:sz="0" w:space="0" w:color="auto"/>
                    <w:right w:val="none" w:sz="0" w:space="0" w:color="auto"/>
                  </w:divBdr>
                </w:div>
                <w:div w:id="234515929">
                  <w:marLeft w:val="0"/>
                  <w:marRight w:val="0"/>
                  <w:marTop w:val="0"/>
                  <w:marBottom w:val="0"/>
                  <w:divBdr>
                    <w:top w:val="none" w:sz="0" w:space="0" w:color="auto"/>
                    <w:left w:val="none" w:sz="0" w:space="0" w:color="auto"/>
                    <w:bottom w:val="none" w:sz="0" w:space="0" w:color="auto"/>
                    <w:right w:val="none" w:sz="0" w:space="0" w:color="auto"/>
                  </w:divBdr>
                </w:div>
                <w:div w:id="905333780">
                  <w:marLeft w:val="0"/>
                  <w:marRight w:val="0"/>
                  <w:marTop w:val="0"/>
                  <w:marBottom w:val="0"/>
                  <w:divBdr>
                    <w:top w:val="none" w:sz="0" w:space="0" w:color="auto"/>
                    <w:left w:val="none" w:sz="0" w:space="0" w:color="auto"/>
                    <w:bottom w:val="none" w:sz="0" w:space="0" w:color="auto"/>
                    <w:right w:val="none" w:sz="0" w:space="0" w:color="auto"/>
                  </w:divBdr>
                </w:div>
                <w:div w:id="15429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5036">
          <w:marLeft w:val="0"/>
          <w:marRight w:val="0"/>
          <w:marTop w:val="272"/>
          <w:marBottom w:val="0"/>
          <w:divBdr>
            <w:top w:val="none" w:sz="0" w:space="0" w:color="auto"/>
            <w:left w:val="none" w:sz="0" w:space="0" w:color="auto"/>
            <w:bottom w:val="none" w:sz="0" w:space="0" w:color="auto"/>
            <w:right w:val="none" w:sz="0" w:space="0" w:color="auto"/>
          </w:divBdr>
          <w:divsChild>
            <w:div w:id="1794980686">
              <w:marLeft w:val="0"/>
              <w:marRight w:val="0"/>
              <w:marTop w:val="0"/>
              <w:marBottom w:val="0"/>
              <w:divBdr>
                <w:top w:val="none" w:sz="0" w:space="0" w:color="auto"/>
                <w:left w:val="none" w:sz="0" w:space="0" w:color="auto"/>
                <w:bottom w:val="none" w:sz="0" w:space="0" w:color="auto"/>
                <w:right w:val="none" w:sz="0" w:space="0" w:color="auto"/>
              </w:divBdr>
            </w:div>
          </w:divsChild>
        </w:div>
        <w:div w:id="1586719576">
          <w:marLeft w:val="0"/>
          <w:marRight w:val="0"/>
          <w:marTop w:val="0"/>
          <w:marBottom w:val="0"/>
          <w:divBdr>
            <w:top w:val="none" w:sz="0" w:space="0" w:color="auto"/>
            <w:left w:val="none" w:sz="0" w:space="0" w:color="auto"/>
            <w:bottom w:val="none" w:sz="0" w:space="0" w:color="auto"/>
            <w:right w:val="none" w:sz="0" w:space="0" w:color="auto"/>
          </w:divBdr>
          <w:divsChild>
            <w:div w:id="1431126563">
              <w:marLeft w:val="0"/>
              <w:marRight w:val="0"/>
              <w:marTop w:val="0"/>
              <w:marBottom w:val="0"/>
              <w:divBdr>
                <w:top w:val="none" w:sz="0" w:space="0" w:color="auto"/>
                <w:left w:val="none" w:sz="0" w:space="0" w:color="auto"/>
                <w:bottom w:val="none" w:sz="0" w:space="0" w:color="auto"/>
                <w:right w:val="none" w:sz="0" w:space="0" w:color="auto"/>
              </w:divBdr>
              <w:divsChild>
                <w:div w:id="1867717976">
                  <w:marLeft w:val="-204"/>
                  <w:marRight w:val="-204"/>
                  <w:marTop w:val="0"/>
                  <w:marBottom w:val="0"/>
                  <w:divBdr>
                    <w:top w:val="none" w:sz="0" w:space="0" w:color="auto"/>
                    <w:left w:val="none" w:sz="0" w:space="0" w:color="auto"/>
                    <w:bottom w:val="none" w:sz="0" w:space="0" w:color="auto"/>
                    <w:right w:val="none" w:sz="0" w:space="0" w:color="auto"/>
                  </w:divBdr>
                  <w:divsChild>
                    <w:div w:id="1580554873">
                      <w:marLeft w:val="0"/>
                      <w:marRight w:val="0"/>
                      <w:marTop w:val="0"/>
                      <w:marBottom w:val="0"/>
                      <w:divBdr>
                        <w:top w:val="none" w:sz="0" w:space="0" w:color="auto"/>
                        <w:left w:val="none" w:sz="0" w:space="0" w:color="auto"/>
                        <w:bottom w:val="none" w:sz="0" w:space="0" w:color="auto"/>
                        <w:right w:val="none" w:sz="0" w:space="0" w:color="auto"/>
                      </w:divBdr>
                    </w:div>
                    <w:div w:id="20227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36268">
          <w:marLeft w:val="0"/>
          <w:marRight w:val="0"/>
          <w:marTop w:val="136"/>
          <w:marBottom w:val="0"/>
          <w:divBdr>
            <w:top w:val="single" w:sz="6" w:space="7" w:color="DADADA"/>
            <w:left w:val="none" w:sz="0" w:space="0" w:color="auto"/>
            <w:bottom w:val="none" w:sz="0" w:space="0" w:color="auto"/>
            <w:right w:val="none" w:sz="0" w:space="0" w:color="auto"/>
          </w:divBdr>
          <w:divsChild>
            <w:div w:id="4324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kompass.com/a/brewery-dregs-and-waste-for-animal-feed/0396030/" TargetMode="External"/><Relationship Id="rId18" Type="http://schemas.openxmlformats.org/officeDocument/2006/relationships/hyperlink" Target="https://in.kompass.com/a/cat-treats/0396016/" TargetMode="External"/><Relationship Id="rId26" Type="http://schemas.openxmlformats.org/officeDocument/2006/relationships/hyperlink" Target="https://in.kompass.com/a/enzymes-for-animal-feed/0396046/" TargetMode="External"/><Relationship Id="rId39" Type="http://schemas.openxmlformats.org/officeDocument/2006/relationships/hyperlink" Target="https://in.kompass.com/a/flavourings-for-animal-feed/0396051/" TargetMode="External"/><Relationship Id="rId21" Type="http://schemas.openxmlformats.org/officeDocument/2006/relationships/hyperlink" Target="https://in.kompass.com/a/dog-biscuits/0396021/" TargetMode="External"/><Relationship Id="rId34" Type="http://schemas.openxmlformats.org/officeDocument/2006/relationships/hyperlink" Target="https://in.kompass.com/a/feeds-and-feed-concentrates-for-rabbits-coypus-and-minks/0396007/" TargetMode="External"/><Relationship Id="rId42" Type="http://schemas.openxmlformats.org/officeDocument/2006/relationships/hyperlink" Target="https://in.kompass.com/a/foods-for-laboratory-animals/0396025/" TargetMode="External"/><Relationship Id="rId47" Type="http://schemas.openxmlformats.org/officeDocument/2006/relationships/hyperlink" Target="https://in.kompass.com/a/milk-powdered-animal-feed/0396036/" TargetMode="External"/><Relationship Id="rId50" Type="http://schemas.openxmlformats.org/officeDocument/2006/relationships/hyperlink" Target="https://in.kompass.com/a/nutrients-for-bees/0396027/" TargetMode="External"/><Relationship Id="rId55" Type="http://schemas.openxmlformats.org/officeDocument/2006/relationships/hyperlink" Target="https://in.kompass.com/a/sugar-mill-by-products-for-animal-feed/0396028/" TargetMode="External"/><Relationship Id="rId63" Type="http://schemas.openxmlformats.org/officeDocument/2006/relationships/theme" Target="theme/theme1.xml"/><Relationship Id="rId7" Type="http://schemas.openxmlformats.org/officeDocument/2006/relationships/hyperlink" Target="https://in.kompass.com/a/amino-acids-for-animal-feed/0396045/" TargetMode="External"/><Relationship Id="rId2" Type="http://schemas.openxmlformats.org/officeDocument/2006/relationships/styles" Target="styles.xml"/><Relationship Id="rId16" Type="http://schemas.openxmlformats.org/officeDocument/2006/relationships/hyperlink" Target="https://in.kompass.com/a/cat-food/0396015/" TargetMode="External"/><Relationship Id="rId20" Type="http://schemas.openxmlformats.org/officeDocument/2006/relationships/hyperlink" Target="https://in.kompass.com/a/distillery-dregs-and-waste-for-animal-feed/0396029/" TargetMode="External"/><Relationship Id="rId29" Type="http://schemas.openxmlformats.org/officeDocument/2006/relationships/hyperlink" Target="https://in.kompass.com/a/feeds-and-feed-concentrates-for-chickens/0396004/" TargetMode="External"/><Relationship Id="rId41" Type="http://schemas.openxmlformats.org/officeDocument/2006/relationships/hyperlink" Target="https://in.kompass.com/a/foods-for-fish-farming/0396009/" TargetMode="External"/><Relationship Id="rId54" Type="http://schemas.openxmlformats.org/officeDocument/2006/relationships/hyperlink" Target="https://in.kompass.com/a/residues-fruit-and-vegetable-animal-feed/0396026/"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n.kompass.com/a/acorns-fresh-or-dried-for-animal-feed/0396040/" TargetMode="External"/><Relationship Id="rId11" Type="http://schemas.openxmlformats.org/officeDocument/2006/relationships/hyperlink" Target="https://in.kompass.com/a/animal-feed-supplements/0396049/" TargetMode="External"/><Relationship Id="rId24" Type="http://schemas.openxmlformats.org/officeDocument/2006/relationships/hyperlink" Target="https://in.kompass.com/a/dog-treats-rawhide/0396019/" TargetMode="External"/><Relationship Id="rId32" Type="http://schemas.openxmlformats.org/officeDocument/2006/relationships/hyperlink" Target="https://in.kompass.com/a/feeds-and-feed-concentrates-for-ostriches/0396006/" TargetMode="External"/><Relationship Id="rId37" Type="http://schemas.openxmlformats.org/officeDocument/2006/relationships/hyperlink" Target="https://in.kompass.com/a/fish-food/0396023/" TargetMode="External"/><Relationship Id="rId40" Type="http://schemas.openxmlformats.org/officeDocument/2006/relationships/hyperlink" Target="https://in.kompass.com/a/flint-and-grit-crushed-for-poultry-feed/0396054/" TargetMode="External"/><Relationship Id="rId45" Type="http://schemas.openxmlformats.org/officeDocument/2006/relationships/hyperlink" Target="https://in.kompass.com/a/horse-feed/0396013/" TargetMode="External"/><Relationship Id="rId53" Type="http://schemas.openxmlformats.org/officeDocument/2006/relationships/hyperlink" Target="https://in.kompass.com/a/proteins-animal-feed/0396047/" TargetMode="External"/><Relationship Id="rId58" Type="http://schemas.openxmlformats.org/officeDocument/2006/relationships/hyperlink" Target="https://in.kompass.com/a/vitamin-and-mineral-supplements-for-animal-feeds/0396050/" TargetMode="External"/><Relationship Id="rId5" Type="http://schemas.openxmlformats.org/officeDocument/2006/relationships/hyperlink" Target="https://in.kompass.com/buy-company-list?activityCode=03960&amp;localizationCode=IE_A-IN" TargetMode="External"/><Relationship Id="rId15" Type="http://schemas.openxmlformats.org/officeDocument/2006/relationships/hyperlink" Target="https://in.kompass.com/a/cat-biscuits/0396020/" TargetMode="External"/><Relationship Id="rId23" Type="http://schemas.openxmlformats.org/officeDocument/2006/relationships/hyperlink" Target="https://in.kompass.com/a/dog-treats-meat-based/0396018/" TargetMode="External"/><Relationship Id="rId28" Type="http://schemas.openxmlformats.org/officeDocument/2006/relationships/hyperlink" Target="https://in.kompass.com/a/feeds-and-feed-concentrates-for-birds/0396012/" TargetMode="External"/><Relationship Id="rId36" Type="http://schemas.openxmlformats.org/officeDocument/2006/relationships/hyperlink" Target="https://in.kompass.com/a/fish-dried-animal-feed/0396024/" TargetMode="External"/><Relationship Id="rId49" Type="http://schemas.openxmlformats.org/officeDocument/2006/relationships/hyperlink" Target="https://in.kompass.com/a/mineral-blocks-animal-lick/0396031/" TargetMode="External"/><Relationship Id="rId57" Type="http://schemas.openxmlformats.org/officeDocument/2006/relationships/hyperlink" Target="https://in.kompass.com/a/urea-for-animal-feed/0396043/" TargetMode="External"/><Relationship Id="rId61" Type="http://schemas.openxmlformats.org/officeDocument/2006/relationships/image" Target="media/image2.png"/><Relationship Id="rId10" Type="http://schemas.openxmlformats.org/officeDocument/2006/relationships/hyperlink" Target="https://in.kompass.com/a/animal-feed-carriers-and-additives/0396052/" TargetMode="External"/><Relationship Id="rId19" Type="http://schemas.openxmlformats.org/officeDocument/2006/relationships/hyperlink" Target="https://in.kompass.com/a/chocolates-for-dogs/0396022/" TargetMode="External"/><Relationship Id="rId31" Type="http://schemas.openxmlformats.org/officeDocument/2006/relationships/hyperlink" Target="https://in.kompass.com/a/feeds-and-feed-concentrates-for-guinea-pigs-and-mice/0396011/" TargetMode="External"/><Relationship Id="rId44" Type="http://schemas.openxmlformats.org/officeDocument/2006/relationships/hyperlink" Target="https://in.kompass.com/a/game-feed/0396008/" TargetMode="External"/><Relationship Id="rId52" Type="http://schemas.openxmlformats.org/officeDocument/2006/relationships/hyperlink" Target="https://in.kompass.com/a/pasta-for-animals/0396034/" TargetMode="External"/><Relationship Id="rId6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in.kompass.com/a/animal-feed-milk-based/0396037/" TargetMode="External"/><Relationship Id="rId14" Type="http://schemas.openxmlformats.org/officeDocument/2006/relationships/hyperlink" Target="https://in.kompass.com/a/carob-animal-feed/0396039/" TargetMode="External"/><Relationship Id="rId22" Type="http://schemas.openxmlformats.org/officeDocument/2006/relationships/hyperlink" Target="https://in.kompass.com/a/dog-food/0396017/" TargetMode="External"/><Relationship Id="rId27" Type="http://schemas.openxmlformats.org/officeDocument/2006/relationships/hyperlink" Target="https://in.kompass.com/a/fats-for-animal-feed/0396042/" TargetMode="External"/><Relationship Id="rId30" Type="http://schemas.openxmlformats.org/officeDocument/2006/relationships/hyperlink" Target="https://in.kompass.com/a/feeds-and-feed-concentrates-for-ducks-geese-and-turkeys/0396005/" TargetMode="External"/><Relationship Id="rId35" Type="http://schemas.openxmlformats.org/officeDocument/2006/relationships/hyperlink" Target="https://in.kompass.com/a/feeds-and-feed-concentrates-for-sheep-and-goats/0396003/" TargetMode="External"/><Relationship Id="rId43" Type="http://schemas.openxmlformats.org/officeDocument/2006/relationships/hyperlink" Target="https://in.kompass.com/a/foods-for-shellfish-farming/0396010/" TargetMode="External"/><Relationship Id="rId48" Type="http://schemas.openxmlformats.org/officeDocument/2006/relationships/hyperlink" Target="https://in.kompass.com/a/milk-equivalents-for-animals/0396035/" TargetMode="External"/><Relationship Id="rId56" Type="http://schemas.openxmlformats.org/officeDocument/2006/relationships/hyperlink" Target="https://in.kompass.com/a/trace-elements-animal-feed/0396044/" TargetMode="External"/><Relationship Id="rId8" Type="http://schemas.openxmlformats.org/officeDocument/2006/relationships/hyperlink" Target="https://in.kompass.com/a/animal-feed-granular/0396055/" TargetMode="External"/><Relationship Id="rId51" Type="http://schemas.openxmlformats.org/officeDocument/2006/relationships/hyperlink" Target="https://in.kompass.com/a/nuts-animal-feed/0396038/" TargetMode="External"/><Relationship Id="rId3" Type="http://schemas.openxmlformats.org/officeDocument/2006/relationships/settings" Target="settings.xml"/><Relationship Id="rId12" Type="http://schemas.openxmlformats.org/officeDocument/2006/relationships/hyperlink" Target="https://in.kompass.com/a/bloat-blocks-animal-feed/0396041/" TargetMode="External"/><Relationship Id="rId17" Type="http://schemas.openxmlformats.org/officeDocument/2006/relationships/hyperlink" Target="https://in.kompass.com/a/cattle-feeds-and-feed-concentrates/0396001/" TargetMode="External"/><Relationship Id="rId25" Type="http://schemas.openxmlformats.org/officeDocument/2006/relationships/hyperlink" Target="https://in.kompass.com/a/edible-bone-phosphate-animal-feed/0396053/" TargetMode="External"/><Relationship Id="rId33" Type="http://schemas.openxmlformats.org/officeDocument/2006/relationships/hyperlink" Target="https://in.kompass.com/a/feeds-and-feed-concentrates-for-pigs/0396002/" TargetMode="External"/><Relationship Id="rId38" Type="http://schemas.openxmlformats.org/officeDocument/2006/relationships/hyperlink" Target="https://in.kompass.com/a/fish-solubles-animal-feed/0396032/" TargetMode="External"/><Relationship Id="rId46" Type="http://schemas.openxmlformats.org/officeDocument/2006/relationships/hyperlink" Target="https://in.kompass.com/a/meat-dried-animal-feed/0396014/" TargetMode="External"/><Relationship Id="rId59" Type="http://schemas.openxmlformats.org/officeDocument/2006/relationships/hyperlink" Target="https://www.solutions.kompass.com/our-products-services/sales-marketing-solutions/easy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7992</Words>
  <Characters>45561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23</cp:revision>
  <dcterms:created xsi:type="dcterms:W3CDTF">2021-05-12T12:24:00Z</dcterms:created>
  <dcterms:modified xsi:type="dcterms:W3CDTF">2021-06-10T23:56:00Z</dcterms:modified>
</cp:coreProperties>
</file>